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A34BA" w14:textId="77777777" w:rsidR="00271E29" w:rsidRPr="00271E29" w:rsidRDefault="00271E29" w:rsidP="00271E29">
      <w:pPr>
        <w:spacing w:after="0" w:line="276"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Санкт-Петербургский политехнический университет Петра Великого</w:t>
      </w:r>
    </w:p>
    <w:p w14:paraId="50458B33" w14:textId="77777777" w:rsidR="00271E29" w:rsidRPr="00271E29" w:rsidRDefault="00271E29" w:rsidP="00271E29">
      <w:pPr>
        <w:spacing w:after="0" w:line="276"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Институт машиностроения, материалов и транспорта</w:t>
      </w:r>
    </w:p>
    <w:p w14:paraId="16FA163F" w14:textId="77777777" w:rsidR="00271E29" w:rsidRPr="00271E29" w:rsidRDefault="00271E29" w:rsidP="00271E29">
      <w:pPr>
        <w:spacing w:after="0" w:line="276"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Высшая школа автоматизации и робототехники</w:t>
      </w:r>
    </w:p>
    <w:p w14:paraId="133425E3"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529E3561"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1A72A1C2"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AB448F2"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15F51F8"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0D859B5"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76F63A96"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5F32716B"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2D36097D"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0D16BE4E"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C8F6B29" w14:textId="77777777" w:rsidR="00271E29" w:rsidRPr="00271E29" w:rsidRDefault="00271E29" w:rsidP="00271E29">
      <w:pPr>
        <w:spacing w:after="0" w:line="360" w:lineRule="auto"/>
        <w:jc w:val="center"/>
        <w:rPr>
          <w:rFonts w:ascii="Times New Roman" w:eastAsia="Times New Roman" w:hAnsi="Times New Roman" w:cs="Times New Roman"/>
          <w:b/>
          <w:spacing w:val="62"/>
          <w:sz w:val="32"/>
          <w:szCs w:val="32"/>
          <w:lang w:eastAsia="ru-RU"/>
        </w:rPr>
      </w:pPr>
      <w:r w:rsidRPr="00271E29">
        <w:rPr>
          <w:rFonts w:ascii="Times New Roman" w:eastAsia="Times New Roman" w:hAnsi="Times New Roman" w:cs="Times New Roman"/>
          <w:b/>
          <w:spacing w:val="62"/>
          <w:sz w:val="32"/>
          <w:szCs w:val="32"/>
          <w:lang w:eastAsia="ru-RU"/>
        </w:rPr>
        <w:t>ОТЧЁТ ПО НАУЧНО-ИССЛЕДОВАТЕЛЬСКОЙ РАБОТЕ</w:t>
      </w:r>
    </w:p>
    <w:p w14:paraId="650EDFE8" w14:textId="77777777" w:rsidR="00271E29" w:rsidRPr="00271E29" w:rsidRDefault="00271E29" w:rsidP="00271E29">
      <w:pPr>
        <w:spacing w:after="0" w:line="240" w:lineRule="auto"/>
        <w:jc w:val="center"/>
        <w:rPr>
          <w:rFonts w:ascii="Times New Roman" w:eastAsia="Times New Roman" w:hAnsi="Times New Roman" w:cs="Times New Roman"/>
          <w:spacing w:val="62"/>
          <w:sz w:val="28"/>
          <w:szCs w:val="28"/>
          <w:lang w:eastAsia="ru-RU"/>
        </w:rPr>
      </w:pPr>
    </w:p>
    <w:p w14:paraId="06B0A339" w14:textId="77777777" w:rsidR="00271E29" w:rsidRPr="00271E29" w:rsidRDefault="00271E29" w:rsidP="00271E29">
      <w:pPr>
        <w:spacing w:after="0" w:line="240" w:lineRule="auto"/>
        <w:jc w:val="center"/>
        <w:rPr>
          <w:rFonts w:ascii="Times New Roman" w:eastAsia="Times New Roman" w:hAnsi="Times New Roman" w:cs="Times New Roman"/>
          <w:sz w:val="28"/>
          <w:szCs w:val="28"/>
          <w:lang w:eastAsia="ru-RU"/>
        </w:rPr>
      </w:pPr>
      <w:r w:rsidRPr="004E4ED8">
        <w:rPr>
          <w:rFonts w:ascii="Times New Roman" w:eastAsia="Times New Roman" w:hAnsi="Times New Roman" w:cs="Times New Roman"/>
          <w:b/>
          <w:sz w:val="28"/>
          <w:szCs w:val="28"/>
          <w:lang w:eastAsia="ru-RU"/>
        </w:rPr>
        <w:t>Разработка системы управления для пятизвенного манипулятора c ременными передачами на шарниры</w:t>
      </w:r>
    </w:p>
    <w:p w14:paraId="41727050"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5E4B8627"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12665EE3"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7C52E056"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12753416"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355BF8C0" w14:textId="77777777" w:rsidR="00271E29" w:rsidRPr="00271E29" w:rsidRDefault="00271E29" w:rsidP="00271E29">
      <w:pPr>
        <w:spacing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Выполнил</w:t>
      </w:r>
    </w:p>
    <w:p w14:paraId="24629F8A"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студент гр.</w:t>
      </w:r>
      <w:r w:rsidR="004E4ED8" w:rsidRPr="004E4ED8">
        <w:t xml:space="preserve"> </w:t>
      </w:r>
      <w:r w:rsidR="004E4ED8" w:rsidRPr="004E4ED8">
        <w:rPr>
          <w:rFonts w:ascii="Times New Roman" w:eastAsia="Times New Roman" w:hAnsi="Times New Roman" w:cs="Times New Roman"/>
          <w:sz w:val="28"/>
          <w:szCs w:val="28"/>
          <w:lang w:eastAsia="ru-RU"/>
        </w:rPr>
        <w:t>3331506/60401</w:t>
      </w:r>
      <w:r w:rsidRPr="00271E29">
        <w:rPr>
          <w:rFonts w:ascii="Times New Roman" w:eastAsia="Times New Roman" w:hAnsi="Times New Roman" w:cs="Times New Roman"/>
          <w:sz w:val="28"/>
          <w:szCs w:val="28"/>
          <w:lang w:eastAsia="ru-RU"/>
        </w:rPr>
        <w:tab/>
        <w:t>&lt;</w:t>
      </w:r>
      <w:r w:rsidRPr="00271E29">
        <w:rPr>
          <w:rFonts w:ascii="Times New Roman" w:eastAsia="Times New Roman" w:hAnsi="Times New Roman" w:cs="Times New Roman"/>
          <w:i/>
          <w:sz w:val="28"/>
          <w:szCs w:val="28"/>
          <w:lang w:eastAsia="ru-RU"/>
        </w:rPr>
        <w:t>подпись</w:t>
      </w:r>
      <w:r w:rsidRPr="00271E29">
        <w:rPr>
          <w:rFonts w:ascii="Times New Roman" w:eastAsia="Times New Roman" w:hAnsi="Times New Roman" w:cs="Times New Roman"/>
          <w:sz w:val="28"/>
          <w:szCs w:val="28"/>
          <w:lang w:eastAsia="ru-RU"/>
        </w:rPr>
        <w:t>&gt;</w:t>
      </w:r>
      <w:r w:rsidRPr="00271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Д.Д. Сидоренко</w:t>
      </w:r>
    </w:p>
    <w:p w14:paraId="768F370A" w14:textId="77777777" w:rsidR="00271E29" w:rsidRPr="00271E29" w:rsidRDefault="00271E29" w:rsidP="00271E29">
      <w:pPr>
        <w:spacing w:before="240"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Руководитель</w:t>
      </w:r>
    </w:p>
    <w:p w14:paraId="6F3F6687"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старший преподаватель</w:t>
      </w:r>
      <w:r w:rsidRPr="00271E29">
        <w:rPr>
          <w:rFonts w:ascii="Times New Roman" w:eastAsia="Times New Roman" w:hAnsi="Times New Roman" w:cs="Times New Roman"/>
          <w:sz w:val="28"/>
          <w:szCs w:val="28"/>
          <w:lang w:eastAsia="ru-RU"/>
        </w:rPr>
        <w:tab/>
        <w:t>&lt;</w:t>
      </w:r>
      <w:r w:rsidRPr="00271E29">
        <w:rPr>
          <w:rFonts w:ascii="Times New Roman" w:eastAsia="Times New Roman" w:hAnsi="Times New Roman" w:cs="Times New Roman"/>
          <w:i/>
          <w:sz w:val="28"/>
          <w:szCs w:val="28"/>
          <w:lang w:eastAsia="ru-RU"/>
        </w:rPr>
        <w:t>подпись</w:t>
      </w:r>
      <w:r w:rsidRPr="00271E29">
        <w:rPr>
          <w:rFonts w:ascii="Times New Roman" w:eastAsia="Times New Roman" w:hAnsi="Times New Roman" w:cs="Times New Roman"/>
          <w:sz w:val="28"/>
          <w:szCs w:val="28"/>
          <w:lang w:eastAsia="ru-RU"/>
        </w:rPr>
        <w:t>&gt;</w:t>
      </w:r>
      <w:r w:rsidRPr="00271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А.С. Габриель</w:t>
      </w:r>
    </w:p>
    <w:p w14:paraId="6E4D3875"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p>
    <w:p w14:paraId="237BE49B"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p>
    <w:p w14:paraId="62FDCAC6"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Научный консультант</w:t>
      </w:r>
      <w:r w:rsidRPr="00271E29">
        <w:rPr>
          <w:rFonts w:ascii="Times New Roman" w:eastAsia="Times New Roman" w:hAnsi="Times New Roman" w:cs="Times New Roman"/>
          <w:sz w:val="28"/>
          <w:szCs w:val="28"/>
          <w:lang w:eastAsia="ru-RU"/>
        </w:rPr>
        <w:tab/>
        <w:t>&lt;</w:t>
      </w:r>
      <w:r w:rsidRPr="00271E29">
        <w:rPr>
          <w:rFonts w:ascii="Times New Roman" w:eastAsia="Times New Roman" w:hAnsi="Times New Roman" w:cs="Times New Roman"/>
          <w:i/>
          <w:sz w:val="28"/>
          <w:szCs w:val="28"/>
          <w:lang w:eastAsia="ru-RU"/>
        </w:rPr>
        <w:t>подпись</w:t>
      </w:r>
      <w:r w:rsidRPr="00271E29">
        <w:rPr>
          <w:rFonts w:ascii="Times New Roman" w:eastAsia="Times New Roman" w:hAnsi="Times New Roman" w:cs="Times New Roman"/>
          <w:sz w:val="28"/>
          <w:szCs w:val="28"/>
          <w:lang w:eastAsia="ru-RU"/>
        </w:rPr>
        <w:t>&gt;</w:t>
      </w:r>
      <w:r w:rsidRPr="00271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И.А. Васильев</w:t>
      </w:r>
    </w:p>
    <w:p w14:paraId="3D58FE2C"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color w:val="000000" w:themeColor="text1"/>
          <w:sz w:val="28"/>
          <w:szCs w:val="28"/>
          <w:lang w:eastAsia="ru-RU"/>
        </w:rPr>
      </w:pPr>
      <w:r w:rsidRPr="00271E29">
        <w:rPr>
          <w:rFonts w:ascii="Times New Roman" w:eastAsia="Times New Roman" w:hAnsi="Times New Roman" w:cs="Times New Roman"/>
          <w:color w:val="000000" w:themeColor="text1"/>
          <w:sz w:val="28"/>
          <w:szCs w:val="28"/>
          <w:lang w:eastAsia="ru-RU"/>
        </w:rPr>
        <w:t>доцент, к.т.н.</w:t>
      </w:r>
    </w:p>
    <w:p w14:paraId="1A1BBB93"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b/>
          <w:sz w:val="28"/>
          <w:szCs w:val="28"/>
          <w:lang w:eastAsia="ru-RU"/>
        </w:rPr>
      </w:pPr>
    </w:p>
    <w:p w14:paraId="34F7A4DC"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1B7C5714" w14:textId="6C085C09" w:rsidR="00271E29" w:rsidRPr="00271E29" w:rsidRDefault="00987E42" w:rsidP="00271E29">
      <w:pPr>
        <w:tabs>
          <w:tab w:val="left" w:pos="3960"/>
          <w:tab w:val="left" w:pos="6840"/>
        </w:tabs>
        <w:spacing w:after="0" w:line="240" w:lineRule="auto"/>
        <w:ind w:left="1134"/>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 __________ 2020</w:t>
      </w:r>
      <w:r w:rsidR="00271E29" w:rsidRPr="00271E29">
        <w:rPr>
          <w:rFonts w:ascii="Times New Roman" w:eastAsia="Times New Roman" w:hAnsi="Times New Roman" w:cs="Times New Roman"/>
          <w:sz w:val="28"/>
          <w:szCs w:val="28"/>
          <w:lang w:eastAsia="ru-RU"/>
        </w:rPr>
        <w:t xml:space="preserve"> г.</w:t>
      </w:r>
    </w:p>
    <w:p w14:paraId="0C2554DD"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0F35576A"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0C6728AC"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6C8FF392"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698024DE"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74134A29" w14:textId="77777777" w:rsidR="00271E29" w:rsidRPr="00271E29" w:rsidRDefault="00271E29" w:rsidP="00271E29">
      <w:pPr>
        <w:spacing w:after="0" w:line="360"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Санкт-Петербург</w:t>
      </w:r>
    </w:p>
    <w:p w14:paraId="23110E38" w14:textId="30B65BFB" w:rsidR="00271E29" w:rsidRPr="00271E29" w:rsidRDefault="00567105" w:rsidP="00271E29">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2012</w:t>
      </w:r>
    </w:p>
    <w:p w14:paraId="605B2F9E" w14:textId="77777777" w:rsidR="000F6354" w:rsidRDefault="000F6354" w:rsidP="00271E29">
      <w:pPr>
        <w:widowControl w:val="0"/>
        <w:jc w:val="center"/>
        <w:rPr>
          <w:rFonts w:ascii="Times New Roman" w:hAnsi="Times New Roman"/>
          <w:sz w:val="28"/>
          <w:szCs w:val="28"/>
        </w:rPr>
      </w:pPr>
      <w:r>
        <w:rPr>
          <w:rFonts w:ascii="Times New Roman" w:hAnsi="Times New Roman"/>
          <w:sz w:val="28"/>
          <w:szCs w:val="28"/>
        </w:rPr>
        <w:br w:type="page"/>
      </w:r>
    </w:p>
    <w:p w14:paraId="253E9FDC" w14:textId="77777777" w:rsidR="000E6A6C" w:rsidRDefault="000E6A6C" w:rsidP="00FD184B">
      <w:pPr>
        <w:spacing w:line="360" w:lineRule="auto"/>
        <w:jc w:val="center"/>
        <w:rPr>
          <w:rFonts w:ascii="Times New Roman" w:hAnsi="Times New Roman" w:cs="Times New Roman"/>
          <w:b/>
          <w:sz w:val="28"/>
          <w:szCs w:val="28"/>
        </w:rPr>
      </w:pPr>
      <w:r w:rsidRPr="000E6A6C">
        <w:rPr>
          <w:rFonts w:ascii="Times New Roman" w:hAnsi="Times New Roman" w:cs="Times New Roman"/>
          <w:b/>
          <w:sz w:val="28"/>
          <w:szCs w:val="28"/>
        </w:rPr>
        <w:lastRenderedPageBreak/>
        <w:t>Реферат</w:t>
      </w:r>
    </w:p>
    <w:p w14:paraId="6E877E21" w14:textId="7C5EBF78" w:rsidR="00510D71" w:rsidRDefault="00CC0930" w:rsidP="00510D71">
      <w:pPr>
        <w:pStyle w:val="a4"/>
      </w:pPr>
      <w:r>
        <w:t>На 28 с., 8 рисунков, 1</w:t>
      </w:r>
      <w:r w:rsidR="00510D71">
        <w:t xml:space="preserve"> таблицы, </w:t>
      </w:r>
      <w:r>
        <w:t>1</w:t>
      </w:r>
      <w:r w:rsidR="00510D71">
        <w:t xml:space="preserve"> приложения</w:t>
      </w:r>
    </w:p>
    <w:p w14:paraId="5EFEB591" w14:textId="4CFB1C62" w:rsidR="00510D71" w:rsidRPr="00510D71" w:rsidRDefault="00510D71" w:rsidP="00510D71">
      <w:pPr>
        <w:pStyle w:val="a4"/>
      </w:pPr>
      <w:r>
        <w:t>РОБОТОТЕХНИКА, МАНИПУЛЯТОР, БОРТОВАЯ СИСТЕМА УПРАВЛЕНИЯ, СИСТЕМА УПРАВЛЕНИЯ МАНИПУЛЯТОРОМ,</w:t>
      </w:r>
      <w:r w:rsidR="00A82C09" w:rsidRPr="00A82C09">
        <w:t xml:space="preserve"> </w:t>
      </w:r>
      <w:r w:rsidR="00C03467">
        <w:t xml:space="preserve">ЭНКРЕМЕНТАЛЬНЫЙ ЭНКОДЕР, </w:t>
      </w:r>
      <w:r w:rsidR="00987E42">
        <w:t xml:space="preserve">ОБРАТНАЯ СВЯЗЬ, АППАРТАНЫЙ ТАЙМЕР </w:t>
      </w:r>
      <w:r w:rsidR="00987E42">
        <w:rPr>
          <w:lang w:val="en-US"/>
        </w:rPr>
        <w:t>STM</w:t>
      </w:r>
      <w:r w:rsidR="00987E42" w:rsidRPr="00987E42">
        <w:t>32</w:t>
      </w:r>
      <w:r>
        <w:t>.</w:t>
      </w:r>
    </w:p>
    <w:p w14:paraId="5A01259C" w14:textId="65ADDBFC" w:rsidR="00345667" w:rsidRDefault="00987E42" w:rsidP="000E6A6C">
      <w:pPr>
        <w:pStyle w:val="a4"/>
      </w:pPr>
      <w:r>
        <w:t xml:space="preserve">В данной работе представлено сравнение методов детектирования положения ротора шагового двигателя как непосредственно считывая значения с энкодера, так и эмуляция обратной связи внутренними инструментами микроконтроллера </w:t>
      </w:r>
      <w:r>
        <w:rPr>
          <w:lang w:val="en-US"/>
        </w:rPr>
        <w:t>STM</w:t>
      </w:r>
      <w:r w:rsidRPr="00987E42">
        <w:t>32</w:t>
      </w:r>
      <w:r>
        <w:rPr>
          <w:lang w:val="en-US"/>
        </w:rPr>
        <w:t>F</w:t>
      </w:r>
      <w:r w:rsidRPr="00987E42">
        <w:t>767</w:t>
      </w:r>
      <w:r>
        <w:rPr>
          <w:lang w:val="en-US"/>
        </w:rPr>
        <w:t>ZI</w:t>
      </w:r>
      <w:r>
        <w:t xml:space="preserve">. Описанный метод эмуляции позволяет сократить необходимое количество </w:t>
      </w:r>
      <w:r w:rsidR="00CC0930">
        <w:t>периферии</w:t>
      </w:r>
      <w:r>
        <w:t xml:space="preserve">. </w:t>
      </w:r>
      <w:r w:rsidR="00CC0930">
        <w:t>Сравнение методов показывает, что каждый из них имеет как плюсы, так и минусы и может применяться в зависимости от поставленной задачи.</w:t>
      </w:r>
    </w:p>
    <w:p w14:paraId="2CED6D96" w14:textId="0C5B7D37" w:rsidR="00987E42" w:rsidRPr="00987E42" w:rsidRDefault="003234F2" w:rsidP="000E6A6C">
      <w:pPr>
        <w:pStyle w:val="a4"/>
      </w:pPr>
      <w:r>
        <w:t>Так же в работе приводится сравнение м</w:t>
      </w:r>
      <w:r w:rsidR="00CC0930">
        <w:t>атематическо</w:t>
      </w:r>
      <w:r>
        <w:t>го</w:t>
      </w:r>
      <w:r w:rsidR="00CC0930">
        <w:t xml:space="preserve"> о</w:t>
      </w:r>
      <w:r>
        <w:t>писания</w:t>
      </w:r>
      <w:r w:rsidR="00CC0930">
        <w:t xml:space="preserve"> траектории движения звеньев манипулятора </w:t>
      </w:r>
      <w:r>
        <w:t>и табличного</w:t>
      </w:r>
      <w:r w:rsidR="00CC0930">
        <w:t xml:space="preserve"> метод</w:t>
      </w:r>
      <w:r>
        <w:t>а</w:t>
      </w:r>
      <w:r w:rsidR="00CC0930">
        <w:t xml:space="preserve"> задания управляющих скоростей Описанные методы построения траектории движения звеньев манипулятора позволяют генерировать необходимое управление на каждом такте дискретного управления. </w:t>
      </w:r>
    </w:p>
    <w:p w14:paraId="790CB386" w14:textId="77777777" w:rsidR="00977071" w:rsidRPr="006F698E" w:rsidRDefault="00977071" w:rsidP="007A70FA">
      <w:pPr>
        <w:pStyle w:val="a4"/>
      </w:pPr>
      <w:r>
        <w:br w:type="page"/>
      </w:r>
    </w:p>
    <w:p w14:paraId="7750246C" w14:textId="77777777" w:rsidR="00977071" w:rsidRPr="006F698E" w:rsidRDefault="008369C5" w:rsidP="006F698E">
      <w:pPr>
        <w:rPr>
          <w:rFonts w:ascii="Times New Roman" w:hAnsi="Times New Roman" w:cs="Times New Roman"/>
          <w:b/>
          <w:sz w:val="28"/>
          <w:szCs w:val="28"/>
        </w:rPr>
      </w:pPr>
      <w:r>
        <w:rPr>
          <w:rFonts w:ascii="Times New Roman" w:hAnsi="Times New Roman" w:cs="Times New Roman"/>
          <w:b/>
          <w:sz w:val="28"/>
          <w:szCs w:val="28"/>
        </w:rPr>
        <w:lastRenderedPageBreak/>
        <w:t>Содержани</w:t>
      </w:r>
      <w:r w:rsidR="002B0CE5" w:rsidRPr="006F698E">
        <w:rPr>
          <w:rFonts w:ascii="Times New Roman" w:hAnsi="Times New Roman" w:cs="Times New Roman"/>
          <w:b/>
          <w:sz w:val="28"/>
          <w:szCs w:val="28"/>
        </w:rPr>
        <w:t>е</w:t>
      </w:r>
    </w:p>
    <w:p w14:paraId="2D0A8803" w14:textId="1CE43D7D" w:rsidR="00B45E2F" w:rsidRDefault="000A09E2">
      <w:pPr>
        <w:pStyle w:val="12"/>
        <w:tabs>
          <w:tab w:val="right" w:leader="dot" w:pos="9345"/>
        </w:tabs>
        <w:rPr>
          <w:rFonts w:asciiTheme="minorHAnsi" w:eastAsiaTheme="minorEastAsia" w:hAnsiTheme="minorHAnsi"/>
          <w:noProof/>
          <w:sz w:val="22"/>
          <w:lang w:eastAsia="ru-RU"/>
        </w:rPr>
      </w:pPr>
      <w:r>
        <w:fldChar w:fldCharType="begin"/>
      </w:r>
      <w:r w:rsidR="007A70FA">
        <w:instrText xml:space="preserve"> TOC \o "2-3" \h \z \t "Заголовок 1;1;МойЗагБезНомера;1" </w:instrText>
      </w:r>
      <w:r>
        <w:fldChar w:fldCharType="separate"/>
      </w:r>
      <w:hyperlink w:anchor="_Toc41514687" w:history="1">
        <w:r w:rsidR="00B45E2F" w:rsidRPr="00A93992">
          <w:rPr>
            <w:rStyle w:val="a9"/>
            <w:noProof/>
          </w:rPr>
          <w:t>Введение</w:t>
        </w:r>
        <w:r w:rsidR="00B45E2F">
          <w:rPr>
            <w:noProof/>
            <w:webHidden/>
          </w:rPr>
          <w:tab/>
        </w:r>
        <w:r w:rsidR="00B45E2F">
          <w:rPr>
            <w:noProof/>
            <w:webHidden/>
          </w:rPr>
          <w:fldChar w:fldCharType="begin"/>
        </w:r>
        <w:r w:rsidR="00B45E2F">
          <w:rPr>
            <w:noProof/>
            <w:webHidden/>
          </w:rPr>
          <w:instrText xml:space="preserve"> PAGEREF _Toc41514687 \h </w:instrText>
        </w:r>
        <w:r w:rsidR="00B45E2F">
          <w:rPr>
            <w:noProof/>
            <w:webHidden/>
          </w:rPr>
        </w:r>
        <w:r w:rsidR="00B45E2F">
          <w:rPr>
            <w:noProof/>
            <w:webHidden/>
          </w:rPr>
          <w:fldChar w:fldCharType="separate"/>
        </w:r>
        <w:r w:rsidR="00B45E2F">
          <w:rPr>
            <w:noProof/>
            <w:webHidden/>
          </w:rPr>
          <w:t>5</w:t>
        </w:r>
        <w:r w:rsidR="00B45E2F">
          <w:rPr>
            <w:noProof/>
            <w:webHidden/>
          </w:rPr>
          <w:fldChar w:fldCharType="end"/>
        </w:r>
      </w:hyperlink>
    </w:p>
    <w:p w14:paraId="0810AAF8" w14:textId="6513D291" w:rsidR="00B45E2F" w:rsidRDefault="00C307E4">
      <w:pPr>
        <w:pStyle w:val="12"/>
        <w:tabs>
          <w:tab w:val="left" w:pos="440"/>
          <w:tab w:val="right" w:leader="dot" w:pos="9345"/>
        </w:tabs>
        <w:rPr>
          <w:rFonts w:asciiTheme="minorHAnsi" w:eastAsiaTheme="minorEastAsia" w:hAnsiTheme="minorHAnsi"/>
          <w:noProof/>
          <w:sz w:val="22"/>
          <w:lang w:eastAsia="ru-RU"/>
        </w:rPr>
      </w:pPr>
      <w:hyperlink w:anchor="_Toc41514688" w:history="1">
        <w:r w:rsidR="00B45E2F" w:rsidRPr="00A93992">
          <w:rPr>
            <w:rStyle w:val="a9"/>
            <w:noProof/>
          </w:rPr>
          <w:t>1</w:t>
        </w:r>
        <w:r w:rsidR="00B45E2F">
          <w:rPr>
            <w:rFonts w:asciiTheme="minorHAnsi" w:eastAsiaTheme="minorEastAsia" w:hAnsiTheme="minorHAnsi"/>
            <w:noProof/>
            <w:sz w:val="22"/>
            <w:lang w:eastAsia="ru-RU"/>
          </w:rPr>
          <w:tab/>
        </w:r>
        <w:r w:rsidR="00B45E2F" w:rsidRPr="00A93992">
          <w:rPr>
            <w:rStyle w:val="a9"/>
            <w:noProof/>
          </w:rPr>
          <w:t>Постановка задачи</w:t>
        </w:r>
        <w:r w:rsidR="00B45E2F">
          <w:rPr>
            <w:noProof/>
            <w:webHidden/>
          </w:rPr>
          <w:tab/>
        </w:r>
        <w:r w:rsidR="00B45E2F">
          <w:rPr>
            <w:noProof/>
            <w:webHidden/>
          </w:rPr>
          <w:fldChar w:fldCharType="begin"/>
        </w:r>
        <w:r w:rsidR="00B45E2F">
          <w:rPr>
            <w:noProof/>
            <w:webHidden/>
          </w:rPr>
          <w:instrText xml:space="preserve"> PAGEREF _Toc41514688 \h </w:instrText>
        </w:r>
        <w:r w:rsidR="00B45E2F">
          <w:rPr>
            <w:noProof/>
            <w:webHidden/>
          </w:rPr>
        </w:r>
        <w:r w:rsidR="00B45E2F">
          <w:rPr>
            <w:noProof/>
            <w:webHidden/>
          </w:rPr>
          <w:fldChar w:fldCharType="separate"/>
        </w:r>
        <w:r w:rsidR="00B45E2F">
          <w:rPr>
            <w:noProof/>
            <w:webHidden/>
          </w:rPr>
          <w:t>6</w:t>
        </w:r>
        <w:r w:rsidR="00B45E2F">
          <w:rPr>
            <w:noProof/>
            <w:webHidden/>
          </w:rPr>
          <w:fldChar w:fldCharType="end"/>
        </w:r>
      </w:hyperlink>
    </w:p>
    <w:p w14:paraId="027B9156" w14:textId="23C43AD6" w:rsidR="00B45E2F" w:rsidRDefault="00C307E4">
      <w:pPr>
        <w:pStyle w:val="21"/>
        <w:tabs>
          <w:tab w:val="left" w:pos="880"/>
          <w:tab w:val="right" w:leader="dot" w:pos="9345"/>
        </w:tabs>
        <w:rPr>
          <w:rFonts w:asciiTheme="minorHAnsi" w:eastAsiaTheme="minorEastAsia" w:hAnsiTheme="minorHAnsi"/>
          <w:noProof/>
          <w:sz w:val="22"/>
          <w:lang w:eastAsia="ru-RU"/>
        </w:rPr>
      </w:pPr>
      <w:hyperlink w:anchor="_Toc41514689" w:history="1">
        <w:r w:rsidR="00B45E2F" w:rsidRPr="00A93992">
          <w:rPr>
            <w:rStyle w:val="a9"/>
            <w:noProof/>
          </w:rPr>
          <w:t>1.1</w:t>
        </w:r>
        <w:r w:rsidR="00B45E2F">
          <w:rPr>
            <w:rFonts w:asciiTheme="minorHAnsi" w:eastAsiaTheme="minorEastAsia" w:hAnsiTheme="minorHAnsi"/>
            <w:noProof/>
            <w:sz w:val="22"/>
            <w:lang w:eastAsia="ru-RU"/>
          </w:rPr>
          <w:tab/>
        </w:r>
        <w:r w:rsidR="00B45E2F" w:rsidRPr="00A93992">
          <w:rPr>
            <w:rStyle w:val="a9"/>
            <w:noProof/>
          </w:rPr>
          <w:t>Кинематическая схема манипулятора</w:t>
        </w:r>
        <w:r w:rsidR="00B45E2F">
          <w:rPr>
            <w:noProof/>
            <w:webHidden/>
          </w:rPr>
          <w:tab/>
        </w:r>
        <w:r w:rsidR="00B45E2F">
          <w:rPr>
            <w:noProof/>
            <w:webHidden/>
          </w:rPr>
          <w:fldChar w:fldCharType="begin"/>
        </w:r>
        <w:r w:rsidR="00B45E2F">
          <w:rPr>
            <w:noProof/>
            <w:webHidden/>
          </w:rPr>
          <w:instrText xml:space="preserve"> PAGEREF _Toc41514689 \h </w:instrText>
        </w:r>
        <w:r w:rsidR="00B45E2F">
          <w:rPr>
            <w:noProof/>
            <w:webHidden/>
          </w:rPr>
        </w:r>
        <w:r w:rsidR="00B45E2F">
          <w:rPr>
            <w:noProof/>
            <w:webHidden/>
          </w:rPr>
          <w:fldChar w:fldCharType="separate"/>
        </w:r>
        <w:r w:rsidR="00B45E2F">
          <w:rPr>
            <w:noProof/>
            <w:webHidden/>
          </w:rPr>
          <w:t>7</w:t>
        </w:r>
        <w:r w:rsidR="00B45E2F">
          <w:rPr>
            <w:noProof/>
            <w:webHidden/>
          </w:rPr>
          <w:fldChar w:fldCharType="end"/>
        </w:r>
      </w:hyperlink>
    </w:p>
    <w:p w14:paraId="59834E48" w14:textId="5F69F957" w:rsidR="00B45E2F" w:rsidRDefault="00C307E4">
      <w:pPr>
        <w:pStyle w:val="21"/>
        <w:tabs>
          <w:tab w:val="left" w:pos="880"/>
          <w:tab w:val="right" w:leader="dot" w:pos="9345"/>
        </w:tabs>
        <w:rPr>
          <w:rFonts w:asciiTheme="minorHAnsi" w:eastAsiaTheme="minorEastAsia" w:hAnsiTheme="minorHAnsi"/>
          <w:noProof/>
          <w:sz w:val="22"/>
          <w:lang w:eastAsia="ru-RU"/>
        </w:rPr>
      </w:pPr>
      <w:hyperlink w:anchor="_Toc41514690" w:history="1">
        <w:r w:rsidR="00B45E2F" w:rsidRPr="00A93992">
          <w:rPr>
            <w:rStyle w:val="a9"/>
            <w:noProof/>
          </w:rPr>
          <w:t>1.2</w:t>
        </w:r>
        <w:r w:rsidR="00B45E2F">
          <w:rPr>
            <w:rFonts w:asciiTheme="minorHAnsi" w:eastAsiaTheme="minorEastAsia" w:hAnsiTheme="minorHAnsi"/>
            <w:noProof/>
            <w:sz w:val="22"/>
            <w:lang w:eastAsia="ru-RU"/>
          </w:rPr>
          <w:tab/>
        </w:r>
        <w:r w:rsidR="00B45E2F" w:rsidRPr="00A93992">
          <w:rPr>
            <w:rStyle w:val="a9"/>
            <w:noProof/>
          </w:rPr>
          <w:t>Электрическая функциональная схема манипулятора</w:t>
        </w:r>
        <w:r w:rsidR="00B45E2F">
          <w:rPr>
            <w:noProof/>
            <w:webHidden/>
          </w:rPr>
          <w:tab/>
        </w:r>
        <w:r w:rsidR="00B45E2F">
          <w:rPr>
            <w:noProof/>
            <w:webHidden/>
          </w:rPr>
          <w:fldChar w:fldCharType="begin"/>
        </w:r>
        <w:r w:rsidR="00B45E2F">
          <w:rPr>
            <w:noProof/>
            <w:webHidden/>
          </w:rPr>
          <w:instrText xml:space="preserve"> PAGEREF _Toc41514690 \h </w:instrText>
        </w:r>
        <w:r w:rsidR="00B45E2F">
          <w:rPr>
            <w:noProof/>
            <w:webHidden/>
          </w:rPr>
        </w:r>
        <w:r w:rsidR="00B45E2F">
          <w:rPr>
            <w:noProof/>
            <w:webHidden/>
          </w:rPr>
          <w:fldChar w:fldCharType="separate"/>
        </w:r>
        <w:r w:rsidR="00B45E2F">
          <w:rPr>
            <w:noProof/>
            <w:webHidden/>
          </w:rPr>
          <w:t>9</w:t>
        </w:r>
        <w:r w:rsidR="00B45E2F">
          <w:rPr>
            <w:noProof/>
            <w:webHidden/>
          </w:rPr>
          <w:fldChar w:fldCharType="end"/>
        </w:r>
      </w:hyperlink>
    </w:p>
    <w:p w14:paraId="1D5F0949" w14:textId="40A93695" w:rsidR="00B45E2F" w:rsidRDefault="00C307E4">
      <w:pPr>
        <w:pStyle w:val="12"/>
        <w:tabs>
          <w:tab w:val="left" w:pos="440"/>
          <w:tab w:val="right" w:leader="dot" w:pos="9345"/>
        </w:tabs>
        <w:rPr>
          <w:rFonts w:asciiTheme="minorHAnsi" w:eastAsiaTheme="minorEastAsia" w:hAnsiTheme="minorHAnsi"/>
          <w:noProof/>
          <w:sz w:val="22"/>
          <w:lang w:eastAsia="ru-RU"/>
        </w:rPr>
      </w:pPr>
      <w:hyperlink w:anchor="_Toc41514691" w:history="1">
        <w:r w:rsidR="00B45E2F" w:rsidRPr="00A93992">
          <w:rPr>
            <w:rStyle w:val="a9"/>
            <w:noProof/>
          </w:rPr>
          <w:t>2</w:t>
        </w:r>
        <w:r w:rsidR="00B45E2F">
          <w:rPr>
            <w:rFonts w:asciiTheme="minorHAnsi" w:eastAsiaTheme="minorEastAsia" w:hAnsiTheme="minorHAnsi"/>
            <w:noProof/>
            <w:sz w:val="22"/>
            <w:lang w:eastAsia="ru-RU"/>
          </w:rPr>
          <w:tab/>
        </w:r>
        <w:r w:rsidR="00B45E2F" w:rsidRPr="00A93992">
          <w:rPr>
            <w:rStyle w:val="a9"/>
            <w:noProof/>
          </w:rPr>
          <w:t>Отслеживание положения. Обратная связь по положению</w:t>
        </w:r>
        <w:r w:rsidR="00B45E2F">
          <w:rPr>
            <w:noProof/>
            <w:webHidden/>
          </w:rPr>
          <w:tab/>
        </w:r>
        <w:r w:rsidR="00B45E2F">
          <w:rPr>
            <w:noProof/>
            <w:webHidden/>
          </w:rPr>
          <w:fldChar w:fldCharType="begin"/>
        </w:r>
        <w:r w:rsidR="00B45E2F">
          <w:rPr>
            <w:noProof/>
            <w:webHidden/>
          </w:rPr>
          <w:instrText xml:space="preserve"> PAGEREF _Toc41514691 \h </w:instrText>
        </w:r>
        <w:r w:rsidR="00B45E2F">
          <w:rPr>
            <w:noProof/>
            <w:webHidden/>
          </w:rPr>
        </w:r>
        <w:r w:rsidR="00B45E2F">
          <w:rPr>
            <w:noProof/>
            <w:webHidden/>
          </w:rPr>
          <w:fldChar w:fldCharType="separate"/>
        </w:r>
        <w:r w:rsidR="00B45E2F">
          <w:rPr>
            <w:noProof/>
            <w:webHidden/>
          </w:rPr>
          <w:t>11</w:t>
        </w:r>
        <w:r w:rsidR="00B45E2F">
          <w:rPr>
            <w:noProof/>
            <w:webHidden/>
          </w:rPr>
          <w:fldChar w:fldCharType="end"/>
        </w:r>
      </w:hyperlink>
    </w:p>
    <w:p w14:paraId="61F3F9ED" w14:textId="692077C5" w:rsidR="00B45E2F" w:rsidRDefault="00C307E4">
      <w:pPr>
        <w:pStyle w:val="21"/>
        <w:tabs>
          <w:tab w:val="left" w:pos="880"/>
          <w:tab w:val="right" w:leader="dot" w:pos="9345"/>
        </w:tabs>
        <w:rPr>
          <w:rFonts w:asciiTheme="minorHAnsi" w:eastAsiaTheme="minorEastAsia" w:hAnsiTheme="minorHAnsi"/>
          <w:noProof/>
          <w:sz w:val="22"/>
          <w:lang w:eastAsia="ru-RU"/>
        </w:rPr>
      </w:pPr>
      <w:hyperlink w:anchor="_Toc41514692" w:history="1">
        <w:r w:rsidR="00B45E2F" w:rsidRPr="00A93992">
          <w:rPr>
            <w:rStyle w:val="a9"/>
            <w:noProof/>
          </w:rPr>
          <w:t>2.1</w:t>
        </w:r>
        <w:r w:rsidR="00B45E2F">
          <w:rPr>
            <w:rFonts w:asciiTheme="minorHAnsi" w:eastAsiaTheme="minorEastAsia" w:hAnsiTheme="minorHAnsi"/>
            <w:noProof/>
            <w:sz w:val="22"/>
            <w:lang w:eastAsia="ru-RU"/>
          </w:rPr>
          <w:tab/>
        </w:r>
        <w:r w:rsidR="00B45E2F" w:rsidRPr="00A93992">
          <w:rPr>
            <w:rStyle w:val="a9"/>
            <w:noProof/>
          </w:rPr>
          <w:t>Отслеживание положений энкодеров</w:t>
        </w:r>
        <w:r w:rsidR="00B45E2F">
          <w:rPr>
            <w:noProof/>
            <w:webHidden/>
          </w:rPr>
          <w:tab/>
        </w:r>
        <w:r w:rsidR="00B45E2F">
          <w:rPr>
            <w:noProof/>
            <w:webHidden/>
          </w:rPr>
          <w:fldChar w:fldCharType="begin"/>
        </w:r>
        <w:r w:rsidR="00B45E2F">
          <w:rPr>
            <w:noProof/>
            <w:webHidden/>
          </w:rPr>
          <w:instrText xml:space="preserve"> PAGEREF _Toc41514692 \h </w:instrText>
        </w:r>
        <w:r w:rsidR="00B45E2F">
          <w:rPr>
            <w:noProof/>
            <w:webHidden/>
          </w:rPr>
        </w:r>
        <w:r w:rsidR="00B45E2F">
          <w:rPr>
            <w:noProof/>
            <w:webHidden/>
          </w:rPr>
          <w:fldChar w:fldCharType="separate"/>
        </w:r>
        <w:r w:rsidR="00B45E2F">
          <w:rPr>
            <w:noProof/>
            <w:webHidden/>
          </w:rPr>
          <w:t>11</w:t>
        </w:r>
        <w:r w:rsidR="00B45E2F">
          <w:rPr>
            <w:noProof/>
            <w:webHidden/>
          </w:rPr>
          <w:fldChar w:fldCharType="end"/>
        </w:r>
      </w:hyperlink>
    </w:p>
    <w:p w14:paraId="67C7F314" w14:textId="7E8B1E29" w:rsidR="00B45E2F" w:rsidRDefault="00C307E4">
      <w:pPr>
        <w:pStyle w:val="21"/>
        <w:tabs>
          <w:tab w:val="left" w:pos="880"/>
          <w:tab w:val="right" w:leader="dot" w:pos="9345"/>
        </w:tabs>
        <w:rPr>
          <w:rFonts w:asciiTheme="minorHAnsi" w:eastAsiaTheme="minorEastAsia" w:hAnsiTheme="minorHAnsi"/>
          <w:noProof/>
          <w:sz w:val="22"/>
          <w:lang w:eastAsia="ru-RU"/>
        </w:rPr>
      </w:pPr>
      <w:hyperlink w:anchor="_Toc41514693" w:history="1">
        <w:r w:rsidR="00B45E2F" w:rsidRPr="00A93992">
          <w:rPr>
            <w:rStyle w:val="a9"/>
            <w:noProof/>
          </w:rPr>
          <w:t>2.2</w:t>
        </w:r>
        <w:r w:rsidR="00B45E2F">
          <w:rPr>
            <w:rFonts w:asciiTheme="minorHAnsi" w:eastAsiaTheme="minorEastAsia" w:hAnsiTheme="minorHAnsi"/>
            <w:noProof/>
            <w:sz w:val="22"/>
            <w:lang w:eastAsia="ru-RU"/>
          </w:rPr>
          <w:tab/>
        </w:r>
        <w:r w:rsidR="00B45E2F" w:rsidRPr="00A93992">
          <w:rPr>
            <w:rStyle w:val="a9"/>
            <w:noProof/>
          </w:rPr>
          <w:t>Метод захвата сигнала таймера</w:t>
        </w:r>
        <w:r w:rsidR="00B45E2F">
          <w:rPr>
            <w:noProof/>
            <w:webHidden/>
          </w:rPr>
          <w:tab/>
        </w:r>
        <w:r w:rsidR="00B45E2F">
          <w:rPr>
            <w:noProof/>
            <w:webHidden/>
          </w:rPr>
          <w:fldChar w:fldCharType="begin"/>
        </w:r>
        <w:r w:rsidR="00B45E2F">
          <w:rPr>
            <w:noProof/>
            <w:webHidden/>
          </w:rPr>
          <w:instrText xml:space="preserve"> PAGEREF _Toc41514693 \h </w:instrText>
        </w:r>
        <w:r w:rsidR="00B45E2F">
          <w:rPr>
            <w:noProof/>
            <w:webHidden/>
          </w:rPr>
        </w:r>
        <w:r w:rsidR="00B45E2F">
          <w:rPr>
            <w:noProof/>
            <w:webHidden/>
          </w:rPr>
          <w:fldChar w:fldCharType="separate"/>
        </w:r>
        <w:r w:rsidR="00B45E2F">
          <w:rPr>
            <w:noProof/>
            <w:webHidden/>
          </w:rPr>
          <w:t>13</w:t>
        </w:r>
        <w:r w:rsidR="00B45E2F">
          <w:rPr>
            <w:noProof/>
            <w:webHidden/>
          </w:rPr>
          <w:fldChar w:fldCharType="end"/>
        </w:r>
      </w:hyperlink>
    </w:p>
    <w:p w14:paraId="7CC53B60" w14:textId="25DACBF7" w:rsidR="00B45E2F" w:rsidRDefault="00C307E4">
      <w:pPr>
        <w:pStyle w:val="21"/>
        <w:tabs>
          <w:tab w:val="left" w:pos="880"/>
          <w:tab w:val="right" w:leader="dot" w:pos="9345"/>
        </w:tabs>
        <w:rPr>
          <w:rFonts w:asciiTheme="minorHAnsi" w:eastAsiaTheme="minorEastAsia" w:hAnsiTheme="minorHAnsi"/>
          <w:noProof/>
          <w:sz w:val="22"/>
          <w:lang w:eastAsia="ru-RU"/>
        </w:rPr>
      </w:pPr>
      <w:hyperlink w:anchor="_Toc41514694" w:history="1">
        <w:r w:rsidR="00B45E2F" w:rsidRPr="00A93992">
          <w:rPr>
            <w:rStyle w:val="a9"/>
            <w:noProof/>
          </w:rPr>
          <w:t>2.3</w:t>
        </w:r>
        <w:r w:rsidR="00B45E2F">
          <w:rPr>
            <w:rFonts w:asciiTheme="minorHAnsi" w:eastAsiaTheme="minorEastAsia" w:hAnsiTheme="minorHAnsi"/>
            <w:noProof/>
            <w:sz w:val="22"/>
            <w:lang w:eastAsia="ru-RU"/>
          </w:rPr>
          <w:tab/>
        </w:r>
        <w:r w:rsidR="00B45E2F" w:rsidRPr="00A93992">
          <w:rPr>
            <w:rStyle w:val="a9"/>
            <w:noProof/>
          </w:rPr>
          <w:t>Интегральный метод вычисление положения</w:t>
        </w:r>
        <w:r w:rsidR="00B45E2F">
          <w:rPr>
            <w:noProof/>
            <w:webHidden/>
          </w:rPr>
          <w:tab/>
        </w:r>
        <w:r w:rsidR="00B45E2F">
          <w:rPr>
            <w:noProof/>
            <w:webHidden/>
          </w:rPr>
          <w:fldChar w:fldCharType="begin"/>
        </w:r>
        <w:r w:rsidR="00B45E2F">
          <w:rPr>
            <w:noProof/>
            <w:webHidden/>
          </w:rPr>
          <w:instrText xml:space="preserve"> PAGEREF _Toc41514694 \h </w:instrText>
        </w:r>
        <w:r w:rsidR="00B45E2F">
          <w:rPr>
            <w:noProof/>
            <w:webHidden/>
          </w:rPr>
        </w:r>
        <w:r w:rsidR="00B45E2F">
          <w:rPr>
            <w:noProof/>
            <w:webHidden/>
          </w:rPr>
          <w:fldChar w:fldCharType="separate"/>
        </w:r>
        <w:r w:rsidR="00B45E2F">
          <w:rPr>
            <w:noProof/>
            <w:webHidden/>
          </w:rPr>
          <w:t>15</w:t>
        </w:r>
        <w:r w:rsidR="00B45E2F">
          <w:rPr>
            <w:noProof/>
            <w:webHidden/>
          </w:rPr>
          <w:fldChar w:fldCharType="end"/>
        </w:r>
      </w:hyperlink>
    </w:p>
    <w:p w14:paraId="3583CE68" w14:textId="04F3F65A" w:rsidR="00B45E2F" w:rsidRDefault="00C307E4">
      <w:pPr>
        <w:pStyle w:val="12"/>
        <w:tabs>
          <w:tab w:val="left" w:pos="440"/>
          <w:tab w:val="right" w:leader="dot" w:pos="9345"/>
        </w:tabs>
        <w:rPr>
          <w:rFonts w:asciiTheme="minorHAnsi" w:eastAsiaTheme="minorEastAsia" w:hAnsiTheme="minorHAnsi"/>
          <w:noProof/>
          <w:sz w:val="22"/>
          <w:lang w:eastAsia="ru-RU"/>
        </w:rPr>
      </w:pPr>
      <w:hyperlink w:anchor="_Toc41514695" w:history="1">
        <w:r w:rsidR="00B45E2F" w:rsidRPr="00A93992">
          <w:rPr>
            <w:rStyle w:val="a9"/>
            <w:noProof/>
          </w:rPr>
          <w:t>3</w:t>
        </w:r>
        <w:r w:rsidR="00B45E2F">
          <w:rPr>
            <w:rFonts w:asciiTheme="minorHAnsi" w:eastAsiaTheme="minorEastAsia" w:hAnsiTheme="minorHAnsi"/>
            <w:noProof/>
            <w:sz w:val="22"/>
            <w:lang w:eastAsia="ru-RU"/>
          </w:rPr>
          <w:tab/>
        </w:r>
        <w:r w:rsidR="00B45E2F" w:rsidRPr="00A93992">
          <w:rPr>
            <w:rStyle w:val="a9"/>
            <w:noProof/>
          </w:rPr>
          <w:t>Сравнение методов вычисления положения</w:t>
        </w:r>
        <w:r w:rsidR="00B45E2F">
          <w:rPr>
            <w:noProof/>
            <w:webHidden/>
          </w:rPr>
          <w:tab/>
        </w:r>
        <w:r w:rsidR="00B45E2F">
          <w:rPr>
            <w:noProof/>
            <w:webHidden/>
          </w:rPr>
          <w:fldChar w:fldCharType="begin"/>
        </w:r>
        <w:r w:rsidR="00B45E2F">
          <w:rPr>
            <w:noProof/>
            <w:webHidden/>
          </w:rPr>
          <w:instrText xml:space="preserve"> PAGEREF _Toc41514695 \h </w:instrText>
        </w:r>
        <w:r w:rsidR="00B45E2F">
          <w:rPr>
            <w:noProof/>
            <w:webHidden/>
          </w:rPr>
        </w:r>
        <w:r w:rsidR="00B45E2F">
          <w:rPr>
            <w:noProof/>
            <w:webHidden/>
          </w:rPr>
          <w:fldChar w:fldCharType="separate"/>
        </w:r>
        <w:r w:rsidR="00B45E2F">
          <w:rPr>
            <w:noProof/>
            <w:webHidden/>
          </w:rPr>
          <w:t>18</w:t>
        </w:r>
        <w:r w:rsidR="00B45E2F">
          <w:rPr>
            <w:noProof/>
            <w:webHidden/>
          </w:rPr>
          <w:fldChar w:fldCharType="end"/>
        </w:r>
      </w:hyperlink>
    </w:p>
    <w:p w14:paraId="1C92416D" w14:textId="18CD7E11" w:rsidR="00B45E2F" w:rsidRDefault="00C307E4">
      <w:pPr>
        <w:pStyle w:val="12"/>
        <w:tabs>
          <w:tab w:val="left" w:pos="440"/>
          <w:tab w:val="right" w:leader="dot" w:pos="9345"/>
        </w:tabs>
        <w:rPr>
          <w:rFonts w:asciiTheme="minorHAnsi" w:eastAsiaTheme="minorEastAsia" w:hAnsiTheme="minorHAnsi"/>
          <w:noProof/>
          <w:sz w:val="22"/>
          <w:lang w:eastAsia="ru-RU"/>
        </w:rPr>
      </w:pPr>
      <w:hyperlink w:anchor="_Toc41514696" w:history="1">
        <w:r w:rsidR="00B45E2F" w:rsidRPr="00A93992">
          <w:rPr>
            <w:rStyle w:val="a9"/>
            <w:noProof/>
          </w:rPr>
          <w:t>4</w:t>
        </w:r>
        <w:r w:rsidR="00B45E2F">
          <w:rPr>
            <w:rFonts w:asciiTheme="minorHAnsi" w:eastAsiaTheme="minorEastAsia" w:hAnsiTheme="minorHAnsi"/>
            <w:noProof/>
            <w:sz w:val="22"/>
            <w:lang w:eastAsia="ru-RU"/>
          </w:rPr>
          <w:tab/>
        </w:r>
        <w:r w:rsidR="00B45E2F" w:rsidRPr="00A93992">
          <w:rPr>
            <w:rStyle w:val="a9"/>
            <w:noProof/>
          </w:rPr>
          <w:t>Регулятор положения ротора шагового двигателя.</w:t>
        </w:r>
        <w:r w:rsidR="00B45E2F">
          <w:rPr>
            <w:noProof/>
            <w:webHidden/>
          </w:rPr>
          <w:tab/>
        </w:r>
        <w:r w:rsidR="00B45E2F">
          <w:rPr>
            <w:noProof/>
            <w:webHidden/>
          </w:rPr>
          <w:fldChar w:fldCharType="begin"/>
        </w:r>
        <w:r w:rsidR="00B45E2F">
          <w:rPr>
            <w:noProof/>
            <w:webHidden/>
          </w:rPr>
          <w:instrText xml:space="preserve"> PAGEREF _Toc41514696 \h </w:instrText>
        </w:r>
        <w:r w:rsidR="00B45E2F">
          <w:rPr>
            <w:noProof/>
            <w:webHidden/>
          </w:rPr>
        </w:r>
        <w:r w:rsidR="00B45E2F">
          <w:rPr>
            <w:noProof/>
            <w:webHidden/>
          </w:rPr>
          <w:fldChar w:fldCharType="separate"/>
        </w:r>
        <w:r w:rsidR="00B45E2F">
          <w:rPr>
            <w:noProof/>
            <w:webHidden/>
          </w:rPr>
          <w:t>21</w:t>
        </w:r>
        <w:r w:rsidR="00B45E2F">
          <w:rPr>
            <w:noProof/>
            <w:webHidden/>
          </w:rPr>
          <w:fldChar w:fldCharType="end"/>
        </w:r>
      </w:hyperlink>
    </w:p>
    <w:p w14:paraId="31E4BDAD" w14:textId="33768AF7" w:rsidR="00B45E2F" w:rsidRDefault="00C307E4">
      <w:pPr>
        <w:pStyle w:val="21"/>
        <w:tabs>
          <w:tab w:val="left" w:pos="880"/>
          <w:tab w:val="right" w:leader="dot" w:pos="9345"/>
        </w:tabs>
        <w:rPr>
          <w:rFonts w:asciiTheme="minorHAnsi" w:eastAsiaTheme="minorEastAsia" w:hAnsiTheme="minorHAnsi"/>
          <w:noProof/>
          <w:sz w:val="22"/>
          <w:lang w:eastAsia="ru-RU"/>
        </w:rPr>
      </w:pPr>
      <w:hyperlink w:anchor="_Toc41514697" w:history="1">
        <w:r w:rsidR="00B45E2F" w:rsidRPr="00A93992">
          <w:rPr>
            <w:rStyle w:val="a9"/>
            <w:noProof/>
          </w:rPr>
          <w:t>4.1</w:t>
        </w:r>
        <w:r w:rsidR="00B45E2F">
          <w:rPr>
            <w:rFonts w:asciiTheme="minorHAnsi" w:eastAsiaTheme="minorEastAsia" w:hAnsiTheme="minorHAnsi"/>
            <w:noProof/>
            <w:sz w:val="22"/>
            <w:lang w:eastAsia="ru-RU"/>
          </w:rPr>
          <w:tab/>
        </w:r>
        <w:r w:rsidR="00B45E2F" w:rsidRPr="00A93992">
          <w:rPr>
            <w:rStyle w:val="a9"/>
            <w:noProof/>
          </w:rPr>
          <w:t>Метод генерации массива решений</w:t>
        </w:r>
        <w:r w:rsidR="00B45E2F">
          <w:rPr>
            <w:noProof/>
            <w:webHidden/>
          </w:rPr>
          <w:tab/>
        </w:r>
        <w:r w:rsidR="00B45E2F">
          <w:rPr>
            <w:noProof/>
            <w:webHidden/>
          </w:rPr>
          <w:fldChar w:fldCharType="begin"/>
        </w:r>
        <w:r w:rsidR="00B45E2F">
          <w:rPr>
            <w:noProof/>
            <w:webHidden/>
          </w:rPr>
          <w:instrText xml:space="preserve"> PAGEREF _Toc41514697 \h </w:instrText>
        </w:r>
        <w:r w:rsidR="00B45E2F">
          <w:rPr>
            <w:noProof/>
            <w:webHidden/>
          </w:rPr>
        </w:r>
        <w:r w:rsidR="00B45E2F">
          <w:rPr>
            <w:noProof/>
            <w:webHidden/>
          </w:rPr>
          <w:fldChar w:fldCharType="separate"/>
        </w:r>
        <w:r w:rsidR="00B45E2F">
          <w:rPr>
            <w:noProof/>
            <w:webHidden/>
          </w:rPr>
          <w:t>21</w:t>
        </w:r>
        <w:r w:rsidR="00B45E2F">
          <w:rPr>
            <w:noProof/>
            <w:webHidden/>
          </w:rPr>
          <w:fldChar w:fldCharType="end"/>
        </w:r>
      </w:hyperlink>
    </w:p>
    <w:p w14:paraId="2F4D6FD6" w14:textId="3CA93843" w:rsidR="00B45E2F" w:rsidRDefault="00C307E4">
      <w:pPr>
        <w:pStyle w:val="21"/>
        <w:tabs>
          <w:tab w:val="left" w:pos="880"/>
          <w:tab w:val="right" w:leader="dot" w:pos="9345"/>
        </w:tabs>
        <w:rPr>
          <w:rFonts w:asciiTheme="minorHAnsi" w:eastAsiaTheme="minorEastAsia" w:hAnsiTheme="minorHAnsi"/>
          <w:noProof/>
          <w:sz w:val="22"/>
          <w:lang w:eastAsia="ru-RU"/>
        </w:rPr>
      </w:pPr>
      <w:hyperlink w:anchor="_Toc41514698" w:history="1">
        <w:r w:rsidR="00B45E2F" w:rsidRPr="00A93992">
          <w:rPr>
            <w:rStyle w:val="a9"/>
            <w:noProof/>
          </w:rPr>
          <w:t>4.2</w:t>
        </w:r>
        <w:r w:rsidR="00B45E2F">
          <w:rPr>
            <w:rFonts w:asciiTheme="minorHAnsi" w:eastAsiaTheme="minorEastAsia" w:hAnsiTheme="minorHAnsi"/>
            <w:noProof/>
            <w:sz w:val="22"/>
            <w:lang w:eastAsia="ru-RU"/>
          </w:rPr>
          <w:tab/>
        </w:r>
        <w:r w:rsidR="00B45E2F" w:rsidRPr="00A93992">
          <w:rPr>
            <w:rStyle w:val="a9"/>
            <w:noProof/>
          </w:rPr>
          <w:t>Метод описания траекторий</w:t>
        </w:r>
        <w:r w:rsidR="00B45E2F">
          <w:rPr>
            <w:noProof/>
            <w:webHidden/>
          </w:rPr>
          <w:tab/>
        </w:r>
        <w:r w:rsidR="00B45E2F">
          <w:rPr>
            <w:noProof/>
            <w:webHidden/>
          </w:rPr>
          <w:fldChar w:fldCharType="begin"/>
        </w:r>
        <w:r w:rsidR="00B45E2F">
          <w:rPr>
            <w:noProof/>
            <w:webHidden/>
          </w:rPr>
          <w:instrText xml:space="preserve"> PAGEREF _Toc41514698 \h </w:instrText>
        </w:r>
        <w:r w:rsidR="00B45E2F">
          <w:rPr>
            <w:noProof/>
            <w:webHidden/>
          </w:rPr>
        </w:r>
        <w:r w:rsidR="00B45E2F">
          <w:rPr>
            <w:noProof/>
            <w:webHidden/>
          </w:rPr>
          <w:fldChar w:fldCharType="separate"/>
        </w:r>
        <w:r w:rsidR="00B45E2F">
          <w:rPr>
            <w:noProof/>
            <w:webHidden/>
          </w:rPr>
          <w:t>23</w:t>
        </w:r>
        <w:r w:rsidR="00B45E2F">
          <w:rPr>
            <w:noProof/>
            <w:webHidden/>
          </w:rPr>
          <w:fldChar w:fldCharType="end"/>
        </w:r>
      </w:hyperlink>
    </w:p>
    <w:p w14:paraId="48C8445A" w14:textId="48B63E9D" w:rsidR="00B45E2F" w:rsidRDefault="00C307E4">
      <w:pPr>
        <w:pStyle w:val="12"/>
        <w:tabs>
          <w:tab w:val="right" w:leader="dot" w:pos="9345"/>
        </w:tabs>
        <w:rPr>
          <w:rFonts w:asciiTheme="minorHAnsi" w:eastAsiaTheme="minorEastAsia" w:hAnsiTheme="minorHAnsi"/>
          <w:noProof/>
          <w:sz w:val="22"/>
          <w:lang w:eastAsia="ru-RU"/>
        </w:rPr>
      </w:pPr>
      <w:hyperlink w:anchor="_Toc41514699" w:history="1">
        <w:r w:rsidR="00B45E2F" w:rsidRPr="00A93992">
          <w:rPr>
            <w:rStyle w:val="a9"/>
            <w:noProof/>
          </w:rPr>
          <w:t>Вывод</w:t>
        </w:r>
        <w:r w:rsidR="00B45E2F">
          <w:rPr>
            <w:noProof/>
            <w:webHidden/>
          </w:rPr>
          <w:tab/>
        </w:r>
        <w:r w:rsidR="00B45E2F">
          <w:rPr>
            <w:noProof/>
            <w:webHidden/>
          </w:rPr>
          <w:fldChar w:fldCharType="begin"/>
        </w:r>
        <w:r w:rsidR="00B45E2F">
          <w:rPr>
            <w:noProof/>
            <w:webHidden/>
          </w:rPr>
          <w:instrText xml:space="preserve"> PAGEREF _Toc41514699 \h </w:instrText>
        </w:r>
        <w:r w:rsidR="00B45E2F">
          <w:rPr>
            <w:noProof/>
            <w:webHidden/>
          </w:rPr>
        </w:r>
        <w:r w:rsidR="00B45E2F">
          <w:rPr>
            <w:noProof/>
            <w:webHidden/>
          </w:rPr>
          <w:fldChar w:fldCharType="separate"/>
        </w:r>
        <w:r w:rsidR="00B45E2F">
          <w:rPr>
            <w:noProof/>
            <w:webHidden/>
          </w:rPr>
          <w:t>25</w:t>
        </w:r>
        <w:r w:rsidR="00B45E2F">
          <w:rPr>
            <w:noProof/>
            <w:webHidden/>
          </w:rPr>
          <w:fldChar w:fldCharType="end"/>
        </w:r>
      </w:hyperlink>
    </w:p>
    <w:p w14:paraId="45F301D8" w14:textId="4D729652" w:rsidR="00B45E2F" w:rsidRDefault="00C307E4">
      <w:pPr>
        <w:pStyle w:val="12"/>
        <w:tabs>
          <w:tab w:val="right" w:leader="dot" w:pos="9345"/>
        </w:tabs>
        <w:rPr>
          <w:rFonts w:asciiTheme="minorHAnsi" w:eastAsiaTheme="minorEastAsia" w:hAnsiTheme="minorHAnsi"/>
          <w:noProof/>
          <w:sz w:val="22"/>
          <w:lang w:eastAsia="ru-RU"/>
        </w:rPr>
      </w:pPr>
      <w:hyperlink w:anchor="_Toc41514700" w:history="1">
        <w:r w:rsidR="00B45E2F" w:rsidRPr="00A93992">
          <w:rPr>
            <w:rStyle w:val="a9"/>
            <w:noProof/>
          </w:rPr>
          <w:t>Список литературы</w:t>
        </w:r>
        <w:r w:rsidR="00B45E2F">
          <w:rPr>
            <w:noProof/>
            <w:webHidden/>
          </w:rPr>
          <w:tab/>
        </w:r>
        <w:r w:rsidR="00B45E2F">
          <w:rPr>
            <w:noProof/>
            <w:webHidden/>
          </w:rPr>
          <w:fldChar w:fldCharType="begin"/>
        </w:r>
        <w:r w:rsidR="00B45E2F">
          <w:rPr>
            <w:noProof/>
            <w:webHidden/>
          </w:rPr>
          <w:instrText xml:space="preserve"> PAGEREF _Toc41514700 \h </w:instrText>
        </w:r>
        <w:r w:rsidR="00B45E2F">
          <w:rPr>
            <w:noProof/>
            <w:webHidden/>
          </w:rPr>
        </w:r>
        <w:r w:rsidR="00B45E2F">
          <w:rPr>
            <w:noProof/>
            <w:webHidden/>
          </w:rPr>
          <w:fldChar w:fldCharType="separate"/>
        </w:r>
        <w:r w:rsidR="00B45E2F">
          <w:rPr>
            <w:noProof/>
            <w:webHidden/>
          </w:rPr>
          <w:t>26</w:t>
        </w:r>
        <w:r w:rsidR="00B45E2F">
          <w:rPr>
            <w:noProof/>
            <w:webHidden/>
          </w:rPr>
          <w:fldChar w:fldCharType="end"/>
        </w:r>
      </w:hyperlink>
    </w:p>
    <w:p w14:paraId="169A8A72" w14:textId="4AA7ED09" w:rsidR="00B45E2F" w:rsidRDefault="00C307E4">
      <w:pPr>
        <w:pStyle w:val="12"/>
        <w:tabs>
          <w:tab w:val="right" w:leader="dot" w:pos="9345"/>
        </w:tabs>
        <w:rPr>
          <w:rFonts w:asciiTheme="minorHAnsi" w:eastAsiaTheme="minorEastAsia" w:hAnsiTheme="minorHAnsi"/>
          <w:noProof/>
          <w:sz w:val="22"/>
          <w:lang w:eastAsia="ru-RU"/>
        </w:rPr>
      </w:pPr>
      <w:hyperlink w:anchor="_Toc41514701" w:history="1">
        <w:r w:rsidR="00B45E2F" w:rsidRPr="00A93992">
          <w:rPr>
            <w:rStyle w:val="a9"/>
            <w:noProof/>
          </w:rPr>
          <w:t>Приложение 1</w:t>
        </w:r>
        <w:r w:rsidR="00B45E2F">
          <w:rPr>
            <w:noProof/>
            <w:webHidden/>
          </w:rPr>
          <w:tab/>
        </w:r>
        <w:r w:rsidR="00B45E2F">
          <w:rPr>
            <w:noProof/>
            <w:webHidden/>
          </w:rPr>
          <w:fldChar w:fldCharType="begin"/>
        </w:r>
        <w:r w:rsidR="00B45E2F">
          <w:rPr>
            <w:noProof/>
            <w:webHidden/>
          </w:rPr>
          <w:instrText xml:space="preserve"> PAGEREF _Toc41514701 \h </w:instrText>
        </w:r>
        <w:r w:rsidR="00B45E2F">
          <w:rPr>
            <w:noProof/>
            <w:webHidden/>
          </w:rPr>
        </w:r>
        <w:r w:rsidR="00B45E2F">
          <w:rPr>
            <w:noProof/>
            <w:webHidden/>
          </w:rPr>
          <w:fldChar w:fldCharType="separate"/>
        </w:r>
        <w:r w:rsidR="00B45E2F">
          <w:rPr>
            <w:noProof/>
            <w:webHidden/>
          </w:rPr>
          <w:t>28</w:t>
        </w:r>
        <w:r w:rsidR="00B45E2F">
          <w:rPr>
            <w:noProof/>
            <w:webHidden/>
          </w:rPr>
          <w:fldChar w:fldCharType="end"/>
        </w:r>
      </w:hyperlink>
    </w:p>
    <w:p w14:paraId="1E671EDF" w14:textId="43E115B5" w:rsidR="00D12223" w:rsidRDefault="000A09E2" w:rsidP="002B0CE5">
      <w:pPr>
        <w:pStyle w:val="a4"/>
      </w:pPr>
      <w:r>
        <w:fldChar w:fldCharType="end"/>
      </w:r>
    </w:p>
    <w:p w14:paraId="75180FA6" w14:textId="77777777" w:rsidR="00D12223" w:rsidRDefault="00D12223">
      <w:pPr>
        <w:rPr>
          <w:rFonts w:ascii="Times New Roman" w:hAnsi="Times New Roman" w:cs="Times New Roman"/>
          <w:sz w:val="28"/>
          <w:szCs w:val="28"/>
        </w:rPr>
      </w:pPr>
      <w:r>
        <w:br w:type="page"/>
      </w:r>
    </w:p>
    <w:p w14:paraId="371D4DD0" w14:textId="77777777" w:rsidR="002B0CE5" w:rsidRPr="000C4EAC" w:rsidRDefault="00D12223" w:rsidP="000C4EAC">
      <w:pPr>
        <w:jc w:val="center"/>
        <w:rPr>
          <w:rFonts w:ascii="Times New Roman" w:hAnsi="Times New Roman" w:cs="Times New Roman"/>
          <w:b/>
          <w:sz w:val="28"/>
          <w:szCs w:val="28"/>
        </w:rPr>
      </w:pPr>
      <w:r w:rsidRPr="000C4EAC">
        <w:rPr>
          <w:rFonts w:ascii="Times New Roman" w:hAnsi="Times New Roman" w:cs="Times New Roman"/>
          <w:b/>
          <w:sz w:val="28"/>
          <w:szCs w:val="28"/>
        </w:rPr>
        <w:lastRenderedPageBreak/>
        <w:t>Перечень сокращений и условных обозначений</w:t>
      </w:r>
    </w:p>
    <w:p w14:paraId="7A3EFDCD" w14:textId="77777777" w:rsidR="004F72CC" w:rsidRDefault="004F72CC" w:rsidP="00D12223">
      <w:pPr>
        <w:pStyle w:val="a4"/>
      </w:pPr>
      <w:r>
        <w:t>В настоящем отчете по НИР применяются следующие обозначения и сокращения.</w:t>
      </w:r>
    </w:p>
    <w:p w14:paraId="5D9B881F" w14:textId="77777777" w:rsidR="00D12223" w:rsidRDefault="00D12223" w:rsidP="00D12223">
      <w:pPr>
        <w:pStyle w:val="a4"/>
      </w:pPr>
      <w:r>
        <w:t>ЗУ – Захватное устройство</w:t>
      </w:r>
    </w:p>
    <w:p w14:paraId="32C207C5" w14:textId="77777777" w:rsidR="00D12223" w:rsidRDefault="002579DE" w:rsidP="00D12223">
      <w:pPr>
        <w:pStyle w:val="a4"/>
      </w:pPr>
      <w:r>
        <w:t>ДХ – Денавита – Хартенберга</w:t>
      </w:r>
    </w:p>
    <w:p w14:paraId="58B0E9BB" w14:textId="77777777" w:rsidR="002579DE" w:rsidRDefault="002579DE" w:rsidP="00D12223">
      <w:pPr>
        <w:pStyle w:val="a4"/>
      </w:pPr>
      <w:r>
        <w:t>ПЗК – прямая задача кинематики</w:t>
      </w:r>
    </w:p>
    <w:p w14:paraId="16038A9F" w14:textId="77777777" w:rsidR="002579DE" w:rsidRDefault="002579DE" w:rsidP="00D12223">
      <w:pPr>
        <w:pStyle w:val="a4"/>
      </w:pPr>
      <w:r>
        <w:t>ОЗК – обратная задача кинематики</w:t>
      </w:r>
    </w:p>
    <w:p w14:paraId="20E9A784" w14:textId="77777777" w:rsidR="002579DE" w:rsidRDefault="002579DE" w:rsidP="00D12223">
      <w:pPr>
        <w:pStyle w:val="a4"/>
      </w:pPr>
      <w:r>
        <w:t>ШД – шаговый двигатель</w:t>
      </w:r>
    </w:p>
    <w:p w14:paraId="3ECC3DCF" w14:textId="77777777" w:rsidR="002579DE" w:rsidRDefault="002579DE" w:rsidP="00D12223">
      <w:pPr>
        <w:pStyle w:val="a4"/>
      </w:pPr>
      <w:r>
        <w:t xml:space="preserve">МР – мотор-редуктор </w:t>
      </w:r>
    </w:p>
    <w:p w14:paraId="3C6BF349" w14:textId="5A6EBC11" w:rsidR="00942DFC" w:rsidRDefault="00942DFC" w:rsidP="00942DFC">
      <w:pPr>
        <w:pStyle w:val="a4"/>
      </w:pPr>
      <w:r>
        <w:t>ЗР – задающие рукоятки</w:t>
      </w:r>
    </w:p>
    <w:p w14:paraId="6531B443" w14:textId="28318298" w:rsidR="00FD76B9" w:rsidRDefault="00FD76B9" w:rsidP="00942DFC">
      <w:pPr>
        <w:pStyle w:val="a4"/>
      </w:pPr>
      <w:r>
        <w:t>ШД – шаговый двигатель</w:t>
      </w:r>
    </w:p>
    <w:p w14:paraId="0E6BC9AE" w14:textId="3569DE88" w:rsidR="00FD76B9" w:rsidRDefault="00FD76B9" w:rsidP="00942DFC">
      <w:pPr>
        <w:pStyle w:val="a4"/>
      </w:pPr>
      <w:r>
        <w:t>ПИД – п</w:t>
      </w:r>
      <w:r w:rsidRPr="00FD76B9">
        <w:t>ропорциональ</w:t>
      </w:r>
      <w:r>
        <w:t>но-интегрально-дифференцирующий регулятор</w:t>
      </w:r>
    </w:p>
    <w:p w14:paraId="398AC945" w14:textId="0211BD81" w:rsidR="00C5396E" w:rsidRDefault="00C5396E" w:rsidP="00942DFC">
      <w:pPr>
        <w:pStyle w:val="a4"/>
      </w:pPr>
      <w:r>
        <w:t>ОУ – объект управления</w:t>
      </w:r>
    </w:p>
    <w:p w14:paraId="1460FD22" w14:textId="77777777" w:rsidR="002B0CE5" w:rsidRDefault="002B0CE5">
      <w:pPr>
        <w:rPr>
          <w:rFonts w:ascii="Times New Roman" w:hAnsi="Times New Roman" w:cs="Times New Roman"/>
          <w:sz w:val="28"/>
          <w:szCs w:val="28"/>
        </w:rPr>
      </w:pPr>
      <w:r>
        <w:br w:type="page"/>
      </w:r>
    </w:p>
    <w:p w14:paraId="67DBAB02" w14:textId="77777777" w:rsidR="002B0CE5" w:rsidRPr="007A70FA" w:rsidRDefault="002B0CE5" w:rsidP="007A70FA">
      <w:pPr>
        <w:pStyle w:val="ab"/>
      </w:pPr>
      <w:bookmarkStart w:id="0" w:name="_Toc41514687"/>
      <w:r w:rsidRPr="007A70FA">
        <w:lastRenderedPageBreak/>
        <w:t>Введение</w:t>
      </w:r>
      <w:bookmarkEnd w:id="0"/>
    </w:p>
    <w:p w14:paraId="5E83CC24" w14:textId="4ACB6B1D" w:rsidR="00A62B79" w:rsidRDefault="00A62B79" w:rsidP="00A62B79">
      <w:pPr>
        <w:pStyle w:val="a4"/>
      </w:pPr>
      <w:r>
        <w:t xml:space="preserve">В рамках гранта Фонда содействия инновациям командой резидентов «ФАБЛаб Политех» был разработан телеуправляемый исследовательский катамаран «Кадет-М». Одной из полезных нагрузок катамарана, согласно техническому заданию, является манипулятор, предназначенный для сбора плавающих объектов с поверхности воды. Также в конструкцию манипулятора была заложена возможность обслуживания и замены аккумуляторов на сигнальных буях. </w:t>
      </w:r>
    </w:p>
    <w:p w14:paraId="013B6017" w14:textId="491EFC5D" w:rsidR="00A62B79" w:rsidRDefault="00A62B79" w:rsidP="00A62B79">
      <w:pPr>
        <w:pStyle w:val="a4"/>
      </w:pPr>
      <w:r>
        <w:t>Манипулятор предусматривает управление как в ручном режиме по скоростям, так и в программном по координатам с пульта корабля сопровождения. Для эргономичного управления движением манипулятора необходимо преобразовывать движение задающих рукояток на пульте управления в изменение декартовых координат рабочего инструмента манипулятора. Что приводит к необходимости преобразования декартовых координат захватного устройства в обобщенные координат манипулятора.</w:t>
      </w:r>
    </w:p>
    <w:p w14:paraId="5DE2121E" w14:textId="23DC857E" w:rsidR="00A62B79" w:rsidRDefault="00A62B79" w:rsidP="00A62B79">
      <w:pPr>
        <w:pStyle w:val="a4"/>
      </w:pPr>
      <w:r>
        <w:t>В рамках данной работы рассмотрены методы обстрой связи по положению для шаговых двигателей, а также методы построения траекторий звеньев.</w:t>
      </w:r>
    </w:p>
    <w:p w14:paraId="6E206D7C" w14:textId="77777777" w:rsidR="00A62B79" w:rsidRDefault="00A62B79" w:rsidP="00A62B79">
      <w:pPr>
        <w:pStyle w:val="a4"/>
      </w:pPr>
    </w:p>
    <w:p w14:paraId="50ABC62E" w14:textId="4774FD26" w:rsidR="002B0CE5" w:rsidRDefault="002B0CE5">
      <w:pPr>
        <w:rPr>
          <w:rFonts w:ascii="Times New Roman" w:hAnsi="Times New Roman" w:cs="Times New Roman"/>
          <w:sz w:val="28"/>
          <w:szCs w:val="28"/>
        </w:rPr>
      </w:pPr>
      <w:r>
        <w:br w:type="page"/>
      </w:r>
    </w:p>
    <w:p w14:paraId="68DEA44E" w14:textId="77777777" w:rsidR="002B0CE5" w:rsidRDefault="002B0CE5" w:rsidP="007A70FA">
      <w:pPr>
        <w:pStyle w:val="1"/>
      </w:pPr>
      <w:bookmarkStart w:id="1" w:name="_Toc26229421"/>
      <w:bookmarkStart w:id="2" w:name="_Toc41514688"/>
      <w:r>
        <w:lastRenderedPageBreak/>
        <w:t>Постановка задачи</w:t>
      </w:r>
      <w:bookmarkEnd w:id="1"/>
      <w:bookmarkEnd w:id="2"/>
    </w:p>
    <w:p w14:paraId="790746E1" w14:textId="5609A491" w:rsidR="00187FCF" w:rsidRDefault="003C5F7F" w:rsidP="003C5F7F">
      <w:pPr>
        <w:pStyle w:val="a4"/>
      </w:pPr>
      <w:r>
        <w:t>Система управления манипулятором, базирующаяся на микроконтроллере, подразумевает наличие программного блока</w:t>
      </w:r>
      <w:r w:rsidR="00187FCF">
        <w:t xml:space="preserve"> низкого уровня</w:t>
      </w:r>
      <w:r w:rsidR="00BB1C21">
        <w:t xml:space="preserve"> управления приво</w:t>
      </w:r>
      <w:r>
        <w:t xml:space="preserve">дами. Данный блок должен включать в себя подпрограммы </w:t>
      </w:r>
      <w:r w:rsidR="00187FCF">
        <w:t xml:space="preserve">регулятора скорости, регулятора положения, систему обратной связи приводов по скорости и положению. Для реализации систем обратной связи необходимо оптимизировать обработку сигналов обратной связи так, чтобы ресурсы микроконтроллера расходовались наиболее оптимально по времени. Так же не стоит забывать и про точность обратной связи. Готовое решение должно приближаться к максимально возможной степени дискретизации. Так же для </w:t>
      </w:r>
      <w:r w:rsidR="00B4426E">
        <w:t>выбора метода организации обратной связи требуется провести сравнение методов по затрачиваемым периферийным ресурсам микроконтроллера.</w:t>
      </w:r>
    </w:p>
    <w:p w14:paraId="3825463F" w14:textId="7CF6B814" w:rsidR="003C5F7F" w:rsidRPr="00BB1C21" w:rsidRDefault="00187FCF" w:rsidP="003C5F7F">
      <w:pPr>
        <w:pStyle w:val="a4"/>
        <w:rPr>
          <w:color w:val="000000" w:themeColor="text1"/>
        </w:rPr>
      </w:pPr>
      <w:r w:rsidRPr="00BB1C21">
        <w:rPr>
          <w:color w:val="000000" w:themeColor="text1"/>
        </w:rPr>
        <w:t>Для реализации регуляторов скорости и п</w:t>
      </w:r>
      <w:r w:rsidR="00B4426E" w:rsidRPr="00BB1C21">
        <w:rPr>
          <w:color w:val="000000" w:themeColor="text1"/>
        </w:rPr>
        <w:t xml:space="preserve">оложения необходимо </w:t>
      </w:r>
      <w:r w:rsidR="00BB1C21">
        <w:rPr>
          <w:color w:val="000000" w:themeColor="text1"/>
        </w:rPr>
        <w:t xml:space="preserve">математически описать траекторию, </w:t>
      </w:r>
      <w:r w:rsidR="0042738B">
        <w:rPr>
          <w:color w:val="000000" w:themeColor="text1"/>
        </w:rPr>
        <w:t>п</w:t>
      </w:r>
      <w:r w:rsidR="00BB1C21">
        <w:rPr>
          <w:color w:val="000000" w:themeColor="text1"/>
        </w:rPr>
        <w:t xml:space="preserve">о которой будет </w:t>
      </w:r>
      <w:r w:rsidR="004B102C">
        <w:rPr>
          <w:color w:val="000000" w:themeColor="text1"/>
        </w:rPr>
        <w:t>двигаться</w:t>
      </w:r>
      <w:r w:rsidR="00BB1C21">
        <w:rPr>
          <w:color w:val="000000" w:themeColor="text1"/>
        </w:rPr>
        <w:t xml:space="preserve"> каждое сочленение манипулятора</w:t>
      </w:r>
      <w:r w:rsidR="004B102C">
        <w:rPr>
          <w:color w:val="000000" w:themeColor="text1"/>
        </w:rPr>
        <w:t>.</w:t>
      </w:r>
    </w:p>
    <w:p w14:paraId="1662C0DA" w14:textId="68D2CEA1" w:rsidR="00CA0429" w:rsidRPr="004B102C" w:rsidRDefault="00CA0429" w:rsidP="00CA0429">
      <w:pPr>
        <w:pStyle w:val="a4"/>
      </w:pPr>
      <w:r>
        <w:t>Управление объектом, имеющим несколько степеней подвижности сама по себе сложная задача, так же дополнительный трудности в ее решения вносит влияние степеней подвижности друг на друга</w:t>
      </w:r>
      <w:r w:rsidR="004B102C">
        <w:t>.</w:t>
      </w:r>
      <w:r w:rsidR="004B102C" w:rsidRPr="004B102C">
        <w:t xml:space="preserve"> [</w:t>
      </w:r>
      <w:r w:rsidR="00604C1F">
        <w:t>1, 2</w:t>
      </w:r>
      <w:r w:rsidR="004B102C" w:rsidRPr="004B102C">
        <w:t>]</w:t>
      </w:r>
    </w:p>
    <w:p w14:paraId="7BE3E662" w14:textId="75D4C9C0" w:rsidR="00187FCF" w:rsidRDefault="00187FCF" w:rsidP="003C5F7F">
      <w:pPr>
        <w:pStyle w:val="a4"/>
      </w:pPr>
      <w:r>
        <w:t>Для лучшего понимания задачи далее приведены кинематическая и электрическая функциональная схемы манипулятора.</w:t>
      </w:r>
    </w:p>
    <w:p w14:paraId="0C8F5E3A" w14:textId="399C318A" w:rsidR="00240B7B" w:rsidRDefault="00240B7B">
      <w:pPr>
        <w:rPr>
          <w:rFonts w:ascii="Times New Roman" w:hAnsi="Times New Roman" w:cs="Times New Roman"/>
          <w:sz w:val="28"/>
          <w:szCs w:val="28"/>
        </w:rPr>
      </w:pPr>
      <w:r>
        <w:br w:type="page"/>
      </w:r>
    </w:p>
    <w:p w14:paraId="731E7FD4" w14:textId="77777777" w:rsidR="00240B7B" w:rsidRPr="007A70FA" w:rsidRDefault="00240B7B" w:rsidP="007A70FA">
      <w:pPr>
        <w:pStyle w:val="2"/>
      </w:pPr>
      <w:bookmarkStart w:id="3" w:name="_Toc26229422"/>
      <w:bookmarkStart w:id="4" w:name="_Toc41514689"/>
      <w:r w:rsidRPr="007A70FA">
        <w:lastRenderedPageBreak/>
        <w:t>Кинематическая схема манипулятора</w:t>
      </w:r>
      <w:bookmarkEnd w:id="3"/>
      <w:bookmarkEnd w:id="4"/>
      <w:r w:rsidRPr="007A70FA">
        <w:t xml:space="preserve"> </w:t>
      </w:r>
    </w:p>
    <w:p w14:paraId="741AE106" w14:textId="32818A40" w:rsidR="00240B7B" w:rsidRPr="009D3A40" w:rsidRDefault="0062101B" w:rsidP="00240B7B">
      <w:pPr>
        <w:pStyle w:val="a4"/>
      </w:pPr>
      <w:r>
        <w:t>На рисунке 1</w:t>
      </w:r>
      <w:r w:rsidR="00240B7B">
        <w:t xml:space="preserve"> приведена кинематическая схема манипулятора.</w:t>
      </w:r>
    </w:p>
    <w:p w14:paraId="46378A81" w14:textId="77777777" w:rsidR="00240B7B" w:rsidRDefault="00240B7B" w:rsidP="00240B7B">
      <w:pPr>
        <w:pStyle w:val="a4"/>
        <w:keepNext/>
        <w:ind w:firstLine="0"/>
        <w:jc w:val="center"/>
      </w:pPr>
      <w:r>
        <w:rPr>
          <w:noProof/>
          <w:lang w:eastAsia="ru-RU"/>
        </w:rPr>
        <w:drawing>
          <wp:inline distT="0" distB="0" distL="0" distR="0" wp14:anchorId="1F5A4F49" wp14:editId="66A0751D">
            <wp:extent cx="3482340" cy="486296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cstate="print">
                      <a:extLst>
                        <a:ext uri="{28A0092B-C50C-407E-A947-70E740481C1C}">
                          <a14:useLocalDpi xmlns:a14="http://schemas.microsoft.com/office/drawing/2010/main" val="0"/>
                        </a:ext>
                      </a:extLst>
                    </a:blip>
                    <a:srcRect l="7469" t="2191" r="4883" b="2158"/>
                    <a:stretch>
                      <a:fillRect/>
                    </a:stretch>
                  </pic:blipFill>
                  <pic:spPr bwMode="auto">
                    <a:xfrm>
                      <a:off x="0" y="0"/>
                      <a:ext cx="3484652" cy="4866191"/>
                    </a:xfrm>
                    <a:prstGeom prst="rect">
                      <a:avLst/>
                    </a:prstGeom>
                    <a:noFill/>
                    <a:ln>
                      <a:noFill/>
                    </a:ln>
                  </pic:spPr>
                </pic:pic>
              </a:graphicData>
            </a:graphic>
          </wp:inline>
        </w:drawing>
      </w:r>
    </w:p>
    <w:p w14:paraId="5BC96348" w14:textId="74FB014C" w:rsidR="00240B7B" w:rsidRPr="00094BB9" w:rsidRDefault="00240B7B" w:rsidP="00094BB9">
      <w:pPr>
        <w:pStyle w:val="af0"/>
      </w:pPr>
      <w:r w:rsidRPr="00094BB9">
        <w:t xml:space="preserve">Рисунок </w:t>
      </w:r>
      <w:r w:rsidR="000A09E2" w:rsidRPr="00094BB9">
        <w:fldChar w:fldCharType="begin"/>
      </w:r>
      <w:r w:rsidRPr="00094BB9">
        <w:instrText xml:space="preserve"> SEQ Рисунок \* ARABIC </w:instrText>
      </w:r>
      <w:r w:rsidR="000A09E2" w:rsidRPr="00094BB9">
        <w:fldChar w:fldCharType="separate"/>
      </w:r>
      <w:r w:rsidR="005A1F10">
        <w:rPr>
          <w:noProof/>
        </w:rPr>
        <w:t>1</w:t>
      </w:r>
      <w:r w:rsidR="000A09E2" w:rsidRPr="00094BB9">
        <w:fldChar w:fldCharType="end"/>
      </w:r>
      <w:r w:rsidR="00094BB9" w:rsidRPr="00094BB9">
        <w:t xml:space="preserve"> – Кинематическая схема манипулятора</w:t>
      </w:r>
    </w:p>
    <w:p w14:paraId="57F2BAFD" w14:textId="1316AA21" w:rsidR="00240B7B" w:rsidRDefault="00240B7B" w:rsidP="00240B7B">
      <w:pPr>
        <w:pStyle w:val="a4"/>
      </w:pPr>
      <w:r>
        <w:t xml:space="preserve">На валу </w:t>
      </w:r>
      <w:r w:rsidR="00B6794F">
        <w:t>м</w:t>
      </w:r>
      <w:r>
        <w:t>отор-редуктора 1 (МР1) установлен шкив 1. С обратной стороны установлен инкрементальный энкодер. МР1 приводит в движение ось колонны манипулятора. к корпусу колонн</w:t>
      </w:r>
      <w:r w:rsidR="00B6794F">
        <w:t>ы присоединены м</w:t>
      </w:r>
      <w:r>
        <w:t xml:space="preserve">отор-редуктора 2, 3 и 4. </w:t>
      </w:r>
    </w:p>
    <w:p w14:paraId="15FC6317" w14:textId="77777777" w:rsidR="00240B7B" w:rsidRDefault="00240B7B" w:rsidP="00240B7B">
      <w:pPr>
        <w:pStyle w:val="a4"/>
      </w:pPr>
      <w:r>
        <w:t xml:space="preserve">МР4 через неразъемную муфту со шпоночным пазом передает вращение на вал </w:t>
      </w:r>
      <w:r>
        <w:rPr>
          <w:lang w:val="en-US"/>
        </w:rPr>
        <w:t>IV</w:t>
      </w:r>
      <w:r>
        <w:t xml:space="preserve">. На валу </w:t>
      </w:r>
      <w:r>
        <w:rPr>
          <w:lang w:val="en-US"/>
        </w:rPr>
        <w:t>IV</w:t>
      </w:r>
      <w:r w:rsidRPr="00240B7B">
        <w:t xml:space="preserve"> </w:t>
      </w:r>
      <w:r>
        <w:t xml:space="preserve">жестко закреплены шкив 5 и подвижная головка инкрементального энкодера. Корпус энкодера в свою очередь жестко соединен с корпусом колонны. Так же вал </w:t>
      </w:r>
      <w:r>
        <w:rPr>
          <w:lang w:val="en-US"/>
        </w:rPr>
        <w:t>IV</w:t>
      </w:r>
      <w:r w:rsidRPr="00240B7B">
        <w:t xml:space="preserve"> </w:t>
      </w:r>
      <w:r>
        <w:t xml:space="preserve">соединён с корпусом колонны через шариковый опорный подшипник. Вращение со шкива 5 передается на </w:t>
      </w:r>
      <w:r>
        <w:lastRenderedPageBreak/>
        <w:t xml:space="preserve">шкив 6, который в свою очередь жестко закреплен на валу </w:t>
      </w:r>
      <w:r>
        <w:rPr>
          <w:lang w:val="en-US"/>
        </w:rPr>
        <w:t>V</w:t>
      </w:r>
      <w:r w:rsidRPr="00240B7B">
        <w:t xml:space="preserve"> </w:t>
      </w:r>
      <w:r>
        <w:t xml:space="preserve">с помощью шпоночного соединения. Вал </w:t>
      </w:r>
      <w:r>
        <w:rPr>
          <w:lang w:val="en-US"/>
        </w:rPr>
        <w:t>V</w:t>
      </w:r>
      <w:r w:rsidRPr="00240B7B">
        <w:t xml:space="preserve"> </w:t>
      </w:r>
      <w:r>
        <w:t>жестко соединен с корпусом плеча. Вышеописанная кинематическая цепь приводит в движение плече манипулятора.</w:t>
      </w:r>
    </w:p>
    <w:p w14:paraId="0E722168" w14:textId="77777777" w:rsidR="00240B7B" w:rsidRDefault="00240B7B" w:rsidP="00240B7B">
      <w:pPr>
        <w:pStyle w:val="a4"/>
      </w:pPr>
      <w:r>
        <w:t xml:space="preserve">Конструкция вала </w:t>
      </w:r>
      <w:r>
        <w:rPr>
          <w:lang w:val="en-US"/>
        </w:rPr>
        <w:t>II</w:t>
      </w:r>
      <w:r>
        <w:t xml:space="preserve">, соединенного с МР2, аналогична валу </w:t>
      </w:r>
      <w:r>
        <w:rPr>
          <w:lang w:val="en-US"/>
        </w:rPr>
        <w:t>VI</w:t>
      </w:r>
      <w:r>
        <w:t xml:space="preserve">. Вращательное движение со шкива 3 передается на шкив ступичный 7, который закреплен на валу </w:t>
      </w:r>
      <w:r>
        <w:rPr>
          <w:lang w:val="en-US"/>
        </w:rPr>
        <w:t>V</w:t>
      </w:r>
      <w:r>
        <w:t xml:space="preserve"> через пару шариковых опорных подшипников. Далее вращательное движение со ступичного шкива 7 передается на шкив 10, который жестко соединен с валом </w:t>
      </w:r>
      <w:r>
        <w:rPr>
          <w:lang w:val="en-US"/>
        </w:rPr>
        <w:t>VI</w:t>
      </w:r>
      <w:r>
        <w:t xml:space="preserve"> с помощью шпоночного соединения. Вал </w:t>
      </w:r>
      <w:r>
        <w:rPr>
          <w:lang w:val="en-US"/>
        </w:rPr>
        <w:t>VI</w:t>
      </w:r>
      <w:r w:rsidRPr="00240B7B">
        <w:t xml:space="preserve"> </w:t>
      </w:r>
      <w:r>
        <w:t>в свою очередь жестко соединен с корпусом предплечья. Вышеописанная кинематическая цепь приводит в движение предплечье манипулятора. Особенность поворота шарнира предплечья состоит в том, что обобщенные координаты поворота предплечья зависят не только от координат МР2, но и от обобщенных координат плеча.</w:t>
      </w:r>
    </w:p>
    <w:p w14:paraId="4B784129" w14:textId="77777777" w:rsidR="00240B7B" w:rsidRDefault="005147A5" w:rsidP="00240B7B">
      <w:pPr>
        <w:pStyle w:val="a4"/>
      </w:pPr>
      <w:r>
        <w:t>Конструкция вала</w:t>
      </w:r>
      <w:r w:rsidR="00240B7B">
        <w:t xml:space="preserve"> </w:t>
      </w:r>
      <w:r w:rsidR="00240B7B">
        <w:rPr>
          <w:lang w:val="en-US"/>
        </w:rPr>
        <w:t>III</w:t>
      </w:r>
      <w:r w:rsidR="00240B7B" w:rsidRPr="00240B7B">
        <w:t xml:space="preserve"> </w:t>
      </w:r>
      <w:r>
        <w:t>аналогична ранее рассмотренным. Передача момента на кисть манипулятора осуществляется аналогично с передачей момента на предплечье, за одним исключение, об</w:t>
      </w:r>
      <w:r w:rsidR="00942DFC">
        <w:t>общенные координаты крена кисти зависят не от одной родительской координаты, а от двух.</w:t>
      </w:r>
    </w:p>
    <w:p w14:paraId="5F68AC71" w14:textId="77777777" w:rsidR="00240B7B" w:rsidRDefault="00240B7B" w:rsidP="00240B7B">
      <w:pPr>
        <w:pStyle w:val="a4"/>
      </w:pPr>
      <w:r>
        <w:t>Согласованное изменением координат МР1, МР2, МР3 обеспечивают изменение декартовых координат рабочего инструмента, а изменение координат МР4 и Д1 изменение ориентации устройства.</w:t>
      </w:r>
    </w:p>
    <w:p w14:paraId="4DAC5021" w14:textId="2CED6555" w:rsidR="002B0CE5" w:rsidRPr="00BC7CC4" w:rsidRDefault="00DC3B23" w:rsidP="00BC7CC4">
      <w:pPr>
        <w:pStyle w:val="a4"/>
        <w:rPr>
          <w:rFonts w:eastAsiaTheme="minorEastAsia"/>
        </w:rPr>
      </w:pPr>
      <w:r>
        <w:t>Данная кинематическая схема создает особенности расчета управляющих сигналов мотор-редукторов в зависимости от положения р</w:t>
      </w:r>
      <w:r w:rsidR="000A0DE8">
        <w:t>еменных приводов в пространстве.</w:t>
      </w:r>
      <w:r w:rsidR="00CE3C96">
        <w:t xml:space="preserve"> </w:t>
      </w:r>
      <w:r>
        <w:t>Обобщенные координаты углов</w:t>
      </w:r>
      <w:r w:rsidR="000265B5">
        <w:t xml:space="preserve"> ме</w:t>
      </w:r>
      <w:r w:rsidR="00700912">
        <w:t>жду плечом и предплечьем, а так</w:t>
      </w:r>
      <w:r w:rsidR="000265B5">
        <w:t>же между предплечьем и кистью</w:t>
      </w:r>
      <w:r w:rsidR="00BC7CC4">
        <w:rPr>
          <w:rFonts w:eastAsiaTheme="minorEastAsia"/>
        </w:rPr>
        <w:t xml:space="preserve"> зависят не только от координ</w:t>
      </w:r>
      <w:r w:rsidR="00EC4950">
        <w:rPr>
          <w:rFonts w:eastAsiaTheme="minorEastAsia"/>
        </w:rPr>
        <w:t>ат управляющих приводов, но и от</w:t>
      </w:r>
      <w:r w:rsidR="00BC7CC4">
        <w:rPr>
          <w:rFonts w:eastAsiaTheme="minorEastAsia"/>
        </w:rPr>
        <w:t xml:space="preserve"> обобщенных координат родительских звеньев. Для корректного расчета управляющих сигналов МР3 и МР4 необходимо добавить блок расчета новых управляющих сигналов.</w:t>
      </w:r>
      <w:r w:rsidR="002B0CE5">
        <w:br w:type="page"/>
      </w:r>
    </w:p>
    <w:p w14:paraId="4EA53AFD" w14:textId="7DF9C412" w:rsidR="005F3F1A" w:rsidRDefault="005F3F1A" w:rsidP="002531D2">
      <w:pPr>
        <w:pStyle w:val="2"/>
      </w:pPr>
      <w:bookmarkStart w:id="5" w:name="_Toc41514690"/>
      <w:bookmarkStart w:id="6" w:name="_Toc26229423"/>
      <w:r>
        <w:lastRenderedPageBreak/>
        <w:t>Электрическая</w:t>
      </w:r>
      <w:r w:rsidR="00E45592">
        <w:t xml:space="preserve"> функциональная</w:t>
      </w:r>
      <w:r>
        <w:t xml:space="preserve"> схема манипулятора</w:t>
      </w:r>
      <w:bookmarkEnd w:id="5"/>
    </w:p>
    <w:p w14:paraId="74AA7ECE" w14:textId="4D9A37EF" w:rsidR="005F3F1A" w:rsidRPr="00604C40" w:rsidRDefault="00E45592" w:rsidP="005F3F1A">
      <w:pPr>
        <w:pStyle w:val="a4"/>
      </w:pPr>
      <w:r>
        <w:t>Для понимания особенностей проектирования системы управле</w:t>
      </w:r>
      <w:r w:rsidR="005A1F10">
        <w:t>ния манипулятором на рисунке 2</w:t>
      </w:r>
      <w:r>
        <w:t xml:space="preserve"> приведена электрическая функциональная схема управляющего контроллера манипулятора.</w:t>
      </w:r>
      <w:r w:rsidR="00604C40">
        <w:t xml:space="preserve"> На схеме опущены преобразователи уровней управляющих си</w:t>
      </w:r>
      <w:r w:rsidR="00EC4950">
        <w:t>гналов приводов и датчиков. Так</w:t>
      </w:r>
      <w:r w:rsidR="00604C40">
        <w:t xml:space="preserve">же на схеме опущены преобразователи уровней </w:t>
      </w:r>
      <w:r w:rsidR="00604C40">
        <w:rPr>
          <w:lang w:val="en-US"/>
        </w:rPr>
        <w:t>UART</w:t>
      </w:r>
      <w:r w:rsidR="00604C40">
        <w:t xml:space="preserve"> и </w:t>
      </w:r>
      <w:r w:rsidR="00604C40">
        <w:rPr>
          <w:lang w:val="en-US"/>
        </w:rPr>
        <w:t>RS</w:t>
      </w:r>
      <w:r w:rsidR="00604C40" w:rsidRPr="00604C40">
        <w:t>485</w:t>
      </w:r>
      <w:r w:rsidR="00604C40">
        <w:t>. Для удобочитаемости схема питание узлов и гальванические развязки также не показаны.</w:t>
      </w:r>
    </w:p>
    <w:p w14:paraId="6A8D5D4A" w14:textId="77777777" w:rsidR="00094BB9" w:rsidRDefault="00E45592" w:rsidP="00094BB9">
      <w:pPr>
        <w:pStyle w:val="a4"/>
        <w:keepNext/>
        <w:ind w:firstLine="0"/>
      </w:pPr>
      <w:r>
        <w:rPr>
          <w:noProof/>
          <w:lang w:eastAsia="ru-RU"/>
        </w:rPr>
        <w:drawing>
          <wp:inline distT="0" distB="0" distL="0" distR="0" wp14:anchorId="23836516" wp14:editId="2E14F5AB">
            <wp:extent cx="5940425" cy="321881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18815"/>
                    </a:xfrm>
                    <a:prstGeom prst="rect">
                      <a:avLst/>
                    </a:prstGeom>
                  </pic:spPr>
                </pic:pic>
              </a:graphicData>
            </a:graphic>
          </wp:inline>
        </w:drawing>
      </w:r>
    </w:p>
    <w:p w14:paraId="3F409C8D" w14:textId="0CAF10C1" w:rsidR="00E45592" w:rsidRDefault="00094BB9" w:rsidP="00094BB9">
      <w:pPr>
        <w:pStyle w:val="af0"/>
      </w:pPr>
      <w:r>
        <w:t xml:space="preserve">Рисунок </w:t>
      </w:r>
      <w:r w:rsidR="00C307E4">
        <w:rPr>
          <w:noProof/>
        </w:rPr>
        <w:fldChar w:fldCharType="begin"/>
      </w:r>
      <w:r w:rsidR="00C307E4">
        <w:rPr>
          <w:noProof/>
        </w:rPr>
        <w:instrText xml:space="preserve"> SEQ Рисунок \* ARABIC </w:instrText>
      </w:r>
      <w:r w:rsidR="00C307E4">
        <w:rPr>
          <w:noProof/>
        </w:rPr>
        <w:fldChar w:fldCharType="separate"/>
      </w:r>
      <w:r w:rsidR="005A1F10">
        <w:rPr>
          <w:noProof/>
        </w:rPr>
        <w:t>2</w:t>
      </w:r>
      <w:r w:rsidR="00C307E4">
        <w:rPr>
          <w:noProof/>
        </w:rPr>
        <w:fldChar w:fldCharType="end"/>
      </w:r>
      <w:r>
        <w:t xml:space="preserve"> - Электронная функциональная схема манипулятора</w:t>
      </w:r>
    </w:p>
    <w:p w14:paraId="6B61F9B3" w14:textId="77777777" w:rsidR="00BC6416" w:rsidRDefault="00E45592" w:rsidP="00E45592">
      <w:pPr>
        <w:pStyle w:val="a4"/>
      </w:pPr>
      <w:r>
        <w:t xml:space="preserve">В данной работе подробно рассматривается управление шаговыми двигателями осей манипулятора и </w:t>
      </w:r>
      <w:r w:rsidR="001C3BF7">
        <w:t xml:space="preserve">серводвигателями, обеспечивающими крен ЗУ манипулятора и рабочее движение ЗУ манипулятора. </w:t>
      </w:r>
    </w:p>
    <w:p w14:paraId="61487FDB" w14:textId="21CE69C2" w:rsidR="00E45592" w:rsidRDefault="001C3BF7" w:rsidP="00E45592">
      <w:pPr>
        <w:pStyle w:val="a4"/>
      </w:pPr>
      <w:r>
        <w:t>Как видно из рисунка</w:t>
      </w:r>
      <w:r w:rsidR="005A1F10">
        <w:t xml:space="preserve"> 2</w:t>
      </w:r>
      <w:r>
        <w:t xml:space="preserve"> для управления шаговым двигателем необходимо использовать 2 пина ввода-вывода для задания направления вращения и активации драйвера. А также для установки скорости вращения используется аппаратная генерация </w:t>
      </w:r>
      <w:r w:rsidRPr="001C3BF7">
        <w:t>ШИМ сигнала</w:t>
      </w:r>
      <w:r w:rsidR="00604C40">
        <w:t xml:space="preserve"> и отдельный вывод таймера микроконтроллера для каждого двигателя</w:t>
      </w:r>
      <w:r w:rsidR="004B102C">
        <w:t xml:space="preserve"> </w:t>
      </w:r>
      <w:r w:rsidR="00604C1F">
        <w:t>[3</w:t>
      </w:r>
      <w:r w:rsidR="004B102C" w:rsidRPr="004B102C">
        <w:t xml:space="preserve">, </w:t>
      </w:r>
      <w:r w:rsidR="00604C1F">
        <w:t>4</w:t>
      </w:r>
      <w:r w:rsidR="004B102C" w:rsidRPr="004B102C">
        <w:t>]</w:t>
      </w:r>
      <w:r w:rsidRPr="001C3BF7">
        <w:t>.</w:t>
      </w:r>
      <w:r w:rsidR="004B102C">
        <w:t xml:space="preserve"> </w:t>
      </w:r>
      <w:r w:rsidR="00211C56">
        <w:t xml:space="preserve">Требуется использовать отдельный таймер для каждого ШД, так как управление происходит благодаря </w:t>
      </w:r>
      <w:r w:rsidR="00211C56">
        <w:lastRenderedPageBreak/>
        <w:t xml:space="preserve">изменению частоты ШИМ сигнала. Каждый передний фронт ШИМ сигнала сообщает драйверу, что необходимо повернуть ротор ШД на один микрошаг в сторону, соответствующую направлению, заданному пином </w:t>
      </w:r>
      <w:r w:rsidR="00211C56">
        <w:rPr>
          <w:lang w:val="en-US"/>
        </w:rPr>
        <w:t>DIR</w:t>
      </w:r>
      <w:r w:rsidR="00211C56">
        <w:t xml:space="preserve">. При этом для корректной работы микроконтроллера драйвера производитель рекомендует поддерживать скважность сигнала близкой к 50 процентам. </w:t>
      </w:r>
      <w:r w:rsidR="00B02AC7">
        <w:t>Драйвер шагового двигателя</w:t>
      </w:r>
      <w:r w:rsidR="00B02AC7" w:rsidRPr="00B02AC7">
        <w:t xml:space="preserve"> </w:t>
      </w:r>
      <w:r w:rsidR="00B02AC7">
        <w:rPr>
          <w:lang w:val="en-US"/>
        </w:rPr>
        <w:t>HSS</w:t>
      </w:r>
      <w:r w:rsidR="00B02AC7" w:rsidRPr="00604C40">
        <w:t>57</w:t>
      </w:r>
      <w:r w:rsidR="00B02AC7">
        <w:t xml:space="preserve"> </w:t>
      </w:r>
      <w:r w:rsidR="00604C40">
        <w:t>осуществляет</w:t>
      </w:r>
      <w:r w:rsidR="00B02AC7">
        <w:t xml:space="preserve"> обратную связь </w:t>
      </w:r>
      <w:r w:rsidR="00604C40">
        <w:t xml:space="preserve">с шаговым двигателем с помощью инкрементального энкодера, установленного на оси двигателя. Данная функция драйвера обеспечивает отработку команд управления и дает защиту от пропуска шагов. </w:t>
      </w:r>
    </w:p>
    <w:p w14:paraId="1AC0A706" w14:textId="7512A001" w:rsidR="00B8069E" w:rsidRPr="004B102C" w:rsidRDefault="00BC6416" w:rsidP="00E45592">
      <w:pPr>
        <w:pStyle w:val="a4"/>
      </w:pPr>
      <w:r>
        <w:t xml:space="preserve">Для управления серводвигателем необходим один управляющий сигнал, задающий положение ротора привода. В корпусе серводвигателя установлен абсолютный энкодер, обеспечивающий обратную связь по положению. Управляющий сигнал представляет из себя ШИМ сигнал с частотой </w:t>
      </w:r>
      <w:r w:rsidR="00B8069E">
        <w:t>600</w:t>
      </w:r>
      <w:r>
        <w:t xml:space="preserve">Гц. Положение ротора задается путем изменения скважности </w:t>
      </w:r>
      <w:r w:rsidR="00B8069E">
        <w:t>ШИМ сигнала, которая может меняться от 100мкс до 300мкс. Угол поворота серводвигателя ограничен 120 градусами, что соответствует скважности в 300мкс. Так как управление серводвигателя построено на изменении скважности ШИМ сигнала, то целесообразно будет выделить один таймер с двумя внешними каналами для</w:t>
      </w:r>
      <w:r w:rsidR="004B102C">
        <w:t xml:space="preserve"> генерации управляющих сигналов </w:t>
      </w:r>
      <w:r w:rsidR="00604C1F">
        <w:t>[5</w:t>
      </w:r>
      <w:r w:rsidR="004B102C" w:rsidRPr="004B102C">
        <w:t>]</w:t>
      </w:r>
      <w:r w:rsidR="004B102C">
        <w:t>.</w:t>
      </w:r>
    </w:p>
    <w:p w14:paraId="24FE78A3" w14:textId="77777777" w:rsidR="00B8069E" w:rsidRDefault="00B8069E">
      <w:pPr>
        <w:rPr>
          <w:rFonts w:ascii="Times New Roman" w:hAnsi="Times New Roman" w:cs="Times New Roman"/>
          <w:sz w:val="28"/>
          <w:szCs w:val="28"/>
        </w:rPr>
      </w:pPr>
      <w:r>
        <w:br w:type="page"/>
      </w:r>
    </w:p>
    <w:p w14:paraId="1144DC5E" w14:textId="40B34562" w:rsidR="00197DA4" w:rsidRDefault="00197DA4" w:rsidP="00197DA4">
      <w:pPr>
        <w:pStyle w:val="1"/>
      </w:pPr>
      <w:bookmarkStart w:id="7" w:name="_Toc41514691"/>
      <w:bookmarkStart w:id="8" w:name="_Toc26229434"/>
      <w:bookmarkEnd w:id="6"/>
      <w:r>
        <w:lastRenderedPageBreak/>
        <w:t>Отслеживание положения</w:t>
      </w:r>
      <w:r w:rsidR="00FF16AC">
        <w:t>. Обратная связь по положению</w:t>
      </w:r>
      <w:bookmarkEnd w:id="7"/>
    </w:p>
    <w:p w14:paraId="35B58F28" w14:textId="4E8D80C3" w:rsidR="008766EE" w:rsidRDefault="008766EE" w:rsidP="008766EE">
      <w:pPr>
        <w:pStyle w:val="2"/>
      </w:pPr>
      <w:bookmarkStart w:id="9" w:name="_Toc41514692"/>
      <w:r>
        <w:t>Отслеживание положений энкодеров</w:t>
      </w:r>
      <w:bookmarkEnd w:id="9"/>
    </w:p>
    <w:p w14:paraId="7854CFE5" w14:textId="52F1CD7A" w:rsidR="00244FBF" w:rsidRDefault="00635BA8" w:rsidP="00FE256A">
      <w:pPr>
        <w:pStyle w:val="a4"/>
      </w:pPr>
      <w:r>
        <w:t xml:space="preserve">Для осуществления обратной связи по положению между микроконтроллером и шаговым двигателей применяются различные методы. Самый простой и надежный метод, это отслеживание сигналов энкодеров, подключенных к драйверу шаговых двигателей. Для реализации данного метода в микроконтроллерах </w:t>
      </w:r>
      <w:r>
        <w:rPr>
          <w:lang w:val="en-US"/>
        </w:rPr>
        <w:t>STM</w:t>
      </w:r>
      <w:r w:rsidRPr="00635BA8">
        <w:t xml:space="preserve">32 </w:t>
      </w:r>
      <w:r>
        <w:t xml:space="preserve">предусмотрена опция таймеров для аппаратной обработки сигналов инкрементальных энкодеров. </w:t>
      </w:r>
      <w:r w:rsidR="000B3D04">
        <w:t xml:space="preserve">Для реализации данной опции необходимо для каждого двигателя выделить таймер, способный работать в энкодерном режиме, и дополнительно два вывода микроконтроллера, связанные с двумя каналами таймера. </w:t>
      </w:r>
      <w:r w:rsidR="00FB48DA">
        <w:t>О</w:t>
      </w:r>
      <w:r w:rsidR="006D6D39">
        <w:t>брабатывать сигнал энкодеров способны таймеры 1-5 и 8.</w:t>
      </w:r>
      <w:r w:rsidR="005A4E14" w:rsidRPr="00A11CD7">
        <w:t xml:space="preserve"> </w:t>
      </w:r>
      <w:r w:rsidR="005A1F10">
        <w:t>На рисунке 3</w:t>
      </w:r>
      <w:r w:rsidR="00A11CD7">
        <w:t xml:space="preserve"> представлена схема работы инкрементального энкодера, основанного на оптопарах.</w:t>
      </w:r>
    </w:p>
    <w:p w14:paraId="55F8D1B6" w14:textId="77777777" w:rsidR="00094BB9" w:rsidRDefault="00244FBF" w:rsidP="00094BB9">
      <w:pPr>
        <w:pStyle w:val="a4"/>
        <w:keepNext/>
        <w:jc w:val="center"/>
      </w:pPr>
      <w:r>
        <w:rPr>
          <w:noProof/>
          <w:lang w:eastAsia="ru-RU"/>
        </w:rPr>
        <w:drawing>
          <wp:inline distT="0" distB="0" distL="0" distR="0" wp14:anchorId="27D00F3A" wp14:editId="4BE11C45">
            <wp:extent cx="2281428" cy="358902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2416" cy="3590575"/>
                    </a:xfrm>
                    <a:prstGeom prst="rect">
                      <a:avLst/>
                    </a:prstGeom>
                  </pic:spPr>
                </pic:pic>
              </a:graphicData>
            </a:graphic>
          </wp:inline>
        </w:drawing>
      </w:r>
    </w:p>
    <w:p w14:paraId="1D489EE5" w14:textId="62A7CA1F" w:rsidR="00244FBF" w:rsidRDefault="00094BB9" w:rsidP="00094BB9">
      <w:pPr>
        <w:pStyle w:val="af0"/>
      </w:pPr>
      <w:r>
        <w:t xml:space="preserve">Рисунок </w:t>
      </w:r>
      <w:r w:rsidR="00C307E4">
        <w:rPr>
          <w:noProof/>
        </w:rPr>
        <w:fldChar w:fldCharType="begin"/>
      </w:r>
      <w:r w:rsidR="00C307E4">
        <w:rPr>
          <w:noProof/>
        </w:rPr>
        <w:instrText xml:space="preserve"> SEQ Рисунок \* ARABIC </w:instrText>
      </w:r>
      <w:r w:rsidR="00C307E4">
        <w:rPr>
          <w:noProof/>
        </w:rPr>
        <w:fldChar w:fldCharType="separate"/>
      </w:r>
      <w:r w:rsidR="005A1F10">
        <w:rPr>
          <w:noProof/>
        </w:rPr>
        <w:t>3</w:t>
      </w:r>
      <w:r w:rsidR="00C307E4">
        <w:rPr>
          <w:noProof/>
        </w:rPr>
        <w:fldChar w:fldCharType="end"/>
      </w:r>
      <w:r>
        <w:t xml:space="preserve"> – Схема инкрементального энкодера</w:t>
      </w:r>
    </w:p>
    <w:p w14:paraId="1D4CF2FB" w14:textId="4231B8F0" w:rsidR="00A11CD7" w:rsidRDefault="00A11CD7" w:rsidP="00FE256A">
      <w:pPr>
        <w:pStyle w:val="a4"/>
      </w:pPr>
      <w:r w:rsidRPr="00FE256A">
        <w:t xml:space="preserve">ШД nema 23 компонуются энкодерами, изготовленными из </w:t>
      </w:r>
      <w:r w:rsidR="00FE256A" w:rsidRPr="00FE256A">
        <w:t>прозрачных дисков.</w:t>
      </w:r>
      <w:r w:rsidR="00FE256A">
        <w:t xml:space="preserve"> По диаметру данных дисков через одинаковое расстояние нанесены </w:t>
      </w:r>
      <w:r w:rsidR="00FE256A">
        <w:lastRenderedPageBreak/>
        <w:t>штрихи, которые не пропуска</w:t>
      </w:r>
      <w:r w:rsidR="00EC4950">
        <w:t>ют свет, на рисунке обозначены ш</w:t>
      </w:r>
      <w:r w:rsidR="00FE256A">
        <w:t xml:space="preserve">триховкой. Количество штрихов определяет дискретизацию измерения положения энкодера такого типа. В работе рассматриваются энкодеры, дискретизация которых составляет 1000 шагов на оборот, или 0,36 градуса. Смещение одной оптопары на угол α, равный половине </w:t>
      </w:r>
      <w:r w:rsidR="00244FBF">
        <w:t>угла дискретизации позволяет устанавливать направление выражения вала двигателя. Принцип детектирования положен</w:t>
      </w:r>
      <w:r w:rsidR="005A1F10">
        <w:t>ия ротора показан на рисунке 4.</w:t>
      </w:r>
    </w:p>
    <w:p w14:paraId="058C582B" w14:textId="77777777" w:rsidR="00094BB9" w:rsidRDefault="00F050D3" w:rsidP="00094BB9">
      <w:pPr>
        <w:pStyle w:val="a4"/>
        <w:keepNext/>
        <w:jc w:val="center"/>
      </w:pPr>
      <w:r>
        <w:rPr>
          <w:noProof/>
          <w:lang w:eastAsia="ru-RU"/>
        </w:rPr>
        <w:drawing>
          <wp:inline distT="0" distB="0" distL="0" distR="0" wp14:anchorId="42A4A637" wp14:editId="4D6AF345">
            <wp:extent cx="4434094" cy="3482340"/>
            <wp:effectExtent l="0" t="0" r="508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546" cy="3483480"/>
                    </a:xfrm>
                    <a:prstGeom prst="rect">
                      <a:avLst/>
                    </a:prstGeom>
                  </pic:spPr>
                </pic:pic>
              </a:graphicData>
            </a:graphic>
          </wp:inline>
        </w:drawing>
      </w:r>
    </w:p>
    <w:p w14:paraId="17C383C4" w14:textId="74C86356" w:rsidR="00F050D3" w:rsidRDefault="00094BB9" w:rsidP="00094BB9">
      <w:pPr>
        <w:pStyle w:val="af0"/>
      </w:pPr>
      <w:r>
        <w:t xml:space="preserve">Рисунок </w:t>
      </w:r>
      <w:r w:rsidR="00C307E4">
        <w:rPr>
          <w:noProof/>
        </w:rPr>
        <w:fldChar w:fldCharType="begin"/>
      </w:r>
      <w:r w:rsidR="00C307E4">
        <w:rPr>
          <w:noProof/>
        </w:rPr>
        <w:instrText xml:space="preserve"> SEQ Рисунок \* ARABIC </w:instrText>
      </w:r>
      <w:r w:rsidR="00C307E4">
        <w:rPr>
          <w:noProof/>
        </w:rPr>
        <w:fldChar w:fldCharType="separate"/>
      </w:r>
      <w:r w:rsidR="005A1F10">
        <w:rPr>
          <w:noProof/>
        </w:rPr>
        <w:t>4</w:t>
      </w:r>
      <w:r w:rsidR="00C307E4">
        <w:rPr>
          <w:noProof/>
        </w:rPr>
        <w:fldChar w:fldCharType="end"/>
      </w:r>
      <w:r>
        <w:t xml:space="preserve"> – Принцип подсчета положения энкодера</w:t>
      </w:r>
    </w:p>
    <w:p w14:paraId="42A01384" w14:textId="70FE31CC" w:rsidR="00244FBF" w:rsidRDefault="005A1F10" w:rsidP="00FE256A">
      <w:pPr>
        <w:pStyle w:val="a4"/>
      </w:pPr>
      <w:r>
        <w:t>На рисунке 4</w:t>
      </w:r>
      <w:r w:rsidR="00F050D3">
        <w:t xml:space="preserve"> ЧС и ПЧС обозначает вращение по часовой стре</w:t>
      </w:r>
      <w:r w:rsidR="00EC4950">
        <w:t>лке</w:t>
      </w:r>
      <w:r w:rsidR="00F050D3">
        <w:t xml:space="preserve"> и против часовой стрелки соответственно. ОП1 и ОП2 обозначают соответственные оптопары. Благодаря запаздыванию либо опережению фронта сигнала ОП2 относительно сигнала ОП1 определяется направление вращения. Так как для </w:t>
      </w:r>
      <w:r w:rsidR="004E5911">
        <w:t xml:space="preserve">изменения значения положения таймеру микроконтроллера необходимо детектировать 2 последовательных сигнала на двух выводах, то увеличение или уменьшение счетчика таймера происходит не на один, а на два. То есть один оборот шагового двигателя все равно соответствует 1000 шагам энкодера, дискретизация так же составит 0,36 </w:t>
      </w:r>
      <w:r w:rsidR="004E5911">
        <w:lastRenderedPageBreak/>
        <w:t>градуса, но при полном обороте в регистре счетчика таймера будет находится значение 2000.</w:t>
      </w:r>
      <w:r w:rsidR="00062BF8">
        <w:t xml:space="preserve"> </w:t>
      </w:r>
    </w:p>
    <w:p w14:paraId="301430F2" w14:textId="495D24DF" w:rsidR="00062BF8" w:rsidRDefault="00062BF8" w:rsidP="00FE256A">
      <w:pPr>
        <w:pStyle w:val="a4"/>
      </w:pPr>
      <w:r>
        <w:t xml:space="preserve">Данный метод имеет значительный минус в количестве дополнительно используемых выводов и таймеров микроконтроллера. При использовании данного метода для работы одного двигателя необходимо использовать 5 выводов микроконтроллера, 3 для управления: </w:t>
      </w:r>
      <w:r>
        <w:rPr>
          <w:lang w:val="en-US"/>
        </w:rPr>
        <w:t>STEP</w:t>
      </w:r>
      <w:r w:rsidRPr="00062BF8">
        <w:t xml:space="preserve">, </w:t>
      </w:r>
      <w:r>
        <w:rPr>
          <w:lang w:val="en-US"/>
        </w:rPr>
        <w:t>DIR</w:t>
      </w:r>
      <w:r w:rsidRPr="00062BF8">
        <w:t xml:space="preserve">, </w:t>
      </w:r>
      <w:r>
        <w:rPr>
          <w:lang w:val="en-US"/>
        </w:rPr>
        <w:t>EN</w:t>
      </w:r>
      <w:r>
        <w:t xml:space="preserve">, а также 2 для обеспечения обратной связи. При этом необходимо задействовать 2 таймера, один для генерации ШИМ </w:t>
      </w:r>
      <w:r w:rsidR="00EC4950">
        <w:t>сигнала</w:t>
      </w:r>
      <w:r>
        <w:t>, и один для отслеживания положения инкрементального энкодера.</w:t>
      </w:r>
    </w:p>
    <w:p w14:paraId="2F051277" w14:textId="52940EB7" w:rsidR="008766EE" w:rsidRPr="00062BF8" w:rsidRDefault="008766EE" w:rsidP="008766EE">
      <w:pPr>
        <w:pStyle w:val="2"/>
      </w:pPr>
      <w:bookmarkStart w:id="10" w:name="_Toc41514693"/>
      <w:r>
        <w:t>Метод захвата сигнала таймера</w:t>
      </w:r>
      <w:bookmarkEnd w:id="10"/>
    </w:p>
    <w:p w14:paraId="0A1A4ABA" w14:textId="6FF04CB3" w:rsidR="00522E84" w:rsidRDefault="003E75C6" w:rsidP="00522E84">
      <w:pPr>
        <w:pStyle w:val="a4"/>
      </w:pPr>
      <w:r>
        <w:t>Второй метод отслеживания положения представляет из себя уже не прямую, а косвенную обратную связь двигателя с микроконтроллером. Так как драйвер шагового двигателя обеспечивает своевременное коммутирование обмоток, и за</w:t>
      </w:r>
      <w:r w:rsidR="00EC4950">
        <w:t>с</w:t>
      </w:r>
      <w:r>
        <w:t>чёт обратной связи драйвера и двигателя с энкодером обеспечивается отсутствие пропуска шагов и обработка управляющих команд в реальном времени, можно разделить линию обратной связи. Таким образом драйвер обрабатывает информацию, поступающую с энкодеров, а микроконтроллер обрабатывает ШИМ сигнал, генерируемы</w:t>
      </w:r>
      <w:r w:rsidR="00EC4950">
        <w:t>й</w:t>
      </w:r>
      <w:r>
        <w:t xml:space="preserve"> им же. </w:t>
      </w:r>
      <w:r w:rsidR="00522E84">
        <w:t xml:space="preserve">Таймеры в микроконтроллерах </w:t>
      </w:r>
      <w:r w:rsidR="00522E84">
        <w:rPr>
          <w:lang w:val="en-US"/>
        </w:rPr>
        <w:t>STM</w:t>
      </w:r>
      <w:r w:rsidR="00522E84">
        <w:t xml:space="preserve">32 могут работать не только в режиме генерации ШИМ сигнала, но и в режиме захвата сигнала. Таким образом можно отслеживать какое количество импульсов было послано на драйвер двигателя, соответственно на какое количество шагов повернулся вал двигателя. Для данного метода так же необходимо при каждом срабатывании прерывания на следящем таймере учитывать какой уровень задан на управляющем пине </w:t>
      </w:r>
      <w:r w:rsidR="00522E84">
        <w:rPr>
          <w:lang w:val="en-US"/>
        </w:rPr>
        <w:t>DIR</w:t>
      </w:r>
      <w:r w:rsidR="00522E84">
        <w:t xml:space="preserve">, и в зависимости от него инкрементировать, либо декрементировать текущее положение двигателя. </w:t>
      </w:r>
      <w:r w:rsidR="00F50CF7">
        <w:t xml:space="preserve">Для реализации представленного метода так же необходимо задействовать дополнительный таймер и дополнительный вход микроконтроллера. Стоит отметить, что некоторые таймеры 1-5 и 8 могут работать в подчинённом режиме, что позволяет назначить одному таймеру </w:t>
      </w:r>
      <w:r w:rsidR="00F50CF7">
        <w:lastRenderedPageBreak/>
        <w:t>роль ведущего, а второму ведомого. Данная опция позволяет отслеживать сигналы внутри микроконтроллера не соединяя</w:t>
      </w:r>
      <w:r w:rsidR="00FB48DA">
        <w:t xml:space="preserve"> выводы.</w:t>
      </w:r>
    </w:p>
    <w:p w14:paraId="639D18FF" w14:textId="5CA38A0C" w:rsidR="001E705A" w:rsidRPr="004B102C" w:rsidRDefault="001E705A" w:rsidP="001E705A">
      <w:pPr>
        <w:pStyle w:val="a4"/>
      </w:pPr>
      <w:r>
        <w:t>Описанные выше два метода подразумевают использование дополнительного таймера для каждого шаговог</w:t>
      </w:r>
      <w:r w:rsidR="005A1F10">
        <w:t xml:space="preserve">о двигателя. Ниже в таблице 1 </w:t>
      </w:r>
      <w:r>
        <w:t xml:space="preserve">приведены возможности таймеров микроконтроллера </w:t>
      </w:r>
      <w:r>
        <w:rPr>
          <w:lang w:val="en-US"/>
        </w:rPr>
        <w:t>STM</w:t>
      </w:r>
      <w:r w:rsidRPr="00094BB9">
        <w:t>32</w:t>
      </w:r>
      <w:r>
        <w:rPr>
          <w:lang w:val="en-US"/>
        </w:rPr>
        <w:t>F</w:t>
      </w:r>
      <w:r w:rsidRPr="00094BB9">
        <w:t>767</w:t>
      </w:r>
      <w:r>
        <w:rPr>
          <w:lang w:val="en-US"/>
        </w:rPr>
        <w:t>ZI</w:t>
      </w:r>
      <w:r w:rsidR="00604C1F">
        <w:t xml:space="preserve"> </w:t>
      </w:r>
      <w:r w:rsidR="004B102C" w:rsidRPr="001E19FF">
        <w:rPr>
          <w:lang w:val="en-US"/>
        </w:rPr>
        <w:t>[</w:t>
      </w:r>
      <w:r w:rsidR="00604C1F">
        <w:t>6</w:t>
      </w:r>
      <w:r w:rsidR="004B102C" w:rsidRPr="001E19FF">
        <w:rPr>
          <w:lang w:val="en-US"/>
        </w:rPr>
        <w:t>]</w:t>
      </w:r>
      <w:r w:rsidR="00604C1F" w:rsidRPr="001E19FF">
        <w:rPr>
          <w:lang w:val="en-US"/>
        </w:rPr>
        <w:t>.</w:t>
      </w:r>
    </w:p>
    <w:p w14:paraId="55D54DC1" w14:textId="7EB46A93" w:rsidR="00094BB9" w:rsidRPr="004B102C" w:rsidRDefault="00094BB9" w:rsidP="00094BB9">
      <w:pPr>
        <w:pStyle w:val="af0"/>
        <w:keepNext/>
        <w:jc w:val="left"/>
      </w:pPr>
      <w:r>
        <w:t xml:space="preserve">Таблица </w:t>
      </w:r>
      <w:r w:rsidR="00C307E4">
        <w:rPr>
          <w:noProof/>
        </w:rPr>
        <w:fldChar w:fldCharType="begin"/>
      </w:r>
      <w:r w:rsidR="00C307E4">
        <w:rPr>
          <w:noProof/>
        </w:rPr>
        <w:instrText xml:space="preserve"> SEQ Таблица \* ARABIC </w:instrText>
      </w:r>
      <w:r w:rsidR="00C307E4">
        <w:rPr>
          <w:noProof/>
        </w:rPr>
        <w:fldChar w:fldCharType="separate"/>
      </w:r>
      <w:r>
        <w:rPr>
          <w:noProof/>
        </w:rPr>
        <w:t>1</w:t>
      </w:r>
      <w:r w:rsidR="00C307E4">
        <w:rPr>
          <w:noProof/>
        </w:rPr>
        <w:fldChar w:fldCharType="end"/>
      </w:r>
      <w:r>
        <w:t xml:space="preserve"> – Возможности таймеров микроконтроллера </w:t>
      </w:r>
      <w:r>
        <w:rPr>
          <w:lang w:val="en-US"/>
        </w:rPr>
        <w:t>STM</w:t>
      </w:r>
      <w:r w:rsidRPr="004B102C">
        <w:t>32</w:t>
      </w:r>
      <w:r>
        <w:rPr>
          <w:lang w:val="en-US"/>
        </w:rPr>
        <w:t>F</w:t>
      </w:r>
      <w:r w:rsidRPr="004B102C">
        <w:t>767</w:t>
      </w:r>
      <w:r>
        <w:rPr>
          <w:lang w:val="en-US"/>
        </w:rPr>
        <w:t>ZI</w:t>
      </w:r>
    </w:p>
    <w:tbl>
      <w:tblPr>
        <w:tblStyle w:val="ae"/>
        <w:tblW w:w="0" w:type="auto"/>
        <w:tblLook w:val="04A0" w:firstRow="1" w:lastRow="0" w:firstColumn="1" w:lastColumn="0" w:noHBand="0" w:noVBand="1"/>
      </w:tblPr>
      <w:tblGrid>
        <w:gridCol w:w="1460"/>
        <w:gridCol w:w="1782"/>
        <w:gridCol w:w="2539"/>
        <w:gridCol w:w="1845"/>
        <w:gridCol w:w="1719"/>
      </w:tblGrid>
      <w:tr w:rsidR="001E705A" w14:paraId="5E1173C1" w14:textId="77777777" w:rsidTr="00094BB9">
        <w:tc>
          <w:tcPr>
            <w:tcW w:w="1460" w:type="dxa"/>
            <w:vAlign w:val="center"/>
          </w:tcPr>
          <w:p w14:paraId="2A2A8E3B" w14:textId="58514B9C" w:rsidR="001E705A" w:rsidRDefault="001E705A" w:rsidP="001E705A">
            <w:pPr>
              <w:pStyle w:val="a4"/>
              <w:ind w:firstLine="0"/>
              <w:jc w:val="center"/>
            </w:pPr>
            <w:r>
              <w:t>Номер таймера</w:t>
            </w:r>
          </w:p>
        </w:tc>
        <w:tc>
          <w:tcPr>
            <w:tcW w:w="1782" w:type="dxa"/>
            <w:vAlign w:val="center"/>
          </w:tcPr>
          <w:p w14:paraId="3D9F422E" w14:textId="1B3F92DE" w:rsidR="001E705A" w:rsidRDefault="001E705A" w:rsidP="001E705A">
            <w:pPr>
              <w:pStyle w:val="a4"/>
              <w:ind w:firstLine="0"/>
              <w:jc w:val="center"/>
            </w:pPr>
            <w:r>
              <w:t>Энкодерный режим работы</w:t>
            </w:r>
          </w:p>
        </w:tc>
        <w:tc>
          <w:tcPr>
            <w:tcW w:w="2539" w:type="dxa"/>
            <w:vAlign w:val="center"/>
          </w:tcPr>
          <w:p w14:paraId="21BAA2E6" w14:textId="1115FF30" w:rsidR="001E705A" w:rsidRDefault="001E705A" w:rsidP="001E705A">
            <w:pPr>
              <w:pStyle w:val="a4"/>
              <w:ind w:firstLine="0"/>
              <w:jc w:val="center"/>
            </w:pPr>
            <w:r>
              <w:t>Возможность работать в режиме ведущего/ведомого</w:t>
            </w:r>
          </w:p>
        </w:tc>
        <w:tc>
          <w:tcPr>
            <w:tcW w:w="1845" w:type="dxa"/>
            <w:vAlign w:val="center"/>
          </w:tcPr>
          <w:p w14:paraId="10081046" w14:textId="4A2A7D68" w:rsidR="001E705A" w:rsidRDefault="001E705A" w:rsidP="001E705A">
            <w:pPr>
              <w:pStyle w:val="a4"/>
              <w:ind w:firstLine="0"/>
              <w:jc w:val="center"/>
            </w:pPr>
            <w:r>
              <w:t>Возможность захвата внешнего ШИМ</w:t>
            </w:r>
          </w:p>
        </w:tc>
        <w:tc>
          <w:tcPr>
            <w:tcW w:w="1719" w:type="dxa"/>
            <w:vAlign w:val="center"/>
          </w:tcPr>
          <w:p w14:paraId="2065022E" w14:textId="3DB4E5B7" w:rsidR="001E705A" w:rsidRDefault="001E705A" w:rsidP="001E705A">
            <w:pPr>
              <w:pStyle w:val="a4"/>
              <w:ind w:firstLine="0"/>
              <w:jc w:val="center"/>
            </w:pPr>
            <w:r>
              <w:t>Количество внешних ШИМ каналов</w:t>
            </w:r>
          </w:p>
        </w:tc>
      </w:tr>
      <w:tr w:rsidR="001E705A" w14:paraId="458E3400" w14:textId="77777777" w:rsidTr="00094BB9">
        <w:tc>
          <w:tcPr>
            <w:tcW w:w="1460" w:type="dxa"/>
            <w:vAlign w:val="center"/>
          </w:tcPr>
          <w:p w14:paraId="5E92932B" w14:textId="51148B66" w:rsidR="001E705A" w:rsidRDefault="001E705A" w:rsidP="001E705A">
            <w:pPr>
              <w:pStyle w:val="a4"/>
              <w:ind w:firstLine="0"/>
              <w:jc w:val="center"/>
            </w:pPr>
            <w:r>
              <w:t>1</w:t>
            </w:r>
          </w:p>
        </w:tc>
        <w:tc>
          <w:tcPr>
            <w:tcW w:w="1782" w:type="dxa"/>
            <w:vAlign w:val="center"/>
          </w:tcPr>
          <w:p w14:paraId="3824D394" w14:textId="3E927A9E" w:rsidR="001E705A" w:rsidRDefault="001E705A" w:rsidP="001E705A">
            <w:pPr>
              <w:pStyle w:val="a4"/>
              <w:ind w:firstLine="0"/>
              <w:jc w:val="center"/>
            </w:pPr>
            <w:r>
              <w:t>+</w:t>
            </w:r>
          </w:p>
        </w:tc>
        <w:tc>
          <w:tcPr>
            <w:tcW w:w="2539" w:type="dxa"/>
            <w:vAlign w:val="center"/>
          </w:tcPr>
          <w:p w14:paraId="77D5B160" w14:textId="2C3D4C78" w:rsidR="001E705A" w:rsidRDefault="001E705A" w:rsidP="001E705A">
            <w:pPr>
              <w:pStyle w:val="a4"/>
              <w:ind w:firstLine="0"/>
              <w:jc w:val="center"/>
            </w:pPr>
            <w:r>
              <w:t>+</w:t>
            </w:r>
          </w:p>
        </w:tc>
        <w:tc>
          <w:tcPr>
            <w:tcW w:w="1845" w:type="dxa"/>
            <w:vAlign w:val="center"/>
          </w:tcPr>
          <w:p w14:paraId="5C029D32" w14:textId="656D0081" w:rsidR="001E705A" w:rsidRDefault="001E705A" w:rsidP="001E705A">
            <w:pPr>
              <w:pStyle w:val="a4"/>
              <w:ind w:firstLine="0"/>
              <w:jc w:val="center"/>
            </w:pPr>
            <w:r>
              <w:t>+</w:t>
            </w:r>
          </w:p>
        </w:tc>
        <w:tc>
          <w:tcPr>
            <w:tcW w:w="1719" w:type="dxa"/>
            <w:vAlign w:val="center"/>
          </w:tcPr>
          <w:p w14:paraId="6B55619A" w14:textId="195BEFB2" w:rsidR="001E705A" w:rsidRDefault="001E705A" w:rsidP="001E705A">
            <w:pPr>
              <w:pStyle w:val="a4"/>
              <w:ind w:firstLine="0"/>
              <w:jc w:val="center"/>
            </w:pPr>
            <w:r>
              <w:t>6</w:t>
            </w:r>
          </w:p>
        </w:tc>
      </w:tr>
      <w:tr w:rsidR="001E705A" w14:paraId="1A42FF18" w14:textId="77777777" w:rsidTr="00094BB9">
        <w:tc>
          <w:tcPr>
            <w:tcW w:w="1460" w:type="dxa"/>
            <w:vAlign w:val="center"/>
          </w:tcPr>
          <w:p w14:paraId="7B6DC2EE" w14:textId="1CAED647" w:rsidR="001E705A" w:rsidRDefault="001E705A" w:rsidP="001E705A">
            <w:pPr>
              <w:pStyle w:val="a4"/>
              <w:ind w:firstLine="0"/>
              <w:jc w:val="center"/>
            </w:pPr>
            <w:r>
              <w:t>2</w:t>
            </w:r>
          </w:p>
        </w:tc>
        <w:tc>
          <w:tcPr>
            <w:tcW w:w="1782" w:type="dxa"/>
            <w:vAlign w:val="center"/>
          </w:tcPr>
          <w:p w14:paraId="3CDC29FC" w14:textId="562F1FAD" w:rsidR="001E705A" w:rsidRDefault="001E705A" w:rsidP="001E705A">
            <w:pPr>
              <w:pStyle w:val="a4"/>
              <w:ind w:firstLine="0"/>
              <w:jc w:val="center"/>
            </w:pPr>
            <w:r>
              <w:t>+</w:t>
            </w:r>
          </w:p>
        </w:tc>
        <w:tc>
          <w:tcPr>
            <w:tcW w:w="2539" w:type="dxa"/>
            <w:vAlign w:val="center"/>
          </w:tcPr>
          <w:p w14:paraId="65437665" w14:textId="755FC0E7" w:rsidR="001E705A" w:rsidRDefault="001E705A" w:rsidP="001E705A">
            <w:pPr>
              <w:pStyle w:val="a4"/>
              <w:ind w:firstLine="0"/>
              <w:jc w:val="center"/>
            </w:pPr>
            <w:r>
              <w:t>+</w:t>
            </w:r>
          </w:p>
        </w:tc>
        <w:tc>
          <w:tcPr>
            <w:tcW w:w="1845" w:type="dxa"/>
            <w:vAlign w:val="center"/>
          </w:tcPr>
          <w:p w14:paraId="6821F654" w14:textId="38B2D34B" w:rsidR="001E705A" w:rsidRDefault="001E705A" w:rsidP="001E705A">
            <w:pPr>
              <w:pStyle w:val="a4"/>
              <w:ind w:firstLine="0"/>
              <w:jc w:val="center"/>
            </w:pPr>
            <w:r>
              <w:t>+</w:t>
            </w:r>
          </w:p>
        </w:tc>
        <w:tc>
          <w:tcPr>
            <w:tcW w:w="1719" w:type="dxa"/>
            <w:vAlign w:val="center"/>
          </w:tcPr>
          <w:p w14:paraId="79F3D518" w14:textId="2C968148" w:rsidR="001E705A" w:rsidRDefault="001E705A" w:rsidP="001E705A">
            <w:pPr>
              <w:pStyle w:val="a4"/>
              <w:ind w:firstLine="0"/>
              <w:jc w:val="center"/>
            </w:pPr>
            <w:r>
              <w:t>4</w:t>
            </w:r>
          </w:p>
        </w:tc>
      </w:tr>
      <w:tr w:rsidR="001E705A" w14:paraId="3BA0FAF3" w14:textId="77777777" w:rsidTr="00094BB9">
        <w:tc>
          <w:tcPr>
            <w:tcW w:w="1460" w:type="dxa"/>
            <w:vAlign w:val="center"/>
          </w:tcPr>
          <w:p w14:paraId="1740FB7C" w14:textId="0E8B5975" w:rsidR="001E705A" w:rsidRDefault="001E705A" w:rsidP="001E705A">
            <w:pPr>
              <w:pStyle w:val="a4"/>
              <w:ind w:firstLine="0"/>
              <w:jc w:val="center"/>
            </w:pPr>
            <w:r>
              <w:t>3</w:t>
            </w:r>
          </w:p>
        </w:tc>
        <w:tc>
          <w:tcPr>
            <w:tcW w:w="1782" w:type="dxa"/>
            <w:vAlign w:val="center"/>
          </w:tcPr>
          <w:p w14:paraId="32FC8DA1" w14:textId="1BADD8E4" w:rsidR="001E705A" w:rsidRDefault="001E705A" w:rsidP="001E705A">
            <w:pPr>
              <w:pStyle w:val="a4"/>
              <w:ind w:firstLine="0"/>
              <w:jc w:val="center"/>
            </w:pPr>
            <w:r>
              <w:t>+</w:t>
            </w:r>
          </w:p>
        </w:tc>
        <w:tc>
          <w:tcPr>
            <w:tcW w:w="2539" w:type="dxa"/>
            <w:vAlign w:val="center"/>
          </w:tcPr>
          <w:p w14:paraId="1DD21B34" w14:textId="6C23C8F9" w:rsidR="001E705A" w:rsidRDefault="001E705A" w:rsidP="001E705A">
            <w:pPr>
              <w:pStyle w:val="a4"/>
              <w:ind w:firstLine="0"/>
              <w:jc w:val="center"/>
            </w:pPr>
            <w:r>
              <w:t>+</w:t>
            </w:r>
          </w:p>
        </w:tc>
        <w:tc>
          <w:tcPr>
            <w:tcW w:w="1845" w:type="dxa"/>
            <w:vAlign w:val="center"/>
          </w:tcPr>
          <w:p w14:paraId="206A58D5" w14:textId="0C721DB5" w:rsidR="001E705A" w:rsidRDefault="001E705A" w:rsidP="001E705A">
            <w:pPr>
              <w:pStyle w:val="a4"/>
              <w:ind w:firstLine="0"/>
              <w:jc w:val="center"/>
            </w:pPr>
            <w:r>
              <w:t>+</w:t>
            </w:r>
          </w:p>
        </w:tc>
        <w:tc>
          <w:tcPr>
            <w:tcW w:w="1719" w:type="dxa"/>
            <w:vAlign w:val="center"/>
          </w:tcPr>
          <w:p w14:paraId="2ADEAD09" w14:textId="03E52BFB" w:rsidR="001E705A" w:rsidRDefault="001E705A" w:rsidP="001E705A">
            <w:pPr>
              <w:pStyle w:val="a4"/>
              <w:ind w:firstLine="0"/>
              <w:jc w:val="center"/>
            </w:pPr>
            <w:r>
              <w:t>4</w:t>
            </w:r>
          </w:p>
        </w:tc>
      </w:tr>
      <w:tr w:rsidR="001E705A" w14:paraId="47A67D80" w14:textId="77777777" w:rsidTr="00094BB9">
        <w:tc>
          <w:tcPr>
            <w:tcW w:w="1460" w:type="dxa"/>
            <w:vAlign w:val="center"/>
          </w:tcPr>
          <w:p w14:paraId="29C81D76" w14:textId="12AED58D" w:rsidR="001E705A" w:rsidRDefault="001E705A" w:rsidP="001E705A">
            <w:pPr>
              <w:pStyle w:val="a4"/>
              <w:ind w:firstLine="0"/>
              <w:jc w:val="center"/>
            </w:pPr>
            <w:r>
              <w:t>4</w:t>
            </w:r>
          </w:p>
        </w:tc>
        <w:tc>
          <w:tcPr>
            <w:tcW w:w="1782" w:type="dxa"/>
            <w:vAlign w:val="center"/>
          </w:tcPr>
          <w:p w14:paraId="7D1F01E5" w14:textId="7A0EA0E4" w:rsidR="001E705A" w:rsidRDefault="001E705A" w:rsidP="001E705A">
            <w:pPr>
              <w:pStyle w:val="a4"/>
              <w:ind w:firstLine="0"/>
              <w:jc w:val="center"/>
            </w:pPr>
            <w:r>
              <w:t>+</w:t>
            </w:r>
          </w:p>
        </w:tc>
        <w:tc>
          <w:tcPr>
            <w:tcW w:w="2539" w:type="dxa"/>
            <w:vAlign w:val="center"/>
          </w:tcPr>
          <w:p w14:paraId="299899B7" w14:textId="5031C3B4" w:rsidR="001E705A" w:rsidRDefault="001E705A" w:rsidP="001E705A">
            <w:pPr>
              <w:pStyle w:val="a4"/>
              <w:ind w:firstLine="0"/>
              <w:jc w:val="center"/>
            </w:pPr>
            <w:r>
              <w:t>+</w:t>
            </w:r>
          </w:p>
        </w:tc>
        <w:tc>
          <w:tcPr>
            <w:tcW w:w="1845" w:type="dxa"/>
            <w:vAlign w:val="center"/>
          </w:tcPr>
          <w:p w14:paraId="5E4DCE21" w14:textId="4B23FD98" w:rsidR="001E705A" w:rsidRDefault="001E705A" w:rsidP="001E705A">
            <w:pPr>
              <w:pStyle w:val="a4"/>
              <w:ind w:firstLine="0"/>
              <w:jc w:val="center"/>
            </w:pPr>
            <w:r>
              <w:t>+</w:t>
            </w:r>
          </w:p>
        </w:tc>
        <w:tc>
          <w:tcPr>
            <w:tcW w:w="1719" w:type="dxa"/>
            <w:vAlign w:val="center"/>
          </w:tcPr>
          <w:p w14:paraId="69E9C138" w14:textId="59375902" w:rsidR="001E705A" w:rsidRDefault="001E705A" w:rsidP="001E705A">
            <w:pPr>
              <w:pStyle w:val="a4"/>
              <w:ind w:firstLine="0"/>
              <w:jc w:val="center"/>
            </w:pPr>
            <w:r>
              <w:t>4</w:t>
            </w:r>
          </w:p>
        </w:tc>
      </w:tr>
      <w:tr w:rsidR="001E705A" w14:paraId="5BB5C672" w14:textId="77777777" w:rsidTr="00094BB9">
        <w:tc>
          <w:tcPr>
            <w:tcW w:w="1460" w:type="dxa"/>
            <w:vAlign w:val="center"/>
          </w:tcPr>
          <w:p w14:paraId="59297083" w14:textId="215A338A" w:rsidR="001E705A" w:rsidRDefault="001E705A" w:rsidP="001E705A">
            <w:pPr>
              <w:pStyle w:val="a4"/>
              <w:ind w:firstLine="0"/>
              <w:jc w:val="center"/>
            </w:pPr>
            <w:r>
              <w:t>5</w:t>
            </w:r>
          </w:p>
        </w:tc>
        <w:tc>
          <w:tcPr>
            <w:tcW w:w="1782" w:type="dxa"/>
            <w:vAlign w:val="center"/>
          </w:tcPr>
          <w:p w14:paraId="25CE49B4" w14:textId="74A27011" w:rsidR="001E705A" w:rsidRDefault="001E705A" w:rsidP="001E705A">
            <w:pPr>
              <w:pStyle w:val="a4"/>
              <w:ind w:firstLine="0"/>
              <w:jc w:val="center"/>
            </w:pPr>
            <w:r>
              <w:t>+</w:t>
            </w:r>
          </w:p>
        </w:tc>
        <w:tc>
          <w:tcPr>
            <w:tcW w:w="2539" w:type="dxa"/>
            <w:vAlign w:val="center"/>
          </w:tcPr>
          <w:p w14:paraId="75EE3862" w14:textId="4B6734EE" w:rsidR="001E705A" w:rsidRDefault="001E705A" w:rsidP="001E705A">
            <w:pPr>
              <w:pStyle w:val="a4"/>
              <w:ind w:firstLine="0"/>
              <w:jc w:val="center"/>
            </w:pPr>
            <w:r>
              <w:t>+</w:t>
            </w:r>
          </w:p>
        </w:tc>
        <w:tc>
          <w:tcPr>
            <w:tcW w:w="1845" w:type="dxa"/>
            <w:vAlign w:val="center"/>
          </w:tcPr>
          <w:p w14:paraId="4EF5F811" w14:textId="033D560B" w:rsidR="001E705A" w:rsidRDefault="001E705A" w:rsidP="001E705A">
            <w:pPr>
              <w:pStyle w:val="a4"/>
              <w:ind w:firstLine="0"/>
              <w:jc w:val="center"/>
            </w:pPr>
            <w:r>
              <w:t>+</w:t>
            </w:r>
          </w:p>
        </w:tc>
        <w:tc>
          <w:tcPr>
            <w:tcW w:w="1719" w:type="dxa"/>
            <w:vAlign w:val="center"/>
          </w:tcPr>
          <w:p w14:paraId="4D3A96BE" w14:textId="4690068B" w:rsidR="001E705A" w:rsidRDefault="001E705A" w:rsidP="001E705A">
            <w:pPr>
              <w:pStyle w:val="a4"/>
              <w:ind w:firstLine="0"/>
              <w:jc w:val="center"/>
            </w:pPr>
            <w:r>
              <w:t>4</w:t>
            </w:r>
          </w:p>
        </w:tc>
      </w:tr>
      <w:tr w:rsidR="001E705A" w14:paraId="24D4A85C" w14:textId="77777777" w:rsidTr="00094BB9">
        <w:tc>
          <w:tcPr>
            <w:tcW w:w="1460" w:type="dxa"/>
            <w:vAlign w:val="center"/>
          </w:tcPr>
          <w:p w14:paraId="678AF1EE" w14:textId="05807F44" w:rsidR="001E705A" w:rsidRDefault="001E705A" w:rsidP="001E705A">
            <w:pPr>
              <w:pStyle w:val="a4"/>
              <w:ind w:firstLine="0"/>
              <w:jc w:val="center"/>
            </w:pPr>
            <w:r>
              <w:t>6</w:t>
            </w:r>
          </w:p>
        </w:tc>
        <w:tc>
          <w:tcPr>
            <w:tcW w:w="1782" w:type="dxa"/>
            <w:vAlign w:val="center"/>
          </w:tcPr>
          <w:p w14:paraId="58703497" w14:textId="17F946C7" w:rsidR="001E705A" w:rsidRDefault="001E705A" w:rsidP="001E705A">
            <w:pPr>
              <w:pStyle w:val="a4"/>
              <w:ind w:firstLine="0"/>
              <w:jc w:val="center"/>
            </w:pPr>
            <w:r>
              <w:t>-</w:t>
            </w:r>
          </w:p>
        </w:tc>
        <w:tc>
          <w:tcPr>
            <w:tcW w:w="2539" w:type="dxa"/>
            <w:vAlign w:val="center"/>
          </w:tcPr>
          <w:p w14:paraId="639E6BBB" w14:textId="1C303566" w:rsidR="001E705A" w:rsidRDefault="001E705A" w:rsidP="001E705A">
            <w:pPr>
              <w:pStyle w:val="a4"/>
              <w:ind w:firstLine="0"/>
              <w:jc w:val="center"/>
            </w:pPr>
            <w:r>
              <w:t>-</w:t>
            </w:r>
          </w:p>
        </w:tc>
        <w:tc>
          <w:tcPr>
            <w:tcW w:w="1845" w:type="dxa"/>
            <w:vAlign w:val="center"/>
          </w:tcPr>
          <w:p w14:paraId="4F97CDD5" w14:textId="1B957FBA" w:rsidR="001E705A" w:rsidRDefault="001E705A" w:rsidP="001E705A">
            <w:pPr>
              <w:pStyle w:val="a4"/>
              <w:ind w:firstLine="0"/>
              <w:jc w:val="center"/>
            </w:pPr>
            <w:r>
              <w:t>-</w:t>
            </w:r>
          </w:p>
        </w:tc>
        <w:tc>
          <w:tcPr>
            <w:tcW w:w="1719" w:type="dxa"/>
            <w:vAlign w:val="center"/>
          </w:tcPr>
          <w:p w14:paraId="0DC0499C" w14:textId="7D2D2AD2" w:rsidR="001E705A" w:rsidRDefault="001E705A" w:rsidP="001E705A">
            <w:pPr>
              <w:pStyle w:val="a4"/>
              <w:ind w:firstLine="0"/>
              <w:jc w:val="center"/>
            </w:pPr>
            <w:r>
              <w:t>0</w:t>
            </w:r>
          </w:p>
        </w:tc>
      </w:tr>
      <w:tr w:rsidR="001E705A" w14:paraId="73373C4F" w14:textId="77777777" w:rsidTr="00094BB9">
        <w:tc>
          <w:tcPr>
            <w:tcW w:w="1460" w:type="dxa"/>
            <w:vAlign w:val="center"/>
          </w:tcPr>
          <w:p w14:paraId="0D4B9E3A" w14:textId="2FD7AF7C" w:rsidR="001E705A" w:rsidRDefault="001E705A" w:rsidP="001E705A">
            <w:pPr>
              <w:pStyle w:val="a4"/>
              <w:ind w:firstLine="0"/>
              <w:jc w:val="center"/>
            </w:pPr>
            <w:r>
              <w:t>7</w:t>
            </w:r>
          </w:p>
        </w:tc>
        <w:tc>
          <w:tcPr>
            <w:tcW w:w="1782" w:type="dxa"/>
            <w:vAlign w:val="center"/>
          </w:tcPr>
          <w:p w14:paraId="2901D184" w14:textId="508C8B0C" w:rsidR="001E705A" w:rsidRDefault="00B90FC9" w:rsidP="001E705A">
            <w:pPr>
              <w:pStyle w:val="a4"/>
              <w:ind w:firstLine="0"/>
              <w:jc w:val="center"/>
            </w:pPr>
            <w:r>
              <w:t>-</w:t>
            </w:r>
          </w:p>
        </w:tc>
        <w:tc>
          <w:tcPr>
            <w:tcW w:w="2539" w:type="dxa"/>
            <w:vAlign w:val="center"/>
          </w:tcPr>
          <w:p w14:paraId="45CF8281" w14:textId="38C85575" w:rsidR="001E705A" w:rsidRDefault="00B90FC9" w:rsidP="001E705A">
            <w:pPr>
              <w:pStyle w:val="a4"/>
              <w:ind w:firstLine="0"/>
              <w:jc w:val="center"/>
            </w:pPr>
            <w:r>
              <w:t>-</w:t>
            </w:r>
          </w:p>
        </w:tc>
        <w:tc>
          <w:tcPr>
            <w:tcW w:w="1845" w:type="dxa"/>
            <w:vAlign w:val="center"/>
          </w:tcPr>
          <w:p w14:paraId="44CE68A1" w14:textId="2B15DE75" w:rsidR="001E705A" w:rsidRDefault="00B90FC9" w:rsidP="001E705A">
            <w:pPr>
              <w:pStyle w:val="a4"/>
              <w:ind w:firstLine="0"/>
              <w:jc w:val="center"/>
            </w:pPr>
            <w:r>
              <w:t>-</w:t>
            </w:r>
          </w:p>
        </w:tc>
        <w:tc>
          <w:tcPr>
            <w:tcW w:w="1719" w:type="dxa"/>
            <w:vAlign w:val="center"/>
          </w:tcPr>
          <w:p w14:paraId="3D90B331" w14:textId="5FDFDB67" w:rsidR="001E705A" w:rsidRDefault="001E705A" w:rsidP="001E705A">
            <w:pPr>
              <w:pStyle w:val="a4"/>
              <w:ind w:firstLine="0"/>
              <w:jc w:val="center"/>
            </w:pPr>
            <w:r>
              <w:t>0</w:t>
            </w:r>
          </w:p>
        </w:tc>
      </w:tr>
      <w:tr w:rsidR="001E705A" w14:paraId="28922194" w14:textId="77777777" w:rsidTr="00094BB9">
        <w:tc>
          <w:tcPr>
            <w:tcW w:w="1460" w:type="dxa"/>
            <w:vAlign w:val="center"/>
          </w:tcPr>
          <w:p w14:paraId="1C12F93A" w14:textId="39490816" w:rsidR="001E705A" w:rsidRDefault="001E705A" w:rsidP="001E705A">
            <w:pPr>
              <w:pStyle w:val="a4"/>
              <w:ind w:firstLine="0"/>
              <w:jc w:val="center"/>
            </w:pPr>
            <w:r>
              <w:t>8</w:t>
            </w:r>
          </w:p>
        </w:tc>
        <w:tc>
          <w:tcPr>
            <w:tcW w:w="1782" w:type="dxa"/>
            <w:vAlign w:val="center"/>
          </w:tcPr>
          <w:p w14:paraId="1EEFDA13" w14:textId="0E0B01F4" w:rsidR="001E705A" w:rsidRDefault="001E705A" w:rsidP="001E705A">
            <w:pPr>
              <w:pStyle w:val="a4"/>
              <w:ind w:firstLine="0"/>
              <w:jc w:val="center"/>
            </w:pPr>
            <w:r>
              <w:t>+</w:t>
            </w:r>
          </w:p>
        </w:tc>
        <w:tc>
          <w:tcPr>
            <w:tcW w:w="2539" w:type="dxa"/>
            <w:vAlign w:val="center"/>
          </w:tcPr>
          <w:p w14:paraId="728DC0A0" w14:textId="641DBE36" w:rsidR="001E705A" w:rsidRDefault="001E705A" w:rsidP="001E705A">
            <w:pPr>
              <w:pStyle w:val="a4"/>
              <w:ind w:firstLine="0"/>
              <w:jc w:val="center"/>
            </w:pPr>
            <w:r>
              <w:t>+</w:t>
            </w:r>
          </w:p>
        </w:tc>
        <w:tc>
          <w:tcPr>
            <w:tcW w:w="1845" w:type="dxa"/>
            <w:vAlign w:val="center"/>
          </w:tcPr>
          <w:p w14:paraId="43239D08" w14:textId="43DF18FF" w:rsidR="001E705A" w:rsidRDefault="001E705A" w:rsidP="001E705A">
            <w:pPr>
              <w:pStyle w:val="a4"/>
              <w:ind w:firstLine="0"/>
              <w:jc w:val="center"/>
            </w:pPr>
            <w:r>
              <w:t>+</w:t>
            </w:r>
          </w:p>
        </w:tc>
        <w:tc>
          <w:tcPr>
            <w:tcW w:w="1719" w:type="dxa"/>
            <w:vAlign w:val="center"/>
          </w:tcPr>
          <w:p w14:paraId="484C0CC1" w14:textId="4A6268A7" w:rsidR="001E705A" w:rsidRDefault="001E705A" w:rsidP="001E705A">
            <w:pPr>
              <w:pStyle w:val="a4"/>
              <w:ind w:firstLine="0"/>
              <w:jc w:val="center"/>
            </w:pPr>
            <w:r>
              <w:t>2</w:t>
            </w:r>
          </w:p>
        </w:tc>
      </w:tr>
      <w:tr w:rsidR="001E705A" w14:paraId="30621EE1" w14:textId="77777777" w:rsidTr="00094BB9">
        <w:tc>
          <w:tcPr>
            <w:tcW w:w="1460" w:type="dxa"/>
            <w:vAlign w:val="center"/>
          </w:tcPr>
          <w:p w14:paraId="55F8BBA1" w14:textId="72B3087F" w:rsidR="001E705A" w:rsidRDefault="001E705A" w:rsidP="001E705A">
            <w:pPr>
              <w:pStyle w:val="a4"/>
              <w:ind w:firstLine="0"/>
              <w:jc w:val="center"/>
            </w:pPr>
            <w:r>
              <w:t>9</w:t>
            </w:r>
          </w:p>
        </w:tc>
        <w:tc>
          <w:tcPr>
            <w:tcW w:w="1782" w:type="dxa"/>
            <w:vAlign w:val="center"/>
          </w:tcPr>
          <w:p w14:paraId="4242F2FE" w14:textId="4EDF620C" w:rsidR="001E705A" w:rsidRDefault="00B90FC9" w:rsidP="001E705A">
            <w:pPr>
              <w:pStyle w:val="a4"/>
              <w:ind w:firstLine="0"/>
              <w:jc w:val="center"/>
            </w:pPr>
            <w:r>
              <w:t>-</w:t>
            </w:r>
          </w:p>
        </w:tc>
        <w:tc>
          <w:tcPr>
            <w:tcW w:w="2539" w:type="dxa"/>
            <w:vAlign w:val="center"/>
          </w:tcPr>
          <w:p w14:paraId="1D70DC82" w14:textId="049FDAAF" w:rsidR="001E705A" w:rsidRDefault="00B90FC9" w:rsidP="001E705A">
            <w:pPr>
              <w:pStyle w:val="a4"/>
              <w:ind w:firstLine="0"/>
              <w:jc w:val="center"/>
            </w:pPr>
            <w:r>
              <w:t>-</w:t>
            </w:r>
          </w:p>
        </w:tc>
        <w:tc>
          <w:tcPr>
            <w:tcW w:w="1845" w:type="dxa"/>
            <w:vAlign w:val="center"/>
          </w:tcPr>
          <w:p w14:paraId="0DC81FBA" w14:textId="695353F2" w:rsidR="001E705A" w:rsidRDefault="001E705A" w:rsidP="001E705A">
            <w:pPr>
              <w:pStyle w:val="a4"/>
              <w:ind w:firstLine="0"/>
              <w:jc w:val="center"/>
            </w:pPr>
            <w:r>
              <w:t>+</w:t>
            </w:r>
          </w:p>
        </w:tc>
        <w:tc>
          <w:tcPr>
            <w:tcW w:w="1719" w:type="dxa"/>
            <w:vAlign w:val="center"/>
          </w:tcPr>
          <w:p w14:paraId="5175D466" w14:textId="1458C7AB" w:rsidR="001E705A" w:rsidRDefault="001E705A" w:rsidP="001E705A">
            <w:pPr>
              <w:pStyle w:val="a4"/>
              <w:ind w:firstLine="0"/>
              <w:jc w:val="center"/>
            </w:pPr>
            <w:r>
              <w:t>1</w:t>
            </w:r>
          </w:p>
        </w:tc>
      </w:tr>
      <w:tr w:rsidR="001E705A" w14:paraId="20D1675F" w14:textId="77777777" w:rsidTr="00094BB9">
        <w:tc>
          <w:tcPr>
            <w:tcW w:w="1460" w:type="dxa"/>
            <w:vAlign w:val="center"/>
          </w:tcPr>
          <w:p w14:paraId="11DF0BA8" w14:textId="66FCFDFE" w:rsidR="001E705A" w:rsidRDefault="001E705A" w:rsidP="001E705A">
            <w:pPr>
              <w:pStyle w:val="a4"/>
              <w:ind w:firstLine="0"/>
              <w:jc w:val="center"/>
            </w:pPr>
            <w:r>
              <w:t>10</w:t>
            </w:r>
          </w:p>
        </w:tc>
        <w:tc>
          <w:tcPr>
            <w:tcW w:w="1782" w:type="dxa"/>
            <w:vAlign w:val="center"/>
          </w:tcPr>
          <w:p w14:paraId="34CEDD69" w14:textId="4AE4DABA" w:rsidR="001E705A" w:rsidRDefault="00B90FC9" w:rsidP="001E705A">
            <w:pPr>
              <w:pStyle w:val="a4"/>
              <w:ind w:firstLine="0"/>
              <w:jc w:val="center"/>
            </w:pPr>
            <w:r>
              <w:t>-</w:t>
            </w:r>
          </w:p>
        </w:tc>
        <w:tc>
          <w:tcPr>
            <w:tcW w:w="2539" w:type="dxa"/>
            <w:vAlign w:val="center"/>
          </w:tcPr>
          <w:p w14:paraId="7F10D384" w14:textId="317ACD92" w:rsidR="001E705A" w:rsidRDefault="00B90FC9" w:rsidP="001E705A">
            <w:pPr>
              <w:pStyle w:val="a4"/>
              <w:ind w:firstLine="0"/>
              <w:jc w:val="center"/>
            </w:pPr>
            <w:r>
              <w:t>-</w:t>
            </w:r>
          </w:p>
        </w:tc>
        <w:tc>
          <w:tcPr>
            <w:tcW w:w="1845" w:type="dxa"/>
            <w:vAlign w:val="center"/>
          </w:tcPr>
          <w:p w14:paraId="438F6F01" w14:textId="25F5D10C" w:rsidR="001E705A" w:rsidRDefault="00B90FC9" w:rsidP="001E705A">
            <w:pPr>
              <w:pStyle w:val="a4"/>
              <w:ind w:firstLine="0"/>
              <w:jc w:val="center"/>
            </w:pPr>
            <w:r>
              <w:t>-</w:t>
            </w:r>
          </w:p>
        </w:tc>
        <w:tc>
          <w:tcPr>
            <w:tcW w:w="1719" w:type="dxa"/>
            <w:vAlign w:val="center"/>
          </w:tcPr>
          <w:p w14:paraId="70A26389" w14:textId="4B325879" w:rsidR="001E705A" w:rsidRDefault="001E705A" w:rsidP="001E705A">
            <w:pPr>
              <w:pStyle w:val="a4"/>
              <w:ind w:firstLine="0"/>
              <w:jc w:val="center"/>
            </w:pPr>
            <w:r>
              <w:t>1</w:t>
            </w:r>
          </w:p>
        </w:tc>
      </w:tr>
      <w:tr w:rsidR="001E705A" w14:paraId="6098C6E3" w14:textId="77777777" w:rsidTr="00094BB9">
        <w:tc>
          <w:tcPr>
            <w:tcW w:w="1460" w:type="dxa"/>
            <w:vAlign w:val="center"/>
          </w:tcPr>
          <w:p w14:paraId="0DE54295" w14:textId="57D426B3" w:rsidR="001E705A" w:rsidRDefault="001E705A" w:rsidP="001E705A">
            <w:pPr>
              <w:pStyle w:val="a4"/>
              <w:ind w:firstLine="0"/>
              <w:jc w:val="center"/>
            </w:pPr>
            <w:r>
              <w:t>11</w:t>
            </w:r>
          </w:p>
        </w:tc>
        <w:tc>
          <w:tcPr>
            <w:tcW w:w="1782" w:type="dxa"/>
            <w:vAlign w:val="center"/>
          </w:tcPr>
          <w:p w14:paraId="2F380AAC" w14:textId="5AD7F411" w:rsidR="001E705A" w:rsidRDefault="00B90FC9" w:rsidP="001E705A">
            <w:pPr>
              <w:pStyle w:val="a4"/>
              <w:ind w:firstLine="0"/>
              <w:jc w:val="center"/>
            </w:pPr>
            <w:r>
              <w:t>-</w:t>
            </w:r>
          </w:p>
        </w:tc>
        <w:tc>
          <w:tcPr>
            <w:tcW w:w="2539" w:type="dxa"/>
            <w:vAlign w:val="center"/>
          </w:tcPr>
          <w:p w14:paraId="13FE3956" w14:textId="5F37DF3A" w:rsidR="001E705A" w:rsidRDefault="00B90FC9" w:rsidP="001E705A">
            <w:pPr>
              <w:pStyle w:val="a4"/>
              <w:ind w:firstLine="0"/>
              <w:jc w:val="center"/>
            </w:pPr>
            <w:r>
              <w:t>-</w:t>
            </w:r>
          </w:p>
        </w:tc>
        <w:tc>
          <w:tcPr>
            <w:tcW w:w="1845" w:type="dxa"/>
            <w:vAlign w:val="center"/>
          </w:tcPr>
          <w:p w14:paraId="1AEA4B59" w14:textId="2FC6FAB8" w:rsidR="001E705A" w:rsidRDefault="00B90FC9" w:rsidP="001E705A">
            <w:pPr>
              <w:pStyle w:val="a4"/>
              <w:ind w:firstLine="0"/>
              <w:jc w:val="center"/>
            </w:pPr>
            <w:r>
              <w:t>-</w:t>
            </w:r>
          </w:p>
        </w:tc>
        <w:tc>
          <w:tcPr>
            <w:tcW w:w="1719" w:type="dxa"/>
            <w:vAlign w:val="center"/>
          </w:tcPr>
          <w:p w14:paraId="2959442A" w14:textId="345ADF7D" w:rsidR="001E705A" w:rsidRDefault="001E705A" w:rsidP="001E705A">
            <w:pPr>
              <w:pStyle w:val="a4"/>
              <w:ind w:firstLine="0"/>
              <w:jc w:val="center"/>
            </w:pPr>
            <w:r>
              <w:t>1</w:t>
            </w:r>
          </w:p>
        </w:tc>
      </w:tr>
      <w:tr w:rsidR="001E705A" w14:paraId="4192CDDD" w14:textId="77777777" w:rsidTr="00094BB9">
        <w:tc>
          <w:tcPr>
            <w:tcW w:w="1460" w:type="dxa"/>
            <w:vAlign w:val="center"/>
          </w:tcPr>
          <w:p w14:paraId="0CBADCB3" w14:textId="733FE63E" w:rsidR="001E705A" w:rsidRDefault="001E705A" w:rsidP="001E705A">
            <w:pPr>
              <w:pStyle w:val="a4"/>
              <w:ind w:firstLine="0"/>
              <w:jc w:val="center"/>
            </w:pPr>
            <w:r>
              <w:t>12</w:t>
            </w:r>
          </w:p>
        </w:tc>
        <w:tc>
          <w:tcPr>
            <w:tcW w:w="1782" w:type="dxa"/>
            <w:vAlign w:val="center"/>
          </w:tcPr>
          <w:p w14:paraId="77B169CF" w14:textId="0E6816B1" w:rsidR="001E705A" w:rsidRDefault="00B90FC9" w:rsidP="001E705A">
            <w:pPr>
              <w:pStyle w:val="a4"/>
              <w:ind w:firstLine="0"/>
              <w:jc w:val="center"/>
            </w:pPr>
            <w:r>
              <w:t>-</w:t>
            </w:r>
          </w:p>
        </w:tc>
        <w:tc>
          <w:tcPr>
            <w:tcW w:w="2539" w:type="dxa"/>
            <w:vAlign w:val="center"/>
          </w:tcPr>
          <w:p w14:paraId="6C351F89" w14:textId="6BA30868" w:rsidR="001E705A" w:rsidRDefault="00B90FC9" w:rsidP="001E705A">
            <w:pPr>
              <w:pStyle w:val="a4"/>
              <w:ind w:firstLine="0"/>
              <w:jc w:val="center"/>
            </w:pPr>
            <w:r>
              <w:t>-</w:t>
            </w:r>
          </w:p>
        </w:tc>
        <w:tc>
          <w:tcPr>
            <w:tcW w:w="1845" w:type="dxa"/>
            <w:vAlign w:val="center"/>
          </w:tcPr>
          <w:p w14:paraId="4D07B5FE" w14:textId="2F40383A" w:rsidR="001E705A" w:rsidRDefault="00B90FC9" w:rsidP="001E705A">
            <w:pPr>
              <w:pStyle w:val="a4"/>
              <w:ind w:firstLine="0"/>
              <w:jc w:val="center"/>
            </w:pPr>
            <w:r>
              <w:t>-</w:t>
            </w:r>
          </w:p>
        </w:tc>
        <w:tc>
          <w:tcPr>
            <w:tcW w:w="1719" w:type="dxa"/>
            <w:vAlign w:val="center"/>
          </w:tcPr>
          <w:p w14:paraId="3BDDA86A" w14:textId="42E1F551" w:rsidR="001E705A" w:rsidRDefault="001E705A" w:rsidP="001E705A">
            <w:pPr>
              <w:pStyle w:val="a4"/>
              <w:ind w:firstLine="0"/>
              <w:jc w:val="center"/>
            </w:pPr>
            <w:r>
              <w:t>1</w:t>
            </w:r>
          </w:p>
        </w:tc>
      </w:tr>
      <w:tr w:rsidR="001E705A" w14:paraId="3E8A7F70" w14:textId="77777777" w:rsidTr="00094BB9">
        <w:tc>
          <w:tcPr>
            <w:tcW w:w="1460" w:type="dxa"/>
            <w:vAlign w:val="center"/>
          </w:tcPr>
          <w:p w14:paraId="3732E71B" w14:textId="282B1D35" w:rsidR="001E705A" w:rsidRDefault="001E705A" w:rsidP="001E705A">
            <w:pPr>
              <w:pStyle w:val="a4"/>
              <w:ind w:firstLine="0"/>
              <w:jc w:val="center"/>
            </w:pPr>
            <w:r>
              <w:t>13</w:t>
            </w:r>
          </w:p>
        </w:tc>
        <w:tc>
          <w:tcPr>
            <w:tcW w:w="1782" w:type="dxa"/>
            <w:vAlign w:val="center"/>
          </w:tcPr>
          <w:p w14:paraId="36D8BCCB" w14:textId="19491666" w:rsidR="001E705A" w:rsidRDefault="00B90FC9" w:rsidP="001E705A">
            <w:pPr>
              <w:pStyle w:val="a4"/>
              <w:ind w:firstLine="0"/>
              <w:jc w:val="center"/>
            </w:pPr>
            <w:r>
              <w:t>-</w:t>
            </w:r>
          </w:p>
        </w:tc>
        <w:tc>
          <w:tcPr>
            <w:tcW w:w="2539" w:type="dxa"/>
            <w:vAlign w:val="center"/>
          </w:tcPr>
          <w:p w14:paraId="33CF8440" w14:textId="36820B17" w:rsidR="001E705A" w:rsidRDefault="00B90FC9" w:rsidP="001E705A">
            <w:pPr>
              <w:pStyle w:val="a4"/>
              <w:ind w:firstLine="0"/>
              <w:jc w:val="center"/>
            </w:pPr>
            <w:r>
              <w:t>-</w:t>
            </w:r>
          </w:p>
        </w:tc>
        <w:tc>
          <w:tcPr>
            <w:tcW w:w="1845" w:type="dxa"/>
            <w:vAlign w:val="center"/>
          </w:tcPr>
          <w:p w14:paraId="3B11502F" w14:textId="15B63F82" w:rsidR="001E705A" w:rsidRDefault="00B90FC9" w:rsidP="001E705A">
            <w:pPr>
              <w:pStyle w:val="a4"/>
              <w:ind w:firstLine="0"/>
              <w:jc w:val="center"/>
            </w:pPr>
            <w:r>
              <w:t>-</w:t>
            </w:r>
          </w:p>
        </w:tc>
        <w:tc>
          <w:tcPr>
            <w:tcW w:w="1719" w:type="dxa"/>
            <w:vAlign w:val="center"/>
          </w:tcPr>
          <w:p w14:paraId="223DF91D" w14:textId="7438EAA2" w:rsidR="001E705A" w:rsidRDefault="001E705A" w:rsidP="001E705A">
            <w:pPr>
              <w:pStyle w:val="a4"/>
              <w:ind w:firstLine="0"/>
              <w:jc w:val="center"/>
            </w:pPr>
            <w:r>
              <w:t>1</w:t>
            </w:r>
          </w:p>
        </w:tc>
      </w:tr>
      <w:tr w:rsidR="001E705A" w14:paraId="4FD4A392" w14:textId="77777777" w:rsidTr="00094BB9">
        <w:tc>
          <w:tcPr>
            <w:tcW w:w="1460" w:type="dxa"/>
            <w:vAlign w:val="center"/>
          </w:tcPr>
          <w:p w14:paraId="294423CC" w14:textId="271F3B31" w:rsidR="001E705A" w:rsidRDefault="001E705A" w:rsidP="001E705A">
            <w:pPr>
              <w:pStyle w:val="a4"/>
              <w:ind w:firstLine="0"/>
              <w:jc w:val="center"/>
            </w:pPr>
            <w:r>
              <w:t>14</w:t>
            </w:r>
          </w:p>
        </w:tc>
        <w:tc>
          <w:tcPr>
            <w:tcW w:w="1782" w:type="dxa"/>
            <w:vAlign w:val="center"/>
          </w:tcPr>
          <w:p w14:paraId="361E16A9" w14:textId="7ECA6737" w:rsidR="001E705A" w:rsidRDefault="00B90FC9" w:rsidP="001E705A">
            <w:pPr>
              <w:pStyle w:val="a4"/>
              <w:ind w:firstLine="0"/>
              <w:jc w:val="center"/>
            </w:pPr>
            <w:r>
              <w:t>-</w:t>
            </w:r>
          </w:p>
        </w:tc>
        <w:tc>
          <w:tcPr>
            <w:tcW w:w="2539" w:type="dxa"/>
            <w:vAlign w:val="center"/>
          </w:tcPr>
          <w:p w14:paraId="3B582B29" w14:textId="1011EC7C" w:rsidR="001E705A" w:rsidRDefault="00B90FC9" w:rsidP="001E705A">
            <w:pPr>
              <w:pStyle w:val="a4"/>
              <w:ind w:firstLine="0"/>
              <w:jc w:val="center"/>
            </w:pPr>
            <w:r>
              <w:t>-</w:t>
            </w:r>
          </w:p>
        </w:tc>
        <w:tc>
          <w:tcPr>
            <w:tcW w:w="1845" w:type="dxa"/>
            <w:vAlign w:val="center"/>
          </w:tcPr>
          <w:p w14:paraId="407C8E99" w14:textId="17798C5F" w:rsidR="001E705A" w:rsidRDefault="00B90FC9" w:rsidP="001E705A">
            <w:pPr>
              <w:pStyle w:val="a4"/>
              <w:ind w:firstLine="0"/>
              <w:jc w:val="center"/>
            </w:pPr>
            <w:r>
              <w:t>-</w:t>
            </w:r>
          </w:p>
        </w:tc>
        <w:tc>
          <w:tcPr>
            <w:tcW w:w="1719" w:type="dxa"/>
            <w:vAlign w:val="center"/>
          </w:tcPr>
          <w:p w14:paraId="05776119" w14:textId="3F41C5B6" w:rsidR="001E705A" w:rsidRDefault="001E705A" w:rsidP="001E705A">
            <w:pPr>
              <w:pStyle w:val="a4"/>
              <w:ind w:firstLine="0"/>
              <w:jc w:val="center"/>
            </w:pPr>
            <w:r>
              <w:t>1</w:t>
            </w:r>
          </w:p>
        </w:tc>
      </w:tr>
    </w:tbl>
    <w:p w14:paraId="74BED7EE" w14:textId="1F9D3110" w:rsidR="001E705A" w:rsidRDefault="001E705A" w:rsidP="001E705A">
      <w:pPr>
        <w:pStyle w:val="a4"/>
      </w:pPr>
    </w:p>
    <w:p w14:paraId="6C6FE756" w14:textId="7D3A2ABE" w:rsidR="00B90FC9" w:rsidRDefault="005A1F10" w:rsidP="001E705A">
      <w:pPr>
        <w:pStyle w:val="a4"/>
      </w:pPr>
      <w:r>
        <w:t>Как видно из таблицы 1</w:t>
      </w:r>
      <w:r w:rsidR="00B90FC9">
        <w:t xml:space="preserve">, при использовании энкодерного метода </w:t>
      </w:r>
      <w:r w:rsidR="005F5C94">
        <w:t>для манипулятора,</w:t>
      </w:r>
      <w:r w:rsidR="00B90FC9">
        <w:t xml:space="preserve"> имеющего 6 степеней свободы, соответственно 6 шаговых двигателей необходимо будет задействовать все таймеры, имеющие внешние </w:t>
      </w:r>
      <w:r w:rsidR="00B90FC9">
        <w:lastRenderedPageBreak/>
        <w:t xml:space="preserve">каналы, 1-5 и 8 для обработки энкодеров и 9-14 для генерации ШИМ сигнала. </w:t>
      </w:r>
      <w:r w:rsidR="00A4764C">
        <w:t>Что делает невозможным, так как необходимо также управлять захватным устройством.</w:t>
      </w:r>
    </w:p>
    <w:p w14:paraId="4A53AA4A" w14:textId="02F253BA" w:rsidR="00A4764C" w:rsidRDefault="00A4764C" w:rsidP="00A4764C">
      <w:pPr>
        <w:pStyle w:val="a4"/>
      </w:pPr>
      <w:r>
        <w:t xml:space="preserve">Использование ведущих и ведомых таймеров невозможно, потому что только 6 таймеров обладают данной опцией, что дает возможность управления только тремя двигателями. Использование режима захвата приводит к тому же, что и энкодерный режим – необходимо задействовать все таймеры, имеющие внешние каналы. </w:t>
      </w:r>
    </w:p>
    <w:p w14:paraId="64559A43" w14:textId="57981D48" w:rsidR="008766EE" w:rsidRDefault="008766EE" w:rsidP="008766EE">
      <w:pPr>
        <w:pStyle w:val="2"/>
      </w:pPr>
      <w:bookmarkStart w:id="11" w:name="_Toc41514694"/>
      <w:r>
        <w:t>Интегральный метод вычисление положения</w:t>
      </w:r>
      <w:bookmarkEnd w:id="11"/>
    </w:p>
    <w:p w14:paraId="2582AF42" w14:textId="2D12962F" w:rsidR="00A4764C" w:rsidRPr="002946D7" w:rsidRDefault="00C57384" w:rsidP="00A4764C">
      <w:pPr>
        <w:pStyle w:val="a4"/>
      </w:pPr>
      <w:r>
        <w:t>Вышеописанное приводит к необходимости использовать меньшее количество таймеров для отслеживания положения вала шагового двигателя. Предлагается применить один таймер, который по периодическому прерыванию будет вычислять текущее положение ротора двигателя путем дискретного интегрирования текущей скорости</w:t>
      </w:r>
      <w:r w:rsidR="00604C1F">
        <w:t xml:space="preserve"> [7</w:t>
      </w:r>
      <w:r w:rsidR="004B102C" w:rsidRPr="004B102C">
        <w:t>]</w:t>
      </w:r>
      <w:r w:rsidR="004B102C">
        <w:t>.</w:t>
      </w:r>
      <w:r>
        <w:t xml:space="preserve"> Для реализации данного метода можно использовать один таймер, который даже может не иметь внешних выводов, что позволит значительно сократить использованную периферию. </w:t>
      </w:r>
      <w:r w:rsidR="00260F06">
        <w:t xml:space="preserve">Схема алгоритма работы интегрального метода </w:t>
      </w:r>
      <w:r w:rsidR="00746687">
        <w:t>представлена</w:t>
      </w:r>
      <w:r w:rsidR="005A1F10">
        <w:t xml:space="preserve"> на рисунке 5</w:t>
      </w:r>
      <w:r w:rsidR="002946D7">
        <w:t xml:space="preserve">, </w:t>
      </w:r>
      <w:r w:rsidR="005F5C94">
        <w:t>программная</w:t>
      </w:r>
      <w:r w:rsidR="002946D7">
        <w:t xml:space="preserve"> реализация алгоритма на микроконтроллере </w:t>
      </w:r>
      <w:r w:rsidR="002946D7">
        <w:rPr>
          <w:lang w:val="en-US"/>
        </w:rPr>
        <w:t>STM</w:t>
      </w:r>
      <w:r w:rsidR="002946D7" w:rsidRPr="002946D7">
        <w:t>32</w:t>
      </w:r>
      <w:r w:rsidR="002946D7">
        <w:rPr>
          <w:lang w:val="en-US"/>
        </w:rPr>
        <w:t>F</w:t>
      </w:r>
      <w:r w:rsidR="002946D7" w:rsidRPr="002946D7">
        <w:t>767</w:t>
      </w:r>
      <w:r w:rsidR="002946D7">
        <w:rPr>
          <w:lang w:val="en-US"/>
        </w:rPr>
        <w:t>ZI</w:t>
      </w:r>
      <w:r w:rsidR="002946D7" w:rsidRPr="002946D7">
        <w:t xml:space="preserve"> </w:t>
      </w:r>
      <w:r w:rsidR="002946D7">
        <w:t>представлена в приложении 1.</w:t>
      </w:r>
    </w:p>
    <w:p w14:paraId="1317217E" w14:textId="77777777" w:rsidR="00094BB9" w:rsidRDefault="00746687" w:rsidP="00094BB9">
      <w:pPr>
        <w:pStyle w:val="a4"/>
        <w:keepNext/>
        <w:jc w:val="center"/>
      </w:pPr>
      <w:r>
        <w:rPr>
          <w:noProof/>
          <w:lang w:eastAsia="ru-RU"/>
        </w:rPr>
        <w:lastRenderedPageBreak/>
        <w:drawing>
          <wp:inline distT="0" distB="0" distL="0" distR="0" wp14:anchorId="60ACA6BE" wp14:editId="561A986F">
            <wp:extent cx="4632960" cy="461617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324" r="4870"/>
                    <a:stretch/>
                  </pic:blipFill>
                  <pic:spPr bwMode="auto">
                    <a:xfrm>
                      <a:off x="0" y="0"/>
                      <a:ext cx="4649989" cy="4633141"/>
                    </a:xfrm>
                    <a:prstGeom prst="rect">
                      <a:avLst/>
                    </a:prstGeom>
                    <a:ln>
                      <a:noFill/>
                    </a:ln>
                    <a:extLst>
                      <a:ext uri="{53640926-AAD7-44D8-BBD7-CCE9431645EC}">
                        <a14:shadowObscured xmlns:a14="http://schemas.microsoft.com/office/drawing/2010/main"/>
                      </a:ext>
                    </a:extLst>
                  </pic:spPr>
                </pic:pic>
              </a:graphicData>
            </a:graphic>
          </wp:inline>
        </w:drawing>
      </w:r>
    </w:p>
    <w:p w14:paraId="466E38DC" w14:textId="1DC7EC7A" w:rsidR="00260F06" w:rsidRPr="00094BB9" w:rsidRDefault="00094BB9" w:rsidP="00094BB9">
      <w:pPr>
        <w:pStyle w:val="af0"/>
      </w:pPr>
      <w:r>
        <w:t xml:space="preserve">Рисунок </w:t>
      </w:r>
      <w:r w:rsidR="00C307E4">
        <w:rPr>
          <w:noProof/>
        </w:rPr>
        <w:fldChar w:fldCharType="begin"/>
      </w:r>
      <w:r w:rsidR="00C307E4">
        <w:rPr>
          <w:noProof/>
        </w:rPr>
        <w:instrText xml:space="preserve"> SEQ Рисунок \* ARABIC </w:instrText>
      </w:r>
      <w:r w:rsidR="00C307E4">
        <w:rPr>
          <w:noProof/>
        </w:rPr>
        <w:fldChar w:fldCharType="separate"/>
      </w:r>
      <w:r w:rsidR="005A1F10">
        <w:rPr>
          <w:noProof/>
        </w:rPr>
        <w:t>5</w:t>
      </w:r>
      <w:r w:rsidR="00C307E4">
        <w:rPr>
          <w:noProof/>
        </w:rPr>
        <w:fldChar w:fldCharType="end"/>
      </w:r>
      <w:r w:rsidRPr="005A1F10">
        <w:t xml:space="preserve"> – </w:t>
      </w:r>
      <w:r>
        <w:t>Алгоритм расчета положения</w:t>
      </w:r>
    </w:p>
    <w:p w14:paraId="1B26DCA3" w14:textId="5DCC4D22" w:rsidR="00746687" w:rsidRPr="00746687" w:rsidRDefault="00746687" w:rsidP="00C534BA">
      <w:pPr>
        <w:pStyle w:val="a4"/>
      </w:pPr>
      <w:r>
        <w:t>На р</w:t>
      </w:r>
      <w:r w:rsidR="005A1F10">
        <w:t>исунке 5</w:t>
      </w:r>
      <w:r>
        <w:t xml:space="preserve"> </w:t>
      </w:r>
      <w:r>
        <w:rPr>
          <w:lang w:val="en-US"/>
        </w:rPr>
        <w:t>Pos</w:t>
      </w:r>
      <w:r w:rsidRPr="00746687">
        <w:t xml:space="preserve"> – </w:t>
      </w:r>
      <w:r>
        <w:t xml:space="preserve">позиция ротора, </w:t>
      </w:r>
      <w:r>
        <w:rPr>
          <w:lang w:val="en-US"/>
        </w:rPr>
        <w:t>last</w:t>
      </w:r>
      <w:r w:rsidRPr="00746687">
        <w:t>_</w:t>
      </w:r>
      <w:r>
        <w:rPr>
          <w:lang w:val="en-US"/>
        </w:rPr>
        <w:t>speed</w:t>
      </w:r>
      <w:r>
        <w:t xml:space="preserve"> – скорость на прошлом срабатывании прерывания, </w:t>
      </w:r>
      <w:r>
        <w:rPr>
          <w:lang w:val="en-US"/>
        </w:rPr>
        <w:t>current</w:t>
      </w:r>
      <w:r w:rsidRPr="00746687">
        <w:t>_</w:t>
      </w:r>
      <w:r>
        <w:rPr>
          <w:lang w:val="en-US"/>
        </w:rPr>
        <w:t>speed</w:t>
      </w:r>
      <w:r>
        <w:t xml:space="preserve"> – текущая скорость, </w:t>
      </w:r>
      <w:r>
        <w:rPr>
          <w:lang w:val="en-US"/>
        </w:rPr>
        <w:t>tim</w:t>
      </w:r>
      <w:r>
        <w:t>_</w:t>
      </w:r>
      <w:r>
        <w:rPr>
          <w:lang w:val="en-US"/>
        </w:rPr>
        <w:t>frequency</w:t>
      </w:r>
      <w:r w:rsidRPr="00746687">
        <w:t xml:space="preserve"> </w:t>
      </w:r>
      <w:r>
        <w:t xml:space="preserve">– частота таймера, использующегося для вычисления положения. </w:t>
      </w:r>
      <w:r w:rsidR="00C534BA">
        <w:t xml:space="preserve"> </w:t>
      </w:r>
      <w:r>
        <w:t>Вычисление положения ротора осуществляется по методу трапеций.</w:t>
      </w:r>
    </w:p>
    <w:p w14:paraId="29307FAE" w14:textId="64C68526" w:rsidR="00260F06" w:rsidRPr="00D233F5" w:rsidRDefault="00260F06" w:rsidP="002531D2">
      <w:pPr>
        <w:pStyle w:val="a4"/>
      </w:pPr>
      <w:r>
        <w:t>Точность определения положения ротора шагового двигателя интегрального метода зависит от частоты вызо</w:t>
      </w:r>
      <w:r w:rsidR="00C534BA">
        <w:t xml:space="preserve">ва </w:t>
      </w:r>
      <w:r w:rsidR="00A149CB">
        <w:t>интегрального прерывания, а так</w:t>
      </w:r>
      <w:r w:rsidR="00C534BA">
        <w:t xml:space="preserve">же </w:t>
      </w:r>
      <w:r w:rsidR="00A149CB">
        <w:t xml:space="preserve">от характера изменения скорости. Для компенсации ухода расчетных значений от реальных в конструкции рассматриваемого манипулятора присутствую </w:t>
      </w:r>
      <w:r w:rsidR="005F5C94">
        <w:t>концевые</w:t>
      </w:r>
      <w:r w:rsidR="00A149CB">
        <w:t xml:space="preserve"> датчики.</w:t>
      </w:r>
    </w:p>
    <w:p w14:paraId="5AF4DB38" w14:textId="395920BD" w:rsidR="001B2887" w:rsidRPr="001B2887" w:rsidRDefault="00392522" w:rsidP="002531D2">
      <w:pPr>
        <w:pStyle w:val="a4"/>
      </w:pPr>
      <w:r>
        <w:t xml:space="preserve">Управление серводвигателями происходит путем задания скважности ШИМ сигнала. </w:t>
      </w:r>
      <w:r w:rsidR="00CA7790">
        <w:t xml:space="preserve">Период ШИМ для всех серводвигателей должен быть одинаковым, а скважность задает угол поворота вала двигателя. Таким </w:t>
      </w:r>
      <w:r w:rsidR="00CA7790">
        <w:lastRenderedPageBreak/>
        <w:t>образом</w:t>
      </w:r>
      <w:r w:rsidR="00EC4950">
        <w:t>,</w:t>
      </w:r>
      <w:r w:rsidR="00CA7790">
        <w:t xml:space="preserve"> для управления серводвигателями используется один аппаратный таймер с двумя каналами, позволяющий задавать разную скважность на двух выводах, при одинаковом периоде сигнала. </w:t>
      </w:r>
    </w:p>
    <w:p w14:paraId="3C180E9B" w14:textId="4435E5E3" w:rsidR="00197DA4" w:rsidRDefault="002F7C4F" w:rsidP="002F7C4F">
      <w:pPr>
        <w:pStyle w:val="a4"/>
      </w:pPr>
      <w:r>
        <w:t xml:space="preserve">Система управления расположена на микроконтроллере </w:t>
      </w:r>
      <w:r>
        <w:rPr>
          <w:lang w:val="en-US"/>
        </w:rPr>
        <w:t>STM</w:t>
      </w:r>
      <w:r w:rsidRPr="002F7C4F">
        <w:t>32</w:t>
      </w:r>
      <w:r>
        <w:rPr>
          <w:lang w:val="en-US"/>
        </w:rPr>
        <w:t>F</w:t>
      </w:r>
      <w:r w:rsidRPr="002F7C4F">
        <w:t>767</w:t>
      </w:r>
      <w:r>
        <w:rPr>
          <w:lang w:val="en-US"/>
        </w:rPr>
        <w:t>ZI</w:t>
      </w:r>
      <w:r w:rsidR="00526309">
        <w:t xml:space="preserve">. Управляющие сигналы для шаговых двигателей задаются ШИМ сигналом и направлением вращения. </w:t>
      </w:r>
    </w:p>
    <w:p w14:paraId="62C11380" w14:textId="4E05BE22" w:rsidR="002531D2" w:rsidRPr="004B102C" w:rsidRDefault="002531D2">
      <w:pPr>
        <w:rPr>
          <w:rFonts w:ascii="Times New Roman" w:hAnsi="Times New Roman" w:cs="Times New Roman"/>
          <w:sz w:val="28"/>
          <w:szCs w:val="28"/>
        </w:rPr>
      </w:pPr>
      <w:r w:rsidRPr="004B102C">
        <w:br w:type="page"/>
      </w:r>
    </w:p>
    <w:p w14:paraId="6EC58442" w14:textId="5F103727" w:rsidR="00D233F5" w:rsidRDefault="005F5C94" w:rsidP="00D233F5">
      <w:pPr>
        <w:pStyle w:val="1"/>
      </w:pPr>
      <w:bookmarkStart w:id="12" w:name="_Toc41514695"/>
      <w:r>
        <w:lastRenderedPageBreak/>
        <w:t>Сравнение</w:t>
      </w:r>
      <w:r w:rsidR="00D233F5">
        <w:t xml:space="preserve"> методов</w:t>
      </w:r>
      <w:r>
        <w:t xml:space="preserve"> вычисления положения</w:t>
      </w:r>
      <w:bookmarkEnd w:id="12"/>
    </w:p>
    <w:p w14:paraId="619AAED0" w14:textId="0571D77E" w:rsidR="00D233F5" w:rsidRDefault="00D233F5" w:rsidP="002F7C4F">
      <w:pPr>
        <w:pStyle w:val="a4"/>
      </w:pPr>
      <w:r>
        <w:t>В рамках проделанной работы был проведен эксперимент для сравнения трех методов определения положения ротора шагового двигателя. Во время эксперимента движение ротора дви</w:t>
      </w:r>
      <w:r w:rsidR="00DD1A00">
        <w:t xml:space="preserve">гателя имело равномерный и </w:t>
      </w:r>
      <w:r>
        <w:t>ускоренный характер, что позволяет оценить погрешность вычисления положения по интегральному методу</w:t>
      </w:r>
      <w:r w:rsidR="00D80ABC">
        <w:t xml:space="preserve">. </w:t>
      </w:r>
      <w:r w:rsidR="004B656D">
        <w:t>В рамках эксперимента</w:t>
      </w:r>
      <w:r w:rsidR="00D80ABC">
        <w:t xml:space="preserve"> драйвер двигателя настроен на 2</w:t>
      </w:r>
      <w:r w:rsidR="004B656D">
        <w:t>000 микрошагов на оборот ротора, что соответствует количеству шагов энкодера</w:t>
      </w:r>
      <w:r w:rsidR="00D80ABC">
        <w:t>, считываемых таймером микроконтроллера за один оборот</w:t>
      </w:r>
      <w:r w:rsidR="004B656D">
        <w:t xml:space="preserve">. Из-за особенностей аппаратной обработки энкодеров на </w:t>
      </w:r>
      <w:r w:rsidR="004B656D">
        <w:rPr>
          <w:lang w:val="en-US"/>
        </w:rPr>
        <w:t>STM</w:t>
      </w:r>
      <w:r w:rsidR="004B656D" w:rsidRPr="004B656D">
        <w:t xml:space="preserve">32 </w:t>
      </w:r>
      <w:r w:rsidR="004B656D">
        <w:t>к</w:t>
      </w:r>
      <w:r w:rsidR="00D80ABC">
        <w:t>аждый импульс считается 2 раза, соответственно дискретизация</w:t>
      </w:r>
      <w:r w:rsidR="00DD1A00" w:rsidRPr="00DD1A00">
        <w:t xml:space="preserve"> </w:t>
      </w:r>
      <w:r w:rsidR="00DD1A00">
        <w:t>(</w:t>
      </w:r>
      <w:r w:rsidR="00DD1A00">
        <w:rPr>
          <w:lang w:val="en-US"/>
        </w:rPr>
        <w:t>d</w:t>
      </w:r>
      <w:r w:rsidR="00DD1A00" w:rsidRPr="00DD1A00">
        <w:t>)</w:t>
      </w:r>
      <w:r w:rsidR="00D80ABC">
        <w:t xml:space="preserve"> положения ротора, считанная с энкодера, также составляет 2 шага, или 0,36 г</w:t>
      </w:r>
      <w:r w:rsidR="00094BB9">
        <w:t>радуса, что видно из формулы 1</w:t>
      </w:r>
      <w:r w:rsidR="004B102C">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D80ABC" w14:paraId="275A3FFB" w14:textId="77777777" w:rsidTr="00DD1A00">
        <w:tc>
          <w:tcPr>
            <w:tcW w:w="8642" w:type="dxa"/>
          </w:tcPr>
          <w:p w14:paraId="5E53C8E6" w14:textId="27B5DB93" w:rsidR="00D80ABC" w:rsidRPr="00432C08" w:rsidRDefault="00D80ABC" w:rsidP="00DD1A00">
            <w:pPr>
              <w:pStyle w:val="a4"/>
              <w:rPr>
                <w:i/>
                <w:lang w:val="en-US"/>
              </w:rPr>
            </w:pPr>
            <m:oMathPara>
              <m:oMath>
                <m:r>
                  <w:rPr>
                    <w:rFonts w:ascii="Cambria Math" w:hAnsi="Cambria Math"/>
                    <w:lang w:val="en-US"/>
                  </w:rPr>
                  <m:t>d</m:t>
                </m:r>
                <m:r>
                  <w:rPr>
                    <w:rFonts w:ascii="Cambria Math" w:hAnsi="Cambria Math"/>
                  </w:rPr>
                  <m:t>=</m:t>
                </m:r>
                <m:f>
                  <m:fPr>
                    <m:ctrlPr>
                      <w:rPr>
                        <w:rFonts w:ascii="Cambria Math" w:hAnsi="Cambria Math"/>
                        <w:i/>
                        <w:lang w:val="en-US"/>
                      </w:rPr>
                    </m:ctrlPr>
                  </m:fPr>
                  <m:num>
                    <m:r>
                      <w:rPr>
                        <w:rFonts w:ascii="Cambria Math" w:hAnsi="Cambria Math"/>
                        <w:lang w:val="en-US"/>
                      </w:rPr>
                      <m:t>360°</m:t>
                    </m:r>
                  </m:num>
                  <m:den>
                    <m:r>
                      <w:rPr>
                        <w:rFonts w:ascii="Cambria Math" w:hAnsi="Cambria Math"/>
                        <w:lang w:val="en-US"/>
                      </w:rPr>
                      <m:t xml:space="preserve">2000 </m:t>
                    </m:r>
                    <m:f>
                      <m:fPr>
                        <m:ctrlPr>
                          <w:rPr>
                            <w:rFonts w:ascii="Cambria Math" w:hAnsi="Cambria Math"/>
                            <w:i/>
                            <w:lang w:val="en-US"/>
                          </w:rPr>
                        </m:ctrlPr>
                      </m:fPr>
                      <m:num>
                        <m:r>
                          <w:rPr>
                            <w:rFonts w:ascii="Cambria Math" w:hAnsi="Cambria Math"/>
                          </w:rPr>
                          <m:t>шагов</m:t>
                        </m:r>
                      </m:num>
                      <m:den>
                        <m:r>
                          <w:rPr>
                            <w:rFonts w:ascii="Cambria Math" w:hAnsi="Cambria Math"/>
                            <w:lang w:val="en-US"/>
                          </w:rPr>
                          <m:t>оборот</m:t>
                        </m:r>
                      </m:den>
                    </m:f>
                  </m:den>
                </m:f>
                <m:r>
                  <w:rPr>
                    <w:rFonts w:ascii="Cambria Math" w:hAnsi="Cambria Math"/>
                    <w:lang w:val="en-US"/>
                  </w:rPr>
                  <m:t>∙2=0,36°</m:t>
                </m:r>
              </m:oMath>
            </m:oMathPara>
          </w:p>
        </w:tc>
        <w:tc>
          <w:tcPr>
            <w:tcW w:w="703" w:type="dxa"/>
            <w:vAlign w:val="center"/>
          </w:tcPr>
          <w:p w14:paraId="4F4F115F" w14:textId="39F98B74" w:rsidR="00D80ABC" w:rsidRPr="000E3B84" w:rsidRDefault="00D80ABC" w:rsidP="00DD1A00">
            <w:pPr>
              <w:pStyle w:val="af0"/>
            </w:pPr>
            <w:r>
              <w:t>(</w:t>
            </w:r>
            <w:r>
              <w:rPr>
                <w:noProof/>
              </w:rPr>
              <w:fldChar w:fldCharType="begin"/>
            </w:r>
            <w:r>
              <w:rPr>
                <w:noProof/>
              </w:rPr>
              <w:instrText xml:space="preserve"> SEQ Формула \* ARABIC </w:instrText>
            </w:r>
            <w:r>
              <w:rPr>
                <w:noProof/>
              </w:rPr>
              <w:fldChar w:fldCharType="separate"/>
            </w:r>
            <w:r w:rsidR="00094BB9">
              <w:rPr>
                <w:noProof/>
              </w:rPr>
              <w:t>1</w:t>
            </w:r>
            <w:r>
              <w:rPr>
                <w:noProof/>
              </w:rPr>
              <w:fldChar w:fldCharType="end"/>
            </w:r>
            <w:r>
              <w:t>)</w:t>
            </w:r>
          </w:p>
        </w:tc>
      </w:tr>
    </w:tbl>
    <w:p w14:paraId="19112BFB" w14:textId="7345ADCE" w:rsidR="00D80ABC" w:rsidRDefault="00DD1A00" w:rsidP="002F7C4F">
      <w:pPr>
        <w:pStyle w:val="a4"/>
      </w:pPr>
      <w:r>
        <w:t>Для оценки необходимой частоты срабатывания прерывания для вычисления положения по интегральному методу необходим</w:t>
      </w:r>
      <w:r w:rsidR="001E3935">
        <w:t>о сравнить вычисленное значение</w:t>
      </w:r>
      <w:r>
        <w:t xml:space="preserve"> положения ротора со значением, полученным путем обработки энекдеров, </w:t>
      </w:r>
      <w:r w:rsidR="001E3935">
        <w:t xml:space="preserve">при разных частотах срабатывания прерывания. </w:t>
      </w:r>
    </w:p>
    <w:p w14:paraId="2125A7F9" w14:textId="6995EC6E" w:rsidR="004137BF" w:rsidRDefault="006A2582" w:rsidP="002F7C4F">
      <w:pPr>
        <w:pStyle w:val="a4"/>
      </w:pPr>
      <w:r>
        <w:t xml:space="preserve">Для оценки </w:t>
      </w:r>
      <w:r w:rsidR="009E50F1">
        <w:t>точности определения положения ротора на разных скоростных режимах, заданная скорость во время проведения эксперимента изменялась по закону синуса, так как исходя из общего решения обратной задачи кинематики для манипуляторов с шарнирными сочленениями при прямолинейном движении</w:t>
      </w:r>
      <w:r w:rsidR="004137BF">
        <w:t xml:space="preserve"> </w:t>
      </w:r>
      <w:r w:rsidR="00A671CF">
        <w:t>ЗУ</w:t>
      </w:r>
      <w:r w:rsidR="009E50F1">
        <w:t xml:space="preserve"> скорость </w:t>
      </w:r>
      <w:r w:rsidR="004137BF">
        <w:t xml:space="preserve">сочленения меняется также по закону синуса. Полученные в ходе эксперимента зависимости максимальной и медианной ошибки положения ротора от частоты срабатывания прерываний позволяют оценить необходимую частоту таймера, для генерации прерываний интегрального метода вычисления положения ротора шагового двигателя. </w:t>
      </w:r>
    </w:p>
    <w:p w14:paraId="5329A288" w14:textId="672520E9" w:rsidR="001E3935" w:rsidRPr="006A2582" w:rsidRDefault="005A1F10" w:rsidP="002F7C4F">
      <w:pPr>
        <w:pStyle w:val="a4"/>
      </w:pPr>
      <w:r>
        <w:lastRenderedPageBreak/>
        <w:t>На рисунках 6 и 7</w:t>
      </w:r>
      <w:r w:rsidR="004137BF">
        <w:t xml:space="preserve"> представлены график зависимости максимальной и медианной ошибок положения ротора от частоты срабатывания прерывания.</w:t>
      </w:r>
    </w:p>
    <w:p w14:paraId="72310181" w14:textId="77777777" w:rsidR="00094BB9" w:rsidRDefault="00D80ABC" w:rsidP="00094BB9">
      <w:pPr>
        <w:pStyle w:val="af0"/>
        <w:keepNext/>
      </w:pPr>
      <w:r w:rsidRPr="004137BF">
        <w:rPr>
          <w:noProof/>
          <w:lang w:eastAsia="ru-RU"/>
        </w:rPr>
        <w:drawing>
          <wp:inline distT="0" distB="0" distL="0" distR="0" wp14:anchorId="2BF8EDA5" wp14:editId="382CE617">
            <wp:extent cx="4556760" cy="3062357"/>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1414" cy="3072205"/>
                    </a:xfrm>
                    <a:prstGeom prst="rect">
                      <a:avLst/>
                    </a:prstGeom>
                  </pic:spPr>
                </pic:pic>
              </a:graphicData>
            </a:graphic>
          </wp:inline>
        </w:drawing>
      </w:r>
    </w:p>
    <w:p w14:paraId="4303BB52" w14:textId="5E72B91C" w:rsidR="00D80ABC" w:rsidRDefault="00094BB9" w:rsidP="00094BB9">
      <w:pPr>
        <w:pStyle w:val="af0"/>
      </w:pPr>
      <w:r>
        <w:t xml:space="preserve">Рисунок </w:t>
      </w:r>
      <w:r w:rsidR="00C307E4">
        <w:rPr>
          <w:noProof/>
        </w:rPr>
        <w:fldChar w:fldCharType="begin"/>
      </w:r>
      <w:r w:rsidR="00C307E4">
        <w:rPr>
          <w:noProof/>
        </w:rPr>
        <w:instrText xml:space="preserve"> SEQ Рисунок \* ARABIC </w:instrText>
      </w:r>
      <w:r w:rsidR="00C307E4">
        <w:rPr>
          <w:noProof/>
        </w:rPr>
        <w:fldChar w:fldCharType="separate"/>
      </w:r>
      <w:r w:rsidR="005A1F10">
        <w:rPr>
          <w:noProof/>
        </w:rPr>
        <w:t>6</w:t>
      </w:r>
      <w:r w:rsidR="00C307E4">
        <w:rPr>
          <w:noProof/>
        </w:rPr>
        <w:fldChar w:fldCharType="end"/>
      </w:r>
      <w:r>
        <w:t xml:space="preserve"> – Зависимость ошибок в диапазоне 1 – 100 Гц</w:t>
      </w:r>
    </w:p>
    <w:p w14:paraId="22B54CC3" w14:textId="77777777" w:rsidR="00094BB9" w:rsidRDefault="00D80ABC" w:rsidP="00094BB9">
      <w:pPr>
        <w:pStyle w:val="af0"/>
        <w:keepNext/>
      </w:pPr>
      <w:r>
        <w:rPr>
          <w:noProof/>
          <w:lang w:eastAsia="ru-RU"/>
        </w:rPr>
        <w:drawing>
          <wp:inline distT="0" distB="0" distL="0" distR="0" wp14:anchorId="4F6886FF" wp14:editId="34464EDF">
            <wp:extent cx="4282440" cy="2879833"/>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7362" cy="2889867"/>
                    </a:xfrm>
                    <a:prstGeom prst="rect">
                      <a:avLst/>
                    </a:prstGeom>
                  </pic:spPr>
                </pic:pic>
              </a:graphicData>
            </a:graphic>
          </wp:inline>
        </w:drawing>
      </w:r>
    </w:p>
    <w:p w14:paraId="534E2D15" w14:textId="674AECAD" w:rsidR="00094BB9" w:rsidRDefault="00094BB9" w:rsidP="00094BB9">
      <w:pPr>
        <w:pStyle w:val="af0"/>
      </w:pPr>
      <w:r>
        <w:t xml:space="preserve">Рисунок </w:t>
      </w:r>
      <w:r w:rsidR="00C307E4">
        <w:rPr>
          <w:noProof/>
        </w:rPr>
        <w:fldChar w:fldCharType="begin"/>
      </w:r>
      <w:r w:rsidR="00C307E4">
        <w:rPr>
          <w:noProof/>
        </w:rPr>
        <w:instrText xml:space="preserve"> SEQ Рисунок \* ARABIC </w:instrText>
      </w:r>
      <w:r w:rsidR="00C307E4">
        <w:rPr>
          <w:noProof/>
        </w:rPr>
        <w:fldChar w:fldCharType="separate"/>
      </w:r>
      <w:r w:rsidR="005A1F10">
        <w:rPr>
          <w:noProof/>
        </w:rPr>
        <w:t>7</w:t>
      </w:r>
      <w:r w:rsidR="00C307E4">
        <w:rPr>
          <w:noProof/>
        </w:rPr>
        <w:fldChar w:fldCharType="end"/>
      </w:r>
      <w:r>
        <w:t xml:space="preserve"> - Зависимость ошибок в диапазоне 1</w:t>
      </w:r>
      <w:r w:rsidR="005A1F10">
        <w:t>00</w:t>
      </w:r>
      <w:r>
        <w:t xml:space="preserve"> – 100</w:t>
      </w:r>
      <w:r w:rsidR="005A1F10">
        <w:t>0</w:t>
      </w:r>
      <w:r>
        <w:t xml:space="preserve"> Гц</w:t>
      </w:r>
    </w:p>
    <w:p w14:paraId="7240CFC9" w14:textId="16F6C011" w:rsidR="002946D7" w:rsidRDefault="005A1F10" w:rsidP="002946D7">
      <w:pPr>
        <w:pStyle w:val="a4"/>
        <w:rPr>
          <w:color w:val="000000" w:themeColor="text1"/>
        </w:rPr>
      </w:pPr>
      <w:r>
        <w:t>Как видно из рисунка 6</w:t>
      </w:r>
      <w:r w:rsidR="007F51BC">
        <w:t xml:space="preserve"> при частоте 100 Гц медианная ошибка падает ниже размера дискретизации положения, а при частоте около 1000 Гц максимальна</w:t>
      </w:r>
      <w:r w:rsidR="00EC4950">
        <w:t>я</w:t>
      </w:r>
      <w:r w:rsidR="007F51BC">
        <w:t xml:space="preserve"> ошибка положения ротора также падает ниже размера дискретизации. </w:t>
      </w:r>
      <w:r w:rsidR="00833ADE">
        <w:t xml:space="preserve">Из чего можно сделать вывод, что минимально необходимая частота срабатывания прерывания составляет 100 Гц, но при такой частоте </w:t>
      </w:r>
      <w:r w:rsidR="00833ADE">
        <w:lastRenderedPageBreak/>
        <w:t>необходимо применять фильтры сглаживания выбросов</w:t>
      </w:r>
      <w:r w:rsidR="00574E0F">
        <w:t xml:space="preserve">. </w:t>
      </w:r>
      <w:r w:rsidR="002946D7">
        <w:rPr>
          <w:color w:val="000000" w:themeColor="text1"/>
        </w:rPr>
        <w:t xml:space="preserve">При использовании частоты в 1000 Гц полученные значения положения ротора будут максимально соответствовать реальным и необходимость в фильтрации пропадает. </w:t>
      </w:r>
    </w:p>
    <w:p w14:paraId="63B8CADF" w14:textId="3C19D440" w:rsidR="002531D2" w:rsidRDefault="005050D7" w:rsidP="000A64FF">
      <w:pPr>
        <w:pStyle w:val="a4"/>
        <w:rPr>
          <w:color w:val="000000" w:themeColor="text1"/>
        </w:rPr>
      </w:pPr>
      <w:r>
        <w:rPr>
          <w:color w:val="000000" w:themeColor="text1"/>
        </w:rPr>
        <w:t>Так же для оценки необходимой частоты срабатывания прерываний необходимо учесть время обработки одного прерывания, так как оно имеет наибольший приоритет, значит другие прерывания от других событий не смогут вступить в работу, до тех пор, пока не завершит</w:t>
      </w:r>
      <w:r w:rsidR="00EC4950">
        <w:rPr>
          <w:color w:val="000000" w:themeColor="text1"/>
        </w:rPr>
        <w:t>ся интегральное прерывание. Так</w:t>
      </w:r>
      <w:r>
        <w:rPr>
          <w:color w:val="000000" w:themeColor="text1"/>
        </w:rPr>
        <w:t xml:space="preserve">же стоит учесть, что микроконтроллер с системой управления манипулятором на борте помимо вычисления положения должен выполнять большое число действий, таких как отправка и прием сообщений по </w:t>
      </w:r>
      <w:r>
        <w:rPr>
          <w:color w:val="000000" w:themeColor="text1"/>
          <w:lang w:val="en-US"/>
        </w:rPr>
        <w:t>UART</w:t>
      </w:r>
      <w:r w:rsidRPr="005050D7">
        <w:rPr>
          <w:color w:val="000000" w:themeColor="text1"/>
        </w:rPr>
        <w:t xml:space="preserve"> </w:t>
      </w:r>
      <w:r>
        <w:rPr>
          <w:color w:val="000000" w:themeColor="text1"/>
        </w:rPr>
        <w:t xml:space="preserve">и </w:t>
      </w:r>
      <w:r>
        <w:rPr>
          <w:color w:val="000000" w:themeColor="text1"/>
          <w:lang w:val="en-US"/>
        </w:rPr>
        <w:t>CAN</w:t>
      </w:r>
      <w:r>
        <w:rPr>
          <w:color w:val="000000" w:themeColor="text1"/>
        </w:rPr>
        <w:t>, расчет целевых координат, предупреждение столкновений, изменение скорости вращения звеньев и так далее, что также требует задействовать ресурсы ядра микроконтроллера. Следовательно</w:t>
      </w:r>
      <w:r w:rsidR="00E364CE">
        <w:rPr>
          <w:color w:val="000000" w:themeColor="text1"/>
        </w:rPr>
        <w:t>,</w:t>
      </w:r>
      <w:r>
        <w:rPr>
          <w:color w:val="000000" w:themeColor="text1"/>
        </w:rPr>
        <w:t xml:space="preserve"> если время обработки одного прерывания интегрального таймера будет </w:t>
      </w:r>
      <w:r w:rsidR="00E364CE">
        <w:rPr>
          <w:color w:val="000000" w:themeColor="text1"/>
        </w:rPr>
        <w:t xml:space="preserve">велико, то для остальных задач у микроконтроллера не останется свободного вычислительного времени ядра. Согласно проведенным измерением время, необходимое на выполнение одного прерывания для интегрального таймера для расчёта положения четырех двигателей составляет </w:t>
      </w:r>
      <w:r w:rsidR="00DE4D8D" w:rsidRPr="00DE4D8D">
        <w:rPr>
          <w:color w:val="000000" w:themeColor="text1"/>
        </w:rPr>
        <w:t>64</w:t>
      </w:r>
      <w:r w:rsidR="00DE4D8D">
        <w:rPr>
          <w:color w:val="000000" w:themeColor="text1"/>
        </w:rPr>
        <w:t xml:space="preserve">мкс, при системной частоте ядра равной 96 МГц. Значит при частоте прерывания 1000 Гц время, затрачиваемое на выполнения интегрального прерывания, составляет </w:t>
      </w:r>
      <w:r w:rsidR="00DE4D8D" w:rsidRPr="00DE4D8D">
        <w:rPr>
          <w:color w:val="000000" w:themeColor="text1"/>
        </w:rPr>
        <w:t>6</w:t>
      </w:r>
      <w:r w:rsidR="00DE4D8D">
        <w:rPr>
          <w:color w:val="000000" w:themeColor="text1"/>
        </w:rPr>
        <w:t xml:space="preserve">,4% от общего вычислительного времени микроконтроллера. </w:t>
      </w:r>
      <w:r w:rsidR="00817BB3">
        <w:rPr>
          <w:color w:val="000000" w:themeColor="text1"/>
        </w:rPr>
        <w:t xml:space="preserve">При необходимости частоту срабатывания интегральных прерываний допустимо снижать со 300 Гц, тогда медианная ошибка останется близкой к нулю, а выбросы </w:t>
      </w:r>
      <w:r w:rsidR="00032A80">
        <w:rPr>
          <w:color w:val="000000" w:themeColor="text1"/>
        </w:rPr>
        <w:t>текущей</w:t>
      </w:r>
      <w:r w:rsidR="00817BB3">
        <w:rPr>
          <w:color w:val="000000" w:themeColor="text1"/>
        </w:rPr>
        <w:t xml:space="preserve"> ошибки</w:t>
      </w:r>
      <w:r w:rsidR="00032A80">
        <w:rPr>
          <w:color w:val="000000" w:themeColor="text1"/>
        </w:rPr>
        <w:t xml:space="preserve"> положения ротора</w:t>
      </w:r>
      <w:r w:rsidR="00817BB3">
        <w:rPr>
          <w:color w:val="000000" w:themeColor="text1"/>
        </w:rPr>
        <w:t xml:space="preserve"> до 4х шагов </w:t>
      </w:r>
      <w:r w:rsidR="00032A80">
        <w:rPr>
          <w:color w:val="000000" w:themeColor="text1"/>
        </w:rPr>
        <w:t>необходимо фильтровать применяя фильтр высоких частот, так как исходя из результатов эксперимента значение ошибки положения ротора, при низких частотах срабатывания прерывания, имеют высокочастотных характер изменения, причем на частотах более 40 Гц частота резкого изменения ошибки положения ротора совпадает с частотой срабатывания интегрального прерывания.</w:t>
      </w:r>
      <w:r w:rsidR="00593530">
        <w:rPr>
          <w:color w:val="000000" w:themeColor="text1"/>
        </w:rPr>
        <w:t xml:space="preserve"> </w:t>
      </w:r>
      <w:r w:rsidR="002531D2">
        <w:rPr>
          <w:color w:val="000000" w:themeColor="text1"/>
        </w:rPr>
        <w:br w:type="page"/>
      </w:r>
    </w:p>
    <w:p w14:paraId="40E5AD2F" w14:textId="1FBFFF67" w:rsidR="008766EE" w:rsidRPr="008766EE" w:rsidRDefault="00593530" w:rsidP="008766EE">
      <w:pPr>
        <w:pStyle w:val="1"/>
      </w:pPr>
      <w:bookmarkStart w:id="13" w:name="_Toc41514696"/>
      <w:r>
        <w:lastRenderedPageBreak/>
        <w:t>Регулятор положения ротора шагового двигателя.</w:t>
      </w:r>
      <w:bookmarkEnd w:id="13"/>
    </w:p>
    <w:p w14:paraId="30CD0846" w14:textId="63D863CD" w:rsidR="00F070C0" w:rsidRDefault="00F070C0" w:rsidP="00F070C0">
      <w:pPr>
        <w:pStyle w:val="a4"/>
      </w:pPr>
      <w:r>
        <w:t>Классическая задача управление подразумевает под собой сведение ошибки между заданными значениями положения скорости и ускорения к минимально возможным значениям, при этом не выходя за рамки наложенных ограничений на управление, таких как максимальные скорости и ускорения шарниров и невозможности достижения конфигураций звеньев.</w:t>
      </w:r>
    </w:p>
    <w:p w14:paraId="31422207" w14:textId="1A4554C0" w:rsidR="008766EE" w:rsidRDefault="00F00D04" w:rsidP="00F00D04">
      <w:pPr>
        <w:pStyle w:val="2"/>
      </w:pPr>
      <w:bookmarkStart w:id="14" w:name="_Toc41514697"/>
      <w:r>
        <w:t>Метод генерации массива решений</w:t>
      </w:r>
      <w:bookmarkEnd w:id="14"/>
    </w:p>
    <w:p w14:paraId="37D82D6B" w14:textId="5DFD24BE" w:rsidR="00BA6D99" w:rsidRDefault="00593530" w:rsidP="00593530">
      <w:pPr>
        <w:pStyle w:val="a4"/>
      </w:pPr>
      <w:r>
        <w:t xml:space="preserve">Для перемещения ЗУ между точками в рабочей области манипулятора применим </w:t>
      </w:r>
      <w:r w:rsidR="00EA7ED8">
        <w:t>метод</w:t>
      </w:r>
      <w:r w:rsidR="000A64FF">
        <w:t xml:space="preserve"> построения траекторий</w:t>
      </w:r>
      <w:r w:rsidR="00604C1F">
        <w:t xml:space="preserve"> [8</w:t>
      </w:r>
      <w:r w:rsidR="004B102C" w:rsidRPr="004B102C">
        <w:t>]</w:t>
      </w:r>
      <w:r w:rsidR="00EA7ED8">
        <w:t>, основанный на массиве требуемых скоростей, последовательное применение которых, позволяет достичь заданного положения.</w:t>
      </w:r>
      <w:r w:rsidR="000A64FF">
        <w:t xml:space="preserve"> Данный метод позволяет повысить точность достижения целевой позиции, гарантирует отсутствие нежелательных положений во время перемещения и позволяет реализовать плавный старт и остановку ЗУ.</w:t>
      </w:r>
      <w:r w:rsidR="00EA7ED8">
        <w:t xml:space="preserve"> Суть метода заключается в разбиении траектории между двумя точками на множество т</w:t>
      </w:r>
      <w:r w:rsidR="00360DD0">
        <w:t>очек в пространстве и дальнейшее вычисление необходимых скоростей для достижения последующей точки в минимально возмож</w:t>
      </w:r>
      <w:r w:rsidR="00EC4950">
        <w:t>ное время. Чаще всего траекторией</w:t>
      </w:r>
      <w:r w:rsidR="00360DD0">
        <w:t xml:space="preserve"> между текущей точкой ЗУ и целевой является отрезок прямой. </w:t>
      </w:r>
      <w:r w:rsidR="00BA6D99">
        <w:t>Возможны два варианта заполнения массива скоростей. Первый вариант применяется, когда выделенный размер массива больше либо равен требуемому объему скоростей, согласно степени дискретизации изменения скорости. Тогда каждое следующее значение из массива скоростей будет применяться через равные промежутки времени. Второй вариант применяется, когда выделенный размер массива скоростей недостаточен для хранения всего объема необходимых данный, тогда применяется метод увеличения дискретизации изменения скорости.</w:t>
      </w:r>
      <w:r w:rsidR="00F070C0">
        <w:t xml:space="preserve"> Кроме того, при использовании программных решений, позволяющих динамически выделять память для массива управляющих скоростей пропадает необходимость увеличивать дискретизацию управления, но появляется ограничения, связанные с максимальным объемом памяти микроконтроллера.</w:t>
      </w:r>
      <w:r w:rsidR="00BA6D99">
        <w:t xml:space="preserve"> </w:t>
      </w:r>
      <w:r w:rsidR="00BA6D99">
        <w:lastRenderedPageBreak/>
        <w:t xml:space="preserve">Так же </w:t>
      </w:r>
      <w:r w:rsidR="007B458A">
        <w:t xml:space="preserve">следует рассмотреть вариант, когда звенья не успевают выйти на максимальную скорость, что приводит к треугольной диаграмме скоростей, </w:t>
      </w:r>
      <w:r w:rsidR="00BB4523">
        <w:t>в отличии</w:t>
      </w:r>
      <w:r w:rsidR="007B458A">
        <w:t xml:space="preserve"> от трапециевидной в предыдущем случае</w:t>
      </w:r>
      <w:r w:rsidR="000E4114">
        <w:t>.</w:t>
      </w:r>
    </w:p>
    <w:p w14:paraId="2BF36272" w14:textId="03143111" w:rsidR="00593530" w:rsidRPr="00DE4D8D" w:rsidRDefault="00360DD0" w:rsidP="00593530">
      <w:pPr>
        <w:pStyle w:val="a4"/>
      </w:pPr>
      <w:r>
        <w:t>Схема работы метода</w:t>
      </w:r>
      <w:r w:rsidR="00A24079">
        <w:t xml:space="preserve"> без динамического выделения памяти для управляющего </w:t>
      </w:r>
      <w:r w:rsidR="005A1F10">
        <w:t>представлена на рисунке 8</w:t>
      </w:r>
      <w:r>
        <w:t>.</w:t>
      </w:r>
    </w:p>
    <w:p w14:paraId="006BDBB5" w14:textId="77777777" w:rsidR="005A1F10" w:rsidRDefault="00C305E0" w:rsidP="005A1F10">
      <w:pPr>
        <w:keepNext/>
        <w:jc w:val="center"/>
      </w:pPr>
      <w:r>
        <w:rPr>
          <w:noProof/>
          <w:lang w:eastAsia="ru-RU"/>
        </w:rPr>
        <w:drawing>
          <wp:inline distT="0" distB="0" distL="0" distR="0" wp14:anchorId="53D97312" wp14:editId="7A29B90A">
            <wp:extent cx="4236740" cy="4953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213" t="5425" r="6361" b="4201"/>
                    <a:stretch/>
                  </pic:blipFill>
                  <pic:spPr bwMode="auto">
                    <a:xfrm>
                      <a:off x="0" y="0"/>
                      <a:ext cx="4247236" cy="4965271"/>
                    </a:xfrm>
                    <a:prstGeom prst="rect">
                      <a:avLst/>
                    </a:prstGeom>
                    <a:ln>
                      <a:noFill/>
                    </a:ln>
                    <a:extLst>
                      <a:ext uri="{53640926-AAD7-44D8-BBD7-CCE9431645EC}">
                        <a14:shadowObscured xmlns:a14="http://schemas.microsoft.com/office/drawing/2010/main"/>
                      </a:ext>
                    </a:extLst>
                  </pic:spPr>
                </pic:pic>
              </a:graphicData>
            </a:graphic>
          </wp:inline>
        </w:drawing>
      </w:r>
    </w:p>
    <w:p w14:paraId="55D4F6C8" w14:textId="65B8D1A4" w:rsidR="00197DA4" w:rsidRPr="00E364CE" w:rsidRDefault="005A1F10" w:rsidP="005A1F10">
      <w:pPr>
        <w:pStyle w:val="af0"/>
        <w:rPr>
          <w:rFonts w:cs="Times New Roman"/>
          <w:szCs w:val="28"/>
        </w:rPr>
      </w:pPr>
      <w:r>
        <w:t xml:space="preserve">Рисунок </w:t>
      </w:r>
      <w:r w:rsidR="00C307E4">
        <w:rPr>
          <w:noProof/>
        </w:rPr>
        <w:fldChar w:fldCharType="begin"/>
      </w:r>
      <w:r w:rsidR="00C307E4">
        <w:rPr>
          <w:noProof/>
        </w:rPr>
        <w:instrText xml:space="preserve"> SEQ Рисунок \* ARABIC </w:instrText>
      </w:r>
      <w:r w:rsidR="00C307E4">
        <w:rPr>
          <w:noProof/>
        </w:rPr>
        <w:fldChar w:fldCharType="separate"/>
      </w:r>
      <w:r>
        <w:rPr>
          <w:noProof/>
        </w:rPr>
        <w:t>8</w:t>
      </w:r>
      <w:r w:rsidR="00C307E4">
        <w:rPr>
          <w:noProof/>
        </w:rPr>
        <w:fldChar w:fldCharType="end"/>
      </w:r>
      <w:r>
        <w:t xml:space="preserve"> – Формирование таблицы решений</w:t>
      </w:r>
    </w:p>
    <w:p w14:paraId="12AA8D79" w14:textId="4F33BE11" w:rsidR="00F070C0" w:rsidRDefault="00C305E0" w:rsidP="00F070C0">
      <w:pPr>
        <w:pStyle w:val="a4"/>
      </w:pPr>
      <w:r>
        <w:t>Из рисунка</w:t>
      </w:r>
      <w:r w:rsidR="005A1F10">
        <w:t xml:space="preserve"> 8</w:t>
      </w:r>
      <w:r>
        <w:t xml:space="preserve"> видно, что применение данного метода создает необходимость хранения большого количества данных. Так же при необходимости перемещать ЗУ на большие расстояния появляется необходимость увеличение размеров массивов д</w:t>
      </w:r>
      <w:r w:rsidR="00A24079">
        <w:t>л</w:t>
      </w:r>
      <w:r>
        <w:t xml:space="preserve">я хранения скоростей и положений ЗУ, либо уменьшение дискретизации изменение скорости, </w:t>
      </w:r>
      <w:r w:rsidR="00DB1E7C">
        <w:t>а, следовательно,</w:t>
      </w:r>
      <w:r>
        <w:t xml:space="preserve"> </w:t>
      </w:r>
      <w:r w:rsidR="00DB1E7C">
        <w:t>увеличение</w:t>
      </w:r>
      <w:r>
        <w:t xml:space="preserve"> частоты процедуры изменения скорости, что неизбежно приведет к </w:t>
      </w:r>
      <w:r w:rsidR="00DB1E7C">
        <w:t xml:space="preserve">более резкому движению звеньев манипулятора и ЗУ. </w:t>
      </w:r>
    </w:p>
    <w:p w14:paraId="340FAC1B" w14:textId="4BB50FE7" w:rsidR="00F00D04" w:rsidRDefault="00F00D04" w:rsidP="00F00D04">
      <w:pPr>
        <w:pStyle w:val="2"/>
      </w:pPr>
      <w:bookmarkStart w:id="15" w:name="_Toc41514698"/>
      <w:r>
        <w:lastRenderedPageBreak/>
        <w:t>Метод описания траекторий</w:t>
      </w:r>
      <w:bookmarkEnd w:id="15"/>
    </w:p>
    <w:p w14:paraId="6611A245" w14:textId="77B4CD73" w:rsidR="00BB1C21" w:rsidRPr="0095054D" w:rsidRDefault="00BB1C21" w:rsidP="00F070C0">
      <w:pPr>
        <w:pStyle w:val="a4"/>
      </w:pPr>
      <w:r>
        <w:t xml:space="preserve">Метод описанный выше требует большой затраты памяти микроконтроллера, что не позволительно для мобильных решений. </w:t>
      </w:r>
      <w:r w:rsidR="00842592">
        <w:t>Значит для описания траектории необходимо применить метод, использование которого не приводило бы к необходимости занимать большой объем памяти. Для этого также применяют разбивку траектории на блоки, только не по расстоянию, а по времени одного дискретного такта управления. Далее благодаря непрерывному описанию траектории между начальной и конечной</w:t>
      </w:r>
      <w:r w:rsidR="00000D4F">
        <w:t xml:space="preserve"> позиций шарниров, используя разные сп</w:t>
      </w:r>
      <w:r w:rsidR="0095054D">
        <w:t>особы математического описания.</w:t>
      </w:r>
    </w:p>
    <w:p w14:paraId="5749BB1E" w14:textId="36ECBDBD" w:rsidR="00855F40" w:rsidRPr="004B102C" w:rsidRDefault="00855F40" w:rsidP="00F070C0">
      <w:pPr>
        <w:pStyle w:val="a4"/>
      </w:pPr>
      <w:r>
        <w:t xml:space="preserve">Существуют несколько методов описания траектории в задачах, связанных с движением манипулятора. Основные два </w:t>
      </w:r>
      <w:r w:rsidR="00370EF6">
        <w:t>метода — это</w:t>
      </w:r>
      <w:r>
        <w:t xml:space="preserve"> описание траектории с использованием </w:t>
      </w:r>
      <w:r>
        <w:rPr>
          <w:lang w:val="en-US"/>
        </w:rPr>
        <w:t>B</w:t>
      </w:r>
      <w:r>
        <w:t>-сплайнов и с использованием по</w:t>
      </w:r>
      <w:del w:id="16" w:author="Maria Klimacheva" w:date="2020-05-28T16:54:00Z">
        <w:r w:rsidDel="0042738B">
          <w:delText>п</w:delText>
        </w:r>
      </w:del>
      <w:r>
        <w:t>лино</w:t>
      </w:r>
      <w:ins w:id="17" w:author="Maria Klimacheva" w:date="2020-05-28T16:54:00Z">
        <w:r w:rsidR="0042738B">
          <w:t>м</w:t>
        </w:r>
      </w:ins>
      <w:del w:id="18" w:author="Maria Klimacheva" w:date="2020-05-28T16:54:00Z">
        <w:r w:rsidDel="0042738B">
          <w:delText>в</w:delText>
        </w:r>
      </w:del>
      <w:r>
        <w:t>о</w:t>
      </w:r>
      <w:ins w:id="19" w:author="Maria Klimacheva" w:date="2020-05-28T16:54:00Z">
        <w:r w:rsidR="0042738B">
          <w:t>в</w:t>
        </w:r>
      </w:ins>
      <w:del w:id="20" w:author="Maria Klimacheva" w:date="2020-05-28T16:54:00Z">
        <w:r w:rsidDel="0042738B">
          <w:delText>м</w:delText>
        </w:r>
      </w:del>
      <w:r>
        <w:t xml:space="preserve"> нечетных степеней</w:t>
      </w:r>
      <w:r w:rsidR="004B102C" w:rsidRPr="004B102C">
        <w:t xml:space="preserve"> [9]</w:t>
      </w:r>
      <w:r>
        <w:t>, так как нечетная степ</w:t>
      </w:r>
      <w:r w:rsidR="00370EF6">
        <w:t>ень позволяет добиться не только заданных значений кривой, но и заданных значений производных на концах отрезков.</w:t>
      </w:r>
      <w:r w:rsidR="007B2405">
        <w:t xml:space="preserve"> </w:t>
      </w:r>
      <w:r w:rsidR="00604C1F">
        <w:t>[10</w:t>
      </w:r>
      <w:r w:rsidR="004B102C" w:rsidRPr="004B102C">
        <w:t>]</w:t>
      </w:r>
    </w:p>
    <w:p w14:paraId="12383EEA" w14:textId="6E6AD7AE" w:rsidR="007D1AFD" w:rsidRDefault="007D1AFD" w:rsidP="00F070C0">
      <w:pPr>
        <w:pStyle w:val="a4"/>
      </w:pPr>
      <w:r>
        <w:t>Приведем описание объекта управления и ограничений, накладываемых на объект использую полиномиальный метод. В пространстве обобщенных координат применимы следующие ограничения, накладываемые на начальные и конечные значения обобщенные координаты и их производн</w:t>
      </w:r>
      <w:r w:rsidR="004B102C">
        <w:t>ые, представленные в формуле 2.</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7D1AFD" w14:paraId="374AE32F" w14:textId="77777777" w:rsidTr="00561888">
        <w:tc>
          <w:tcPr>
            <w:tcW w:w="8642" w:type="dxa"/>
          </w:tcPr>
          <w:p w14:paraId="58EAD221" w14:textId="77777777" w:rsidR="007D1AFD" w:rsidRPr="00561888" w:rsidRDefault="007D1AFD" w:rsidP="007D1AFD">
            <w:pPr>
              <w:pStyle w:val="a4"/>
              <w:rPr>
                <w:rFonts w:eastAsiaTheme="minorEastAsia"/>
                <w:lang w:val="en-US"/>
              </w:rPr>
            </w:pPr>
            <m:oMathPara>
              <m:oMath>
                <m:r>
                  <w:rPr>
                    <w:rFonts w:ascii="Cambria Math" w:hAnsi="Cambria Math"/>
                    <w:lang w:val="en-US"/>
                  </w:rPr>
                  <m:t>θ</m:t>
                </m:r>
                <m:d>
                  <m:dPr>
                    <m:ctrlPr>
                      <w:rPr>
                        <w:rFonts w:ascii="Cambria Math" w:hAnsi="Cambria Math"/>
                        <w:i/>
                        <w:lang w:val="en-US"/>
                      </w:rPr>
                    </m:ctrlPr>
                  </m:dPr>
                  <m:e>
                    <m:r>
                      <w:rPr>
                        <w:rFonts w:ascii="Cambria Math" w:hAnsi="Cambria Math"/>
                        <w:lang w:val="en-US"/>
                      </w:rPr>
                      <m:t>0</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r>
                  <w:rPr>
                    <w:rFonts w:ascii="Cambria Math" w:eastAsiaTheme="minorEastAsia" w:hAnsi="Cambria Math"/>
                    <w:lang w:val="en-US"/>
                  </w:rPr>
                  <m:t>,</m:t>
                </m:r>
              </m:oMath>
            </m:oMathPara>
          </w:p>
          <w:p w14:paraId="5D14A5D0" w14:textId="32D8ED44" w:rsidR="00561888" w:rsidRPr="00561888" w:rsidRDefault="00561888" w:rsidP="007D1AFD">
            <w:pPr>
              <w:pStyle w:val="a4"/>
              <w:rPr>
                <w:rFonts w:eastAsiaTheme="minorEastAsia"/>
                <w:lang w:val="en-US"/>
              </w:rPr>
            </w:pPr>
            <m:oMathPara>
              <m:oMath>
                <m:r>
                  <w:rPr>
                    <w:rFonts w:ascii="Cambria Math" w:hAnsi="Cambria Math"/>
                    <w:lang w:val="en-US"/>
                  </w:rPr>
                  <m:t>θ</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f</m:t>
                    </m:r>
                  </m:sub>
                </m:sSub>
                <m:r>
                  <w:rPr>
                    <w:rFonts w:ascii="Cambria Math" w:hAnsi="Cambria Math"/>
                    <w:lang w:val="en-US"/>
                  </w:rPr>
                  <m:t>,</m:t>
                </m:r>
              </m:oMath>
            </m:oMathPara>
          </w:p>
          <w:p w14:paraId="501CE177" w14:textId="4F236ED8" w:rsidR="00561888" w:rsidRPr="00561888" w:rsidRDefault="00C307E4" w:rsidP="00561888">
            <w:pPr>
              <w:pStyle w:val="a4"/>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θ</m:t>
                    </m:r>
                  </m:e>
                </m:acc>
                <m:d>
                  <m:dPr>
                    <m:ctrlPr>
                      <w:rPr>
                        <w:rFonts w:ascii="Cambria Math" w:hAnsi="Cambria Math"/>
                        <w:i/>
                        <w:lang w:val="en-US"/>
                      </w:rPr>
                    </m:ctrlPr>
                  </m:dPr>
                  <m:e>
                    <m:r>
                      <w:rPr>
                        <w:rFonts w:ascii="Cambria Math" w:hAnsi="Cambria Math"/>
                        <w:lang w:val="en-US"/>
                      </w:rPr>
                      <m:t>0</m:t>
                    </m:r>
                  </m:e>
                </m:d>
                <m:r>
                  <w:rPr>
                    <w:rFonts w:ascii="Cambria Math" w:hAnsi="Cambria Math"/>
                    <w:lang w:val="en-US"/>
                  </w:rPr>
                  <m:t>= 0,</m:t>
                </m:r>
              </m:oMath>
            </m:oMathPara>
          </w:p>
          <w:p w14:paraId="3C2271AF" w14:textId="39015339" w:rsidR="00561888" w:rsidRPr="00561888" w:rsidRDefault="00C307E4" w:rsidP="00561888">
            <w:pPr>
              <w:pStyle w:val="a4"/>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θ</m:t>
                    </m:r>
                  </m:e>
                </m:acc>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e>
                </m:d>
                <m:r>
                  <w:rPr>
                    <w:rFonts w:ascii="Cambria Math" w:hAnsi="Cambria Math"/>
                    <w:lang w:val="en-US"/>
                  </w:rPr>
                  <m:t>= 0,</m:t>
                </m:r>
              </m:oMath>
            </m:oMathPara>
          </w:p>
        </w:tc>
        <w:tc>
          <w:tcPr>
            <w:tcW w:w="703" w:type="dxa"/>
            <w:vAlign w:val="center"/>
          </w:tcPr>
          <w:p w14:paraId="107017BA" w14:textId="2879953D" w:rsidR="007D1AFD" w:rsidRPr="000E3B84" w:rsidRDefault="007D1AFD" w:rsidP="00561888">
            <w:pPr>
              <w:pStyle w:val="af0"/>
            </w:pPr>
            <w:r>
              <w:t>(</w:t>
            </w:r>
            <w:r>
              <w:rPr>
                <w:noProof/>
              </w:rPr>
              <w:fldChar w:fldCharType="begin"/>
            </w:r>
            <w:r>
              <w:rPr>
                <w:noProof/>
              </w:rPr>
              <w:instrText xml:space="preserve"> SEQ Формула \* ARABIC </w:instrText>
            </w:r>
            <w:r>
              <w:rPr>
                <w:noProof/>
              </w:rPr>
              <w:fldChar w:fldCharType="separate"/>
            </w:r>
            <w:r w:rsidR="004B102C">
              <w:rPr>
                <w:noProof/>
              </w:rPr>
              <w:t>2</w:t>
            </w:r>
            <w:r>
              <w:rPr>
                <w:noProof/>
              </w:rPr>
              <w:fldChar w:fldCharType="end"/>
            </w:r>
            <w:r>
              <w:t>)</w:t>
            </w:r>
          </w:p>
        </w:tc>
      </w:tr>
    </w:tbl>
    <w:p w14:paraId="76E2A7D2" w14:textId="7779BA8C" w:rsidR="007D1AFD" w:rsidRDefault="00561888" w:rsidP="00F070C0">
      <w:pPr>
        <w:pStyle w:val="a4"/>
        <w:rPr>
          <w:rFonts w:eastAsiaTheme="minorEastAsia"/>
        </w:rPr>
      </w:pPr>
      <w:r>
        <w:t xml:space="preserve">где </w:t>
      </w:r>
      <m:oMath>
        <m:r>
          <w:rPr>
            <w:rFonts w:ascii="Cambria Math" w:hAnsi="Cambria Math"/>
            <w:lang w:val="en-US"/>
          </w:rPr>
          <m:t>θ</m:t>
        </m:r>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θ</m:t>
            </m:r>
          </m:e>
        </m:acc>
      </m:oMath>
      <w:r>
        <w:rPr>
          <w:rFonts w:eastAsiaTheme="minorEastAsia"/>
        </w:rPr>
        <w:t xml:space="preserve"> – значение обобщенной координаты и ее ускорение,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0</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f</m:t>
            </m:r>
          </m:sub>
        </m:sSub>
      </m:oMath>
      <w:r>
        <w:rPr>
          <w:rFonts w:eastAsiaTheme="minorEastAsia"/>
        </w:rPr>
        <w:t xml:space="preserve"> – начально и конечное значения угловой координаты,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m:t>
            </m:r>
          </m:sub>
        </m:sSub>
      </m:oMath>
      <w:r>
        <w:rPr>
          <w:rFonts w:eastAsiaTheme="minorEastAsia"/>
        </w:rPr>
        <w:t xml:space="preserve"> – время, необходимое для достижения заданного управления.</w:t>
      </w:r>
      <w:r w:rsidR="00A71054">
        <w:rPr>
          <w:rFonts w:eastAsiaTheme="minorEastAsia"/>
        </w:rPr>
        <w:t xml:space="preserve"> </w:t>
      </w:r>
    </w:p>
    <w:p w14:paraId="13F68F2A" w14:textId="41180BC2" w:rsidR="00A71054" w:rsidRPr="004B102C" w:rsidRDefault="00A71054" w:rsidP="00F070C0">
      <w:pPr>
        <w:pStyle w:val="a4"/>
      </w:pPr>
      <w:r>
        <w:lastRenderedPageBreak/>
        <w:t>На</w:t>
      </w:r>
      <w:r w:rsidRPr="00A71054">
        <w:t xml:space="preserve"> практике,</w:t>
      </w:r>
      <w:r>
        <w:t xml:space="preserve"> начальную и конечную скорости требуется приравнивать к 0</w:t>
      </w:r>
      <w:r w:rsidRPr="00A71054">
        <w:t xml:space="preserve">. Только четыре ограничения удовлетворяются полиномом по </w:t>
      </w:r>
      <w:r>
        <w:t>крайней мере третьей степени</w:t>
      </w:r>
      <w:r w:rsidRPr="00A71054">
        <w:t>.</w:t>
      </w:r>
      <w:r>
        <w:t xml:space="preserve"> </w:t>
      </w:r>
      <w:r w:rsidRPr="00A71054">
        <w:t xml:space="preserve">Эти ограничения </w:t>
      </w:r>
      <w:r>
        <w:t>однозначно определяют конкретным кубическим полино</w:t>
      </w:r>
      <w:r w:rsidR="004B102C">
        <w:t xml:space="preserve">мом, представленным в формуле </w:t>
      </w:r>
      <w:r w:rsidR="00604C1F">
        <w:t>3</w:t>
      </w:r>
      <w:r w:rsidR="00604C1F" w:rsidRPr="00604C1F">
        <w:t xml:space="preserve"> </w:t>
      </w:r>
      <w:r w:rsidR="00604C1F">
        <w:t>[11</w:t>
      </w:r>
      <w:r w:rsidR="004B102C" w:rsidRPr="004B102C">
        <w:t>, 1</w:t>
      </w:r>
      <w:r w:rsidR="00604C1F">
        <w:t>2</w:t>
      </w:r>
      <w:r w:rsidR="004B102C">
        <w:t>]</w:t>
      </w:r>
      <w:r w:rsidR="00604C1F" w:rsidRPr="00604C1F">
        <w:t>.</w:t>
      </w:r>
      <w:r w:rsidR="004B102C" w:rsidRPr="004B102C">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A71054" w14:paraId="6F304B21" w14:textId="77777777" w:rsidTr="00A84FD3">
        <w:tc>
          <w:tcPr>
            <w:tcW w:w="8642" w:type="dxa"/>
          </w:tcPr>
          <w:p w14:paraId="2AEEF7B8" w14:textId="05BDCA8E" w:rsidR="00A71054" w:rsidRPr="00A71054" w:rsidRDefault="00A71054" w:rsidP="00A84FD3">
            <w:pPr>
              <w:pStyle w:val="a4"/>
              <w:rPr>
                <w:rFonts w:eastAsiaTheme="minorEastAsia"/>
                <w:lang w:val="en-US"/>
              </w:rPr>
            </w:pPr>
            <m:oMathPara>
              <m:oMath>
                <m:r>
                  <w:rPr>
                    <w:rFonts w:ascii="Cambria Math" w:hAnsi="Cambria Math"/>
                    <w:lang w:val="en-US"/>
                  </w:rPr>
                  <m:t>θ</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 xml:space="preserve">t+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3</m:t>
                    </m:r>
                  </m:sup>
                </m:sSup>
              </m:oMath>
            </m:oMathPara>
          </w:p>
          <w:p w14:paraId="38E00C8E" w14:textId="0F8E73FF" w:rsidR="00A71054" w:rsidRPr="00561888" w:rsidRDefault="00C307E4" w:rsidP="00A84FD3">
            <w:pPr>
              <w:pStyle w:val="a4"/>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r>
                  <w:rPr>
                    <w:rFonts w:ascii="Cambria Math" w:eastAsiaTheme="minorEastAsia" w:hAnsi="Cambria Math"/>
                    <w:lang w:val="en-US"/>
                  </w:rPr>
                  <m:t>,</m:t>
                </m:r>
              </m:oMath>
            </m:oMathPara>
          </w:p>
          <w:p w14:paraId="064E8778" w14:textId="4AE9919C" w:rsidR="00A71054" w:rsidRPr="00561888" w:rsidRDefault="00C307E4" w:rsidP="00A84FD3">
            <w:pPr>
              <w:pStyle w:val="a4"/>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 0,</m:t>
                </m:r>
              </m:oMath>
            </m:oMathPara>
          </w:p>
          <w:p w14:paraId="0DAFBEF1" w14:textId="545D2FD6" w:rsidR="00A71054" w:rsidRPr="00561888" w:rsidRDefault="00C307E4" w:rsidP="00A84FD3">
            <w:pPr>
              <w:pStyle w:val="a4"/>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m:t>
                    </m:r>
                  </m:num>
                  <m:den>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f</m:t>
                        </m:r>
                      </m:sub>
                      <m:sup>
                        <m:r>
                          <w:rPr>
                            <w:rFonts w:ascii="Cambria Math" w:hAnsi="Cambria Math"/>
                            <w:lang w:val="en-US"/>
                          </w:rPr>
                          <m:t>2</m:t>
                        </m:r>
                      </m:sup>
                    </m:sSub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e>
                </m:d>
                <m:r>
                  <w:rPr>
                    <w:rFonts w:ascii="Cambria Math" w:hAnsi="Cambria Math"/>
                    <w:lang w:val="en-US"/>
                  </w:rPr>
                  <m:t>,</m:t>
                </m:r>
              </m:oMath>
            </m:oMathPara>
          </w:p>
          <w:p w14:paraId="2A3CEDCE" w14:textId="2905AA0B" w:rsidR="00A71054" w:rsidRPr="00561888" w:rsidRDefault="00C307E4" w:rsidP="001E0F34">
            <w:pPr>
              <w:pStyle w:val="a4"/>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2</m:t>
                    </m:r>
                  </m:num>
                  <m:den>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f</m:t>
                        </m:r>
                      </m:sub>
                      <m:sup>
                        <m:r>
                          <w:rPr>
                            <w:rFonts w:ascii="Cambria Math" w:hAnsi="Cambria Math"/>
                            <w:lang w:val="en-US"/>
                          </w:rPr>
                          <m:t>3</m:t>
                        </m:r>
                      </m:sup>
                    </m:sSub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e>
                </m:d>
                <m:r>
                  <w:rPr>
                    <w:rFonts w:ascii="Cambria Math" w:hAnsi="Cambria Math"/>
                    <w:lang w:val="en-US"/>
                  </w:rPr>
                  <m:t>,</m:t>
                </m:r>
              </m:oMath>
            </m:oMathPara>
          </w:p>
        </w:tc>
        <w:tc>
          <w:tcPr>
            <w:tcW w:w="703" w:type="dxa"/>
            <w:vAlign w:val="center"/>
          </w:tcPr>
          <w:p w14:paraId="7E7BD1E5" w14:textId="72C45B19" w:rsidR="00A71054" w:rsidRPr="000E3B84" w:rsidRDefault="00A71054" w:rsidP="00A84FD3">
            <w:pPr>
              <w:pStyle w:val="af0"/>
            </w:pPr>
            <w:r>
              <w:t>(</w:t>
            </w:r>
            <w:r>
              <w:rPr>
                <w:noProof/>
              </w:rPr>
              <w:fldChar w:fldCharType="begin"/>
            </w:r>
            <w:r>
              <w:rPr>
                <w:noProof/>
              </w:rPr>
              <w:instrText xml:space="preserve"> SEQ Формула \* ARABIC </w:instrText>
            </w:r>
            <w:r>
              <w:rPr>
                <w:noProof/>
              </w:rPr>
              <w:fldChar w:fldCharType="separate"/>
            </w:r>
            <w:r w:rsidR="004B102C">
              <w:rPr>
                <w:noProof/>
              </w:rPr>
              <w:t>3</w:t>
            </w:r>
            <w:r>
              <w:rPr>
                <w:noProof/>
              </w:rPr>
              <w:fldChar w:fldCharType="end"/>
            </w:r>
            <w:r>
              <w:t>)</w:t>
            </w:r>
          </w:p>
        </w:tc>
      </w:tr>
    </w:tbl>
    <w:p w14:paraId="53F6BBA8" w14:textId="4084E1CD" w:rsidR="00A71054" w:rsidRPr="00561888" w:rsidRDefault="00A71054" w:rsidP="00F070C0">
      <w:pPr>
        <w:pStyle w:val="a4"/>
      </w:pPr>
      <w:r>
        <w:t>Используя полином, соединяющий начальное и конечное положение обобщенных коо</w:t>
      </w:r>
      <w:r w:rsidR="004B102C">
        <w:t xml:space="preserve">рдинат, приведенный в формуле </w:t>
      </w:r>
      <w:r>
        <w:t>3, можно сделать так что обобщенные скорости в начальный и конечный момент времени будут равны нулю.</w:t>
      </w:r>
      <w:r w:rsidR="004B102C">
        <w:t xml:space="preserve"> Построение траектории с помощью полинома обеспечивает плавный разгон и торможение звеньев.</w:t>
      </w:r>
      <w:r w:rsidR="001E0F34">
        <w:t xml:space="preserve"> </w:t>
      </w:r>
      <w:r w:rsidR="004B102C">
        <w:t xml:space="preserve">При увеличении степени описывающего полинома неизбежно увеличивается процессорное время, необходимое для вычисление обобщенных координат на каждом такте управления. </w:t>
      </w:r>
      <w:r w:rsidR="00F20780">
        <w:t>Вычисление управляющих скоростей обобщенных координат в узлах траектории про</w:t>
      </w:r>
      <w:r w:rsidR="004B102C">
        <w:t xml:space="preserve">исходит путем решения обратной задачи кинематики в каждой точки траектории. В связи с этим данный метод применим только на микроконтроллерах с достаточной вычислительной мощностью, способных обрабатывать ОЗК в реальном времени. Применяемый в данной работе микроконтроллер </w:t>
      </w:r>
      <w:r w:rsidR="004B102C">
        <w:rPr>
          <w:lang w:val="en-US"/>
        </w:rPr>
        <w:t>STM</w:t>
      </w:r>
      <w:r w:rsidR="004B102C" w:rsidRPr="004B102C">
        <w:t>32</w:t>
      </w:r>
      <w:r w:rsidR="004B102C">
        <w:rPr>
          <w:lang w:val="en-US"/>
        </w:rPr>
        <w:t>F</w:t>
      </w:r>
      <w:r w:rsidR="004B102C" w:rsidRPr="004B102C">
        <w:t>767</w:t>
      </w:r>
      <w:r w:rsidR="004B102C">
        <w:rPr>
          <w:lang w:val="en-US"/>
        </w:rPr>
        <w:t>ZI</w:t>
      </w:r>
      <w:r w:rsidR="004B102C">
        <w:t xml:space="preserve"> имеет аппаратную поддержку плавающей точки, </w:t>
      </w:r>
      <w:r w:rsidR="004B102C" w:rsidRPr="004B102C">
        <w:t>[1</w:t>
      </w:r>
      <w:r w:rsidR="00604C1F">
        <w:t>3</w:t>
      </w:r>
      <w:r w:rsidR="004B102C" w:rsidRPr="004B102C">
        <w:t>]</w:t>
      </w:r>
      <w:r w:rsidR="004B102C">
        <w:t xml:space="preserve"> что позволяет ускорить обработку тригономметрических функций, используемых в описании ОЗК</w:t>
      </w:r>
      <w:r w:rsidR="00A84FD3">
        <w:t xml:space="preserve"> </w:t>
      </w:r>
      <w:r w:rsidR="00604C1F">
        <w:t>[14</w:t>
      </w:r>
      <w:r w:rsidR="00A84FD3" w:rsidRPr="00A84FD3">
        <w:t>]</w:t>
      </w:r>
      <w:r w:rsidR="004B102C">
        <w:t xml:space="preserve">. При невозможности обработки траектории в реальном времени применяют метод управляющих массивов, описанный выше. </w:t>
      </w:r>
    </w:p>
    <w:p w14:paraId="0605AD4C" w14:textId="5088FADF" w:rsidR="007B2405" w:rsidRDefault="007B2405" w:rsidP="00F070C0">
      <w:pPr>
        <w:pStyle w:val="a4"/>
      </w:pPr>
      <w:r>
        <w:lastRenderedPageBreak/>
        <w:t>Существует несколько способов задания желаемой скорости в точках траектории:</w:t>
      </w:r>
    </w:p>
    <w:p w14:paraId="320D0BD6" w14:textId="52D002CA" w:rsidR="007B2405" w:rsidRDefault="007B2405" w:rsidP="00F070C0">
      <w:pPr>
        <w:pStyle w:val="a4"/>
      </w:pPr>
      <w:r>
        <w:t>-пользовательский,</w:t>
      </w:r>
    </w:p>
    <w:p w14:paraId="1107D64E" w14:textId="730E0A22" w:rsidR="007B2405" w:rsidRDefault="007B2405" w:rsidP="00F070C0">
      <w:pPr>
        <w:pStyle w:val="a4"/>
      </w:pPr>
      <w:r>
        <w:t>-эвристический.</w:t>
      </w:r>
    </w:p>
    <w:p w14:paraId="7CA79F6D" w14:textId="57062A19" w:rsidR="007B2405" w:rsidRDefault="007B2405" w:rsidP="00F070C0">
      <w:pPr>
        <w:pStyle w:val="a4"/>
      </w:pPr>
      <w:r>
        <w:t>-непрерывности ускорений в точках перехода.</w:t>
      </w:r>
    </w:p>
    <w:p w14:paraId="4D054138" w14:textId="754FA94A" w:rsidR="002531D2" w:rsidRDefault="007B2405" w:rsidP="00F070C0">
      <w:pPr>
        <w:pStyle w:val="a4"/>
      </w:pPr>
      <w:r>
        <w:t>При использовании пользовательского способа оператор сам задает необходимые значения управляющих скоростей в каждой точке массива. Эвристический метод подразумевает применение походящей эвристики в каждой точки управляющего массива. Использование автоматического метода подразумевает введение ограничения на непрерывность ускорения в точка</w:t>
      </w:r>
      <w:r w:rsidR="001E0F34">
        <w:t>х</w:t>
      </w:r>
      <w:r>
        <w:t xml:space="preserve"> управляющего массива.</w:t>
      </w:r>
      <w:r w:rsidR="002531D2">
        <w:br w:type="page"/>
      </w:r>
    </w:p>
    <w:p w14:paraId="06DE46F4" w14:textId="77777777" w:rsidR="00FD7FA0" w:rsidRDefault="00FD7FA0" w:rsidP="007A70FA">
      <w:pPr>
        <w:pStyle w:val="ab"/>
      </w:pPr>
      <w:bookmarkStart w:id="21" w:name="_Toc41514699"/>
      <w:r>
        <w:lastRenderedPageBreak/>
        <w:t>Вывод</w:t>
      </w:r>
      <w:bookmarkEnd w:id="8"/>
      <w:bookmarkEnd w:id="21"/>
    </w:p>
    <w:p w14:paraId="38BF8D8C" w14:textId="5DCDB703" w:rsidR="00786BAD" w:rsidRDefault="00000D4F" w:rsidP="00FD7FA0">
      <w:pPr>
        <w:pStyle w:val="a4"/>
      </w:pPr>
      <w:r>
        <w:t xml:space="preserve">Предложенный в работе метод имитации обратной связи по положению шаговых двигателе, оснащенных инкрементальным энкодером, </w:t>
      </w:r>
      <w:r w:rsidR="0044368E">
        <w:t>с микроконтроллером обеспечивает точность расчета положения соизмеримую с прямыми измерениями сигналов энкодера при частотах срабатывания обработчика прерывания более 300 Гц. Предложенное решение позволяет сократить использование периферии микроконтроллера, что в некоторых случаях может быть критично, так как энкодеры в робототехника применяются не только в связк</w:t>
      </w:r>
      <w:r w:rsidR="00370073">
        <w:t>е</w:t>
      </w:r>
      <w:r w:rsidR="0044368E">
        <w:t xml:space="preserve"> с валом двигателя, для детектирования его положения, но и отдельно от двигателей</w:t>
      </w:r>
      <w:r w:rsidR="008766EE">
        <w:t xml:space="preserve"> для создания сигналов управления</w:t>
      </w:r>
      <w:r w:rsidR="0044368E">
        <w:t xml:space="preserve">. Такие энкодеры необходимо обрабатывать </w:t>
      </w:r>
      <w:r w:rsidR="008766EE">
        <w:t>непосредственно с помощью аппаратных таймеров. Предложе</w:t>
      </w:r>
      <w:bookmarkStart w:id="22" w:name="_GoBack"/>
      <w:bookmarkEnd w:id="22"/>
      <w:r w:rsidR="008766EE">
        <w:t>нный метод позволяет расширить возможность количество подключаемых периферийных устройств.</w:t>
      </w:r>
    </w:p>
    <w:p w14:paraId="7AB5AA2A" w14:textId="2402C094" w:rsidR="008766EE" w:rsidRDefault="008766EE" w:rsidP="00FD7FA0">
      <w:pPr>
        <w:pStyle w:val="a4"/>
      </w:pPr>
      <w:r>
        <w:t xml:space="preserve">Описанные методы построения траекторий звеньев манипулятора позволяют реализовывать регулирование скоростей на каждом такте управления манипулятора. </w:t>
      </w:r>
    </w:p>
    <w:p w14:paraId="4942CDE8" w14:textId="77777777" w:rsidR="00D8271C" w:rsidRDefault="00D8271C">
      <w:pPr>
        <w:rPr>
          <w:rFonts w:ascii="Times New Roman" w:hAnsi="Times New Roman" w:cs="Times New Roman"/>
          <w:sz w:val="28"/>
          <w:szCs w:val="28"/>
        </w:rPr>
      </w:pPr>
      <w:r>
        <w:br w:type="page"/>
      </w:r>
    </w:p>
    <w:p w14:paraId="22E22AAE" w14:textId="77777777" w:rsidR="00FD7FA0" w:rsidRPr="007A70FA" w:rsidRDefault="00B108A3" w:rsidP="007A70FA">
      <w:pPr>
        <w:pStyle w:val="ab"/>
      </w:pPr>
      <w:bookmarkStart w:id="23" w:name="_Toc41514700"/>
      <w:r w:rsidRPr="007A70FA">
        <w:lastRenderedPageBreak/>
        <w:t>Список лите</w:t>
      </w:r>
      <w:r w:rsidR="00D8271C" w:rsidRPr="007A70FA">
        <w:t>ратуры</w:t>
      </w:r>
      <w:bookmarkEnd w:id="23"/>
    </w:p>
    <w:p w14:paraId="0F8A7B6F" w14:textId="577CAC7A" w:rsidR="00C81ABA" w:rsidRDefault="00C81ABA" w:rsidP="00C81ABA">
      <w:pPr>
        <w:pStyle w:val="a4"/>
        <w:numPr>
          <w:ilvl w:val="0"/>
          <w:numId w:val="5"/>
        </w:numPr>
        <w:rPr>
          <w:color w:val="000000" w:themeColor="text1"/>
          <w:lang w:val="en-US"/>
        </w:rPr>
      </w:pPr>
      <w:r w:rsidRPr="00C81ABA">
        <w:rPr>
          <w:color w:val="000000" w:themeColor="text1"/>
          <w:lang w:val="en-US"/>
        </w:rPr>
        <w:t>Design, Modeling and Control of a 5-DoF Light-Weight Robot Arm for Aerial Manipulation /Carmine Dario Bellicoso, Luca Rosario Buonocore, Vincenzo Lippiello</w:t>
      </w:r>
      <w:r>
        <w:rPr>
          <w:color w:val="000000" w:themeColor="text1"/>
          <w:lang w:val="en-US"/>
        </w:rPr>
        <w:t>, and Bruno Siciliano. — 2015.</w:t>
      </w:r>
    </w:p>
    <w:p w14:paraId="64F197CA" w14:textId="35070B21" w:rsidR="00C81ABA" w:rsidRDefault="00C81ABA" w:rsidP="00C81ABA">
      <w:pPr>
        <w:pStyle w:val="a4"/>
        <w:numPr>
          <w:ilvl w:val="0"/>
          <w:numId w:val="5"/>
        </w:numPr>
        <w:rPr>
          <w:color w:val="000000" w:themeColor="text1"/>
          <w:lang w:val="en-US"/>
        </w:rPr>
      </w:pPr>
      <w:r w:rsidRPr="00C81ABA">
        <w:rPr>
          <w:color w:val="000000" w:themeColor="text1"/>
          <w:lang w:val="en-US"/>
        </w:rPr>
        <w:t>On the Design, Modeling and Control of a Novel Compact Aerial Manipulator /D. Wuthier, D. Kominiak, C. Kanellakis, и др. — 2016.</w:t>
      </w:r>
    </w:p>
    <w:p w14:paraId="6A42B3AC" w14:textId="719E36E0" w:rsidR="00C81ABA" w:rsidRDefault="002E74A3" w:rsidP="002E74A3">
      <w:pPr>
        <w:pStyle w:val="a4"/>
        <w:numPr>
          <w:ilvl w:val="0"/>
          <w:numId w:val="5"/>
        </w:numPr>
        <w:rPr>
          <w:color w:val="000000" w:themeColor="text1"/>
        </w:rPr>
      </w:pPr>
      <w:r w:rsidRPr="002E74A3">
        <w:rPr>
          <w:color w:val="000000" w:themeColor="text1"/>
        </w:rPr>
        <w:t>2HSS57-A Hybrid Stepper Servo Drive Manual [Электронный ресурс] /. — Электрон. текстовые дан. — Режим доступа: https://www.jmc-motor.com/file/1806082314.pdf, свободный</w:t>
      </w:r>
      <w:r w:rsidR="00042E3A" w:rsidRPr="00042E3A">
        <w:rPr>
          <w:color w:val="000000" w:themeColor="text1"/>
        </w:rPr>
        <w:t xml:space="preserve"> </w:t>
      </w:r>
      <w:r w:rsidR="00042E3A">
        <w:rPr>
          <w:color w:val="000000" w:themeColor="text1"/>
        </w:rPr>
        <w:t>(дата обращения: 10</w:t>
      </w:r>
      <w:r w:rsidR="00042E3A" w:rsidRPr="00042E3A">
        <w:rPr>
          <w:color w:val="000000" w:themeColor="text1"/>
        </w:rPr>
        <w:t>.04.20).</w:t>
      </w:r>
    </w:p>
    <w:p w14:paraId="6631718D" w14:textId="5B116F8D" w:rsidR="002E74A3" w:rsidRDefault="002E74A3" w:rsidP="002E74A3">
      <w:pPr>
        <w:pStyle w:val="a4"/>
        <w:numPr>
          <w:ilvl w:val="0"/>
          <w:numId w:val="5"/>
        </w:numPr>
        <w:rPr>
          <w:color w:val="000000" w:themeColor="text1"/>
        </w:rPr>
      </w:pPr>
      <w:r w:rsidRPr="002E74A3">
        <w:rPr>
          <w:color w:val="000000" w:themeColor="text1"/>
        </w:rPr>
        <w:t>57J1880EC-1000 Stepper Servo Motor Manual [Электронный ресурс] /. — Электрон. текстовые дан. — Режим доступа: https://www.jmc-motor.com/product/890.html, свободный</w:t>
      </w:r>
      <w:r w:rsidR="00042E3A" w:rsidRPr="00042E3A">
        <w:rPr>
          <w:color w:val="000000" w:themeColor="text1"/>
        </w:rPr>
        <w:t xml:space="preserve">  </w:t>
      </w:r>
      <w:r w:rsidR="00042E3A">
        <w:rPr>
          <w:color w:val="000000" w:themeColor="text1"/>
        </w:rPr>
        <w:t>(дата обращения: 10</w:t>
      </w:r>
      <w:r w:rsidR="00042E3A" w:rsidRPr="00042E3A">
        <w:rPr>
          <w:color w:val="000000" w:themeColor="text1"/>
        </w:rPr>
        <w:t>.04.20).</w:t>
      </w:r>
    </w:p>
    <w:p w14:paraId="7233959F" w14:textId="59C523FA" w:rsidR="002E74A3" w:rsidRDefault="002E74A3" w:rsidP="002E74A3">
      <w:pPr>
        <w:pStyle w:val="a4"/>
        <w:numPr>
          <w:ilvl w:val="0"/>
          <w:numId w:val="5"/>
        </w:numPr>
        <w:rPr>
          <w:color w:val="000000" w:themeColor="text1"/>
        </w:rPr>
      </w:pPr>
      <w:r w:rsidRPr="002E74A3">
        <w:rPr>
          <w:color w:val="000000" w:themeColor="text1"/>
        </w:rPr>
        <w:t>Rov underwater servo user manual [Электронный ресурс] /. — Электрон. текстовые дан. — Режим доступа: http://rovmaker.org/products/Underwater_Servo/attachment/MANUAL_Underwater_Servo.pdf, свободный</w:t>
      </w:r>
      <w:r w:rsidR="00042E3A" w:rsidRPr="00042E3A">
        <w:rPr>
          <w:color w:val="000000" w:themeColor="text1"/>
        </w:rPr>
        <w:t xml:space="preserve"> </w:t>
      </w:r>
      <w:r w:rsidR="00042E3A">
        <w:rPr>
          <w:color w:val="000000" w:themeColor="text1"/>
        </w:rPr>
        <w:t>(дата обращения: 10</w:t>
      </w:r>
      <w:r w:rsidR="00042E3A" w:rsidRPr="00042E3A">
        <w:rPr>
          <w:color w:val="000000" w:themeColor="text1"/>
        </w:rPr>
        <w:t>.04.20).</w:t>
      </w:r>
    </w:p>
    <w:p w14:paraId="603B3669" w14:textId="26621970" w:rsidR="002E74A3" w:rsidRDefault="002E74A3" w:rsidP="002E74A3">
      <w:pPr>
        <w:pStyle w:val="a4"/>
        <w:numPr>
          <w:ilvl w:val="0"/>
          <w:numId w:val="5"/>
        </w:numPr>
        <w:rPr>
          <w:color w:val="000000" w:themeColor="text1"/>
        </w:rPr>
      </w:pPr>
      <w:r w:rsidRPr="002E74A3">
        <w:rPr>
          <w:color w:val="000000" w:themeColor="text1"/>
        </w:rPr>
        <w:t>Arm® Cortex®-M7 32b MCU+FPU, 462DMIPS, up to 2MB Flash/512+16+4KB RAM, USB OTG HS/FS, 28 com IF, LCD, DSI [Электронный ресурс] /. — Электрон. текстовые дан. — Режим доступа: https:/</w:t>
      </w:r>
      <w:r>
        <w:rPr>
          <w:color w:val="000000" w:themeColor="text1"/>
        </w:rPr>
        <w:t>/www.st.com/en/microcontrollers-</w:t>
      </w:r>
      <w:r w:rsidRPr="002E74A3">
        <w:rPr>
          <w:color w:val="000000" w:themeColor="text1"/>
        </w:rPr>
        <w:t>microprocessors/stm32f767zi.html#resource, свободный</w:t>
      </w:r>
      <w:r w:rsidR="00042E3A" w:rsidRPr="00042E3A">
        <w:rPr>
          <w:color w:val="000000" w:themeColor="text1"/>
        </w:rPr>
        <w:t xml:space="preserve"> (дата обращения: 05.04.20).</w:t>
      </w:r>
    </w:p>
    <w:p w14:paraId="7CDD3C5B" w14:textId="2E7E0475" w:rsidR="002E74A3" w:rsidRDefault="002E74A3" w:rsidP="002E74A3">
      <w:pPr>
        <w:pStyle w:val="a4"/>
        <w:numPr>
          <w:ilvl w:val="0"/>
          <w:numId w:val="5"/>
        </w:numPr>
        <w:rPr>
          <w:color w:val="000000" w:themeColor="text1"/>
        </w:rPr>
      </w:pPr>
      <w:r w:rsidRPr="002E74A3">
        <w:rPr>
          <w:color w:val="000000" w:themeColor="text1"/>
        </w:rPr>
        <w:t>3-axis UART Stepper Hub [Электронный ресурс] / Alex Muzychko. — Электрон. текстовые дан. — Режим доступа: https://github.com/omuzychko/StepperHub, свободный</w:t>
      </w:r>
      <w:r w:rsidR="00042E3A" w:rsidRPr="00042E3A">
        <w:rPr>
          <w:color w:val="000000" w:themeColor="text1"/>
        </w:rPr>
        <w:t xml:space="preserve">, </w:t>
      </w:r>
      <w:r w:rsidR="00042E3A">
        <w:rPr>
          <w:color w:val="000000" w:themeColor="text1"/>
        </w:rPr>
        <w:t>(дата обращения: 10</w:t>
      </w:r>
      <w:r w:rsidR="00042E3A" w:rsidRPr="00042E3A">
        <w:rPr>
          <w:color w:val="000000" w:themeColor="text1"/>
        </w:rPr>
        <w:t>.04.20).</w:t>
      </w:r>
    </w:p>
    <w:p w14:paraId="7EA74AED" w14:textId="2A51B902" w:rsidR="002E74A3" w:rsidRDefault="002E74A3" w:rsidP="002E74A3">
      <w:pPr>
        <w:pStyle w:val="a4"/>
        <w:numPr>
          <w:ilvl w:val="0"/>
          <w:numId w:val="5"/>
        </w:numPr>
        <w:rPr>
          <w:color w:val="000000" w:themeColor="text1"/>
          <w:lang w:val="en-US"/>
        </w:rPr>
      </w:pPr>
      <w:r w:rsidRPr="002E74A3">
        <w:rPr>
          <w:color w:val="000000" w:themeColor="text1"/>
          <w:lang w:val="en-US"/>
        </w:rPr>
        <w:lastRenderedPageBreak/>
        <w:t>Trajectory planning for automatic machines and robots /Luigi Biagiotti &amp; Claudio Melchiorri. — Springer Science &amp; Business Media, 2008.</w:t>
      </w:r>
    </w:p>
    <w:p w14:paraId="1C334564" w14:textId="2D84212F" w:rsidR="002E74A3" w:rsidRDefault="002E74A3" w:rsidP="002E74A3">
      <w:pPr>
        <w:pStyle w:val="a4"/>
        <w:numPr>
          <w:ilvl w:val="0"/>
          <w:numId w:val="5"/>
        </w:numPr>
        <w:rPr>
          <w:color w:val="000000" w:themeColor="text1"/>
          <w:lang w:val="en-US"/>
        </w:rPr>
      </w:pPr>
      <w:r w:rsidRPr="002E74A3">
        <w:rPr>
          <w:color w:val="000000" w:themeColor="text1"/>
          <w:lang w:val="en-US"/>
        </w:rPr>
        <w:t>From motion planning to trajectory control with bounded jerk for service manipulator robots /X. Broqu`ere &amp; D. Sidobre. — IEEE In</w:t>
      </w:r>
      <w:r>
        <w:rPr>
          <w:color w:val="000000" w:themeColor="text1"/>
          <w:lang w:val="en-US"/>
        </w:rPr>
        <w:t>t. Conf. Robot. And Autom.</w:t>
      </w:r>
      <w:r w:rsidRPr="002E74A3">
        <w:rPr>
          <w:color w:val="000000" w:themeColor="text1"/>
          <w:lang w:val="en-US"/>
        </w:rPr>
        <w:t>, 2010</w:t>
      </w:r>
      <w:r>
        <w:rPr>
          <w:color w:val="000000" w:themeColor="text1"/>
          <w:lang w:val="en-US"/>
        </w:rPr>
        <w:t>.</w:t>
      </w:r>
    </w:p>
    <w:p w14:paraId="40F9D015" w14:textId="07CB903B" w:rsidR="002E74A3" w:rsidRDefault="002E74A3" w:rsidP="002E74A3">
      <w:pPr>
        <w:pStyle w:val="a4"/>
        <w:numPr>
          <w:ilvl w:val="0"/>
          <w:numId w:val="5"/>
        </w:numPr>
        <w:rPr>
          <w:color w:val="000000" w:themeColor="text1"/>
          <w:lang w:val="en-US"/>
        </w:rPr>
      </w:pPr>
      <w:r w:rsidRPr="002E74A3">
        <w:rPr>
          <w:color w:val="000000" w:themeColor="text1"/>
          <w:lang w:val="en-US"/>
        </w:rPr>
        <w:t>Soft motion trajectory planner for service manipulator robot /Xavier Broquere, Daniel Sidobre &amp; Ignacio Herrera-Aguilar. — Intelligent Robots and Systems, 2008. IROS 2008. IEEE/RSJ International Conference o</w:t>
      </w:r>
      <w:r>
        <w:rPr>
          <w:color w:val="000000" w:themeColor="text1"/>
          <w:lang w:val="en-US"/>
        </w:rPr>
        <w:t>n, pages 2808– 2813, Sept. 2008.</w:t>
      </w:r>
    </w:p>
    <w:p w14:paraId="4207A6C9" w14:textId="78818A33" w:rsidR="002E74A3" w:rsidRPr="002E74A3" w:rsidRDefault="002E74A3" w:rsidP="002E74A3">
      <w:pPr>
        <w:pStyle w:val="a4"/>
        <w:numPr>
          <w:ilvl w:val="0"/>
          <w:numId w:val="5"/>
        </w:numPr>
        <w:rPr>
          <w:color w:val="000000" w:themeColor="text1"/>
          <w:lang w:val="en-US"/>
        </w:rPr>
      </w:pPr>
      <w:r w:rsidRPr="002E74A3">
        <w:rPr>
          <w:color w:val="000000" w:themeColor="text1"/>
          <w:lang w:val="en-US"/>
        </w:rPr>
        <w:t>Path planning for redundant manipulator without explicit inverse kinemati</w:t>
      </w:r>
      <w:r>
        <w:rPr>
          <w:color w:val="000000" w:themeColor="text1"/>
          <w:lang w:val="en-US"/>
        </w:rPr>
        <w:t>cs solution /Wang, W., &amp; Li, Y.</w:t>
      </w:r>
      <w:r w:rsidRPr="002E74A3">
        <w:rPr>
          <w:color w:val="000000" w:themeColor="text1"/>
          <w:lang w:val="en-US"/>
        </w:rPr>
        <w:t xml:space="preserve"> — IEEE International Conference on Roboti</w:t>
      </w:r>
      <w:r>
        <w:rPr>
          <w:color w:val="000000" w:themeColor="text1"/>
          <w:lang w:val="en-US"/>
        </w:rPr>
        <w:t>cs and Biomimetics (ROBIO) 2009.</w:t>
      </w:r>
    </w:p>
    <w:p w14:paraId="5BA5E9A7" w14:textId="6D084B09" w:rsidR="00C81ABA" w:rsidRPr="002E74A3" w:rsidRDefault="00C81ABA" w:rsidP="002E74A3">
      <w:pPr>
        <w:pStyle w:val="a4"/>
        <w:numPr>
          <w:ilvl w:val="0"/>
          <w:numId w:val="5"/>
        </w:numPr>
        <w:rPr>
          <w:color w:val="000000" w:themeColor="text1"/>
          <w:lang w:val="en-US"/>
        </w:rPr>
      </w:pPr>
      <w:r w:rsidRPr="00C81ABA">
        <w:rPr>
          <w:color w:val="000000" w:themeColor="text1"/>
          <w:lang w:val="en-US"/>
        </w:rPr>
        <w:t>Trajectory</w:t>
      </w:r>
      <w:r w:rsidRPr="002E74A3">
        <w:rPr>
          <w:color w:val="000000" w:themeColor="text1"/>
          <w:lang w:val="en-US"/>
        </w:rPr>
        <w:t xml:space="preserve"> </w:t>
      </w:r>
      <w:r w:rsidRPr="00C81ABA">
        <w:rPr>
          <w:color w:val="000000" w:themeColor="text1"/>
          <w:lang w:val="en-US"/>
        </w:rPr>
        <w:t>planning</w:t>
      </w:r>
      <w:r w:rsidRPr="002E74A3">
        <w:rPr>
          <w:color w:val="000000" w:themeColor="text1"/>
          <w:lang w:val="en-US"/>
        </w:rPr>
        <w:t xml:space="preserve"> </w:t>
      </w:r>
      <w:r w:rsidRPr="00C81ABA">
        <w:rPr>
          <w:color w:val="000000" w:themeColor="text1"/>
          <w:lang w:val="en-US"/>
        </w:rPr>
        <w:t>and</w:t>
      </w:r>
      <w:r w:rsidRPr="002E74A3">
        <w:rPr>
          <w:color w:val="000000" w:themeColor="text1"/>
          <w:lang w:val="en-US"/>
        </w:rPr>
        <w:t xml:space="preserve"> </w:t>
      </w:r>
      <w:r w:rsidRPr="00C81ABA">
        <w:rPr>
          <w:color w:val="000000" w:themeColor="text1"/>
          <w:lang w:val="en-US"/>
        </w:rPr>
        <w:t>control</w:t>
      </w:r>
      <w:r w:rsidRPr="002E74A3">
        <w:rPr>
          <w:color w:val="000000" w:themeColor="text1"/>
          <w:lang w:val="en-US"/>
        </w:rPr>
        <w:t xml:space="preserve"> </w:t>
      </w:r>
      <w:r w:rsidRPr="00C81ABA">
        <w:rPr>
          <w:color w:val="000000" w:themeColor="text1"/>
          <w:lang w:val="en-US"/>
        </w:rPr>
        <w:t>for</w:t>
      </w:r>
      <w:r w:rsidRPr="002E74A3">
        <w:rPr>
          <w:color w:val="000000" w:themeColor="text1"/>
          <w:lang w:val="en-US"/>
        </w:rPr>
        <w:t xml:space="preserve"> </w:t>
      </w:r>
      <w:r w:rsidRPr="00C81ABA">
        <w:rPr>
          <w:color w:val="000000" w:themeColor="text1"/>
          <w:lang w:val="en-US"/>
        </w:rPr>
        <w:t>robot</w:t>
      </w:r>
      <w:r w:rsidRPr="002E74A3">
        <w:rPr>
          <w:color w:val="000000" w:themeColor="text1"/>
          <w:lang w:val="en-US"/>
        </w:rPr>
        <w:t xml:space="preserve"> </w:t>
      </w:r>
      <w:r w:rsidRPr="00C81ABA">
        <w:rPr>
          <w:color w:val="000000" w:themeColor="text1"/>
          <w:lang w:val="en-US"/>
        </w:rPr>
        <w:t>manipulations</w:t>
      </w:r>
      <w:r w:rsidRPr="002E74A3">
        <w:rPr>
          <w:color w:val="000000" w:themeColor="text1"/>
          <w:lang w:val="en-US"/>
        </w:rPr>
        <w:t xml:space="preserve"> /</w:t>
      </w:r>
      <w:r w:rsidRPr="00C81ABA">
        <w:rPr>
          <w:color w:val="000000" w:themeColor="text1"/>
          <w:lang w:val="en-US"/>
        </w:rPr>
        <w:t>Ran</w:t>
      </w:r>
      <w:r w:rsidRPr="002E74A3">
        <w:rPr>
          <w:color w:val="000000" w:themeColor="text1"/>
          <w:lang w:val="en-US"/>
        </w:rPr>
        <w:t xml:space="preserve"> </w:t>
      </w:r>
      <w:r w:rsidRPr="00C81ABA">
        <w:rPr>
          <w:color w:val="000000" w:themeColor="text1"/>
          <w:lang w:val="en-US"/>
        </w:rPr>
        <w:t>Zhao</w:t>
      </w:r>
      <w:r w:rsidRPr="002E74A3">
        <w:rPr>
          <w:color w:val="000000" w:themeColor="text1"/>
          <w:lang w:val="en-US"/>
        </w:rPr>
        <w:t>. — 2015</w:t>
      </w:r>
    </w:p>
    <w:p w14:paraId="7F712012" w14:textId="29E024D8" w:rsidR="00C81ABA" w:rsidRDefault="00C81ABA" w:rsidP="002E74A3">
      <w:pPr>
        <w:pStyle w:val="a4"/>
        <w:numPr>
          <w:ilvl w:val="0"/>
          <w:numId w:val="5"/>
        </w:numPr>
        <w:rPr>
          <w:color w:val="000000" w:themeColor="text1"/>
          <w:lang w:val="en-US"/>
        </w:rPr>
      </w:pPr>
      <w:r w:rsidRPr="00C81ABA">
        <w:rPr>
          <w:color w:val="000000" w:themeColor="text1"/>
          <w:lang w:val="en-US"/>
        </w:rPr>
        <w:t>STM32F7 Series and STM32H7 Series Cortex®-M7 processor programming manual [Электронный ресурс] /. — Электрон. текстовые дан. — Режим доступа: https://www.st.com/en/microcontrollers-microprocessors/stm32f767zi.html#resource, свободный</w:t>
      </w:r>
      <w:r w:rsidR="002E74A3">
        <w:rPr>
          <w:color w:val="000000" w:themeColor="text1"/>
          <w:lang w:val="en-US"/>
        </w:rPr>
        <w:t xml:space="preserve"> </w:t>
      </w:r>
      <w:r w:rsidR="002E74A3" w:rsidRPr="002E74A3">
        <w:rPr>
          <w:color w:val="000000" w:themeColor="text1"/>
          <w:lang w:val="en-US"/>
        </w:rPr>
        <w:t>(дата обращения: 05.04.20).</w:t>
      </w:r>
    </w:p>
    <w:p w14:paraId="68B2DA7F" w14:textId="2C276C0B" w:rsidR="00C81ABA" w:rsidRDefault="00C81ABA" w:rsidP="00C81ABA">
      <w:pPr>
        <w:pStyle w:val="a4"/>
        <w:numPr>
          <w:ilvl w:val="0"/>
          <w:numId w:val="5"/>
        </w:numPr>
        <w:rPr>
          <w:color w:val="000000" w:themeColor="text1"/>
          <w:lang w:val="en-US"/>
        </w:rPr>
      </w:pPr>
      <w:r w:rsidRPr="00C81ABA">
        <w:rPr>
          <w:color w:val="000000" w:themeColor="text1"/>
          <w:lang w:val="en-US"/>
        </w:rPr>
        <w:t>Efficient Algorithms for the Kinematics and Path Planning of Manipulator /Dequan Guo, Hui Ju, Yuqin Yao, Feng Ling and Tianxiang Li. — 2009.</w:t>
      </w:r>
    </w:p>
    <w:p w14:paraId="38F41BA1" w14:textId="660C1CBD" w:rsidR="004B102C" w:rsidRPr="00C81ABA" w:rsidRDefault="004B102C" w:rsidP="004B102C">
      <w:pPr>
        <w:pStyle w:val="a4"/>
        <w:rPr>
          <w:color w:val="000000" w:themeColor="text1"/>
          <w:lang w:val="en-US"/>
        </w:rPr>
      </w:pPr>
    </w:p>
    <w:p w14:paraId="2BC6B046" w14:textId="77777777" w:rsidR="00D8271C" w:rsidRPr="00C81ABA" w:rsidRDefault="00D8271C">
      <w:pPr>
        <w:rPr>
          <w:rFonts w:ascii="Times New Roman" w:hAnsi="Times New Roman" w:cs="Times New Roman"/>
          <w:sz w:val="28"/>
          <w:szCs w:val="28"/>
          <w:lang w:val="en-US"/>
        </w:rPr>
      </w:pPr>
      <w:r w:rsidRPr="00C81ABA">
        <w:rPr>
          <w:lang w:val="en-US"/>
        </w:rPr>
        <w:br w:type="page"/>
      </w:r>
    </w:p>
    <w:p w14:paraId="006545C6" w14:textId="7EC4CFBA" w:rsidR="00D8271C" w:rsidRDefault="00D8271C" w:rsidP="00A755FC">
      <w:pPr>
        <w:pStyle w:val="ab"/>
      </w:pPr>
      <w:bookmarkStart w:id="24" w:name="_Toc41514701"/>
      <w:r>
        <w:lastRenderedPageBreak/>
        <w:t>Приложение 1</w:t>
      </w:r>
      <w:bookmarkEnd w:id="24"/>
    </w:p>
    <w:p w14:paraId="5F61FC25" w14:textId="63A384D2" w:rsidR="00A24079" w:rsidRDefault="00A24079" w:rsidP="00A24079">
      <w:pPr>
        <w:pStyle w:val="a4"/>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64"/>
      </w:tblGrid>
      <w:tr w:rsidR="005A1F10" w14:paraId="537F25DE" w14:textId="77777777" w:rsidTr="005A1F10">
        <w:trPr>
          <w:tblCellSpacing w:w="15" w:type="dxa"/>
        </w:trPr>
        <w:tc>
          <w:tcPr>
            <w:tcW w:w="0" w:type="auto"/>
            <w:vAlign w:val="center"/>
            <w:hideMark/>
          </w:tcPr>
          <w:p w14:paraId="52565CF7" w14:textId="77777777" w:rsidR="005A1F10" w:rsidRDefault="005A1F10">
            <w:pPr>
              <w:pStyle w:val="HTML"/>
              <w:spacing w:line="244" w:lineRule="atLeast"/>
              <w:rPr>
                <w:color w:val="333333"/>
              </w:rPr>
            </w:pPr>
            <w:r>
              <w:rPr>
                <w:color w:val="333333"/>
              </w:rPr>
              <w:t>1</w:t>
            </w:r>
          </w:p>
          <w:p w14:paraId="5639581B" w14:textId="77777777" w:rsidR="005A1F10" w:rsidRDefault="005A1F10">
            <w:pPr>
              <w:pStyle w:val="HTML"/>
              <w:spacing w:line="244" w:lineRule="atLeast"/>
              <w:rPr>
                <w:color w:val="333333"/>
              </w:rPr>
            </w:pPr>
            <w:r>
              <w:rPr>
                <w:color w:val="333333"/>
              </w:rPr>
              <w:t xml:space="preserve"> 2</w:t>
            </w:r>
          </w:p>
          <w:p w14:paraId="70F5DE9E" w14:textId="77777777" w:rsidR="005A1F10" w:rsidRDefault="005A1F10">
            <w:pPr>
              <w:pStyle w:val="HTML"/>
              <w:spacing w:line="244" w:lineRule="atLeast"/>
              <w:rPr>
                <w:color w:val="333333"/>
              </w:rPr>
            </w:pPr>
            <w:r>
              <w:rPr>
                <w:color w:val="333333"/>
              </w:rPr>
              <w:t xml:space="preserve"> 3</w:t>
            </w:r>
          </w:p>
          <w:p w14:paraId="236A594C" w14:textId="77777777" w:rsidR="005A1F10" w:rsidRDefault="005A1F10">
            <w:pPr>
              <w:pStyle w:val="HTML"/>
              <w:spacing w:line="244" w:lineRule="atLeast"/>
              <w:rPr>
                <w:color w:val="333333"/>
              </w:rPr>
            </w:pPr>
            <w:r>
              <w:rPr>
                <w:color w:val="333333"/>
              </w:rPr>
              <w:t xml:space="preserve"> 4</w:t>
            </w:r>
          </w:p>
          <w:p w14:paraId="41F082DD" w14:textId="77777777" w:rsidR="005A1F10" w:rsidRDefault="005A1F10">
            <w:pPr>
              <w:pStyle w:val="HTML"/>
              <w:spacing w:line="244" w:lineRule="atLeast"/>
              <w:rPr>
                <w:color w:val="333333"/>
              </w:rPr>
            </w:pPr>
            <w:r>
              <w:rPr>
                <w:color w:val="333333"/>
              </w:rPr>
              <w:t xml:space="preserve"> 5</w:t>
            </w:r>
          </w:p>
          <w:p w14:paraId="42D93259" w14:textId="77777777" w:rsidR="005A1F10" w:rsidRDefault="005A1F10">
            <w:pPr>
              <w:pStyle w:val="HTML"/>
              <w:spacing w:line="244" w:lineRule="atLeast"/>
              <w:rPr>
                <w:color w:val="333333"/>
              </w:rPr>
            </w:pPr>
            <w:r>
              <w:rPr>
                <w:color w:val="333333"/>
              </w:rPr>
              <w:t xml:space="preserve"> 6</w:t>
            </w:r>
          </w:p>
          <w:p w14:paraId="216D66E9" w14:textId="77777777" w:rsidR="005A1F10" w:rsidRDefault="005A1F10">
            <w:pPr>
              <w:pStyle w:val="HTML"/>
              <w:spacing w:line="244" w:lineRule="atLeast"/>
              <w:rPr>
                <w:color w:val="333333"/>
              </w:rPr>
            </w:pPr>
            <w:r>
              <w:rPr>
                <w:color w:val="333333"/>
              </w:rPr>
              <w:t xml:space="preserve"> 7</w:t>
            </w:r>
          </w:p>
          <w:p w14:paraId="7D11C5AB" w14:textId="77777777" w:rsidR="005A1F10" w:rsidRDefault="005A1F10">
            <w:pPr>
              <w:pStyle w:val="HTML"/>
              <w:spacing w:line="244" w:lineRule="atLeast"/>
              <w:rPr>
                <w:color w:val="333333"/>
              </w:rPr>
            </w:pPr>
            <w:r>
              <w:rPr>
                <w:color w:val="333333"/>
              </w:rPr>
              <w:t xml:space="preserve"> 8</w:t>
            </w:r>
          </w:p>
          <w:p w14:paraId="2DD926D6" w14:textId="77777777" w:rsidR="005A1F10" w:rsidRDefault="005A1F10">
            <w:pPr>
              <w:pStyle w:val="HTML"/>
              <w:spacing w:line="244" w:lineRule="atLeast"/>
              <w:rPr>
                <w:color w:val="333333"/>
              </w:rPr>
            </w:pPr>
            <w:r>
              <w:rPr>
                <w:color w:val="333333"/>
              </w:rPr>
              <w:t xml:space="preserve"> 9</w:t>
            </w:r>
          </w:p>
          <w:p w14:paraId="7EB3A100" w14:textId="77777777" w:rsidR="005A1F10" w:rsidRDefault="005A1F10">
            <w:pPr>
              <w:pStyle w:val="HTML"/>
              <w:spacing w:line="244" w:lineRule="atLeast"/>
              <w:rPr>
                <w:color w:val="333333"/>
              </w:rPr>
            </w:pPr>
            <w:r>
              <w:rPr>
                <w:color w:val="333333"/>
              </w:rPr>
              <w:t>10</w:t>
            </w:r>
          </w:p>
          <w:p w14:paraId="4C348538" w14:textId="77777777" w:rsidR="005A1F10" w:rsidRDefault="005A1F10">
            <w:pPr>
              <w:pStyle w:val="HTML"/>
              <w:spacing w:line="244" w:lineRule="atLeast"/>
              <w:rPr>
                <w:color w:val="333333"/>
              </w:rPr>
            </w:pPr>
            <w:r>
              <w:rPr>
                <w:color w:val="333333"/>
              </w:rPr>
              <w:t>11</w:t>
            </w:r>
          </w:p>
          <w:p w14:paraId="15E797E1" w14:textId="77777777" w:rsidR="005A1F10" w:rsidRDefault="005A1F10">
            <w:pPr>
              <w:pStyle w:val="HTML"/>
              <w:spacing w:line="244" w:lineRule="atLeast"/>
              <w:rPr>
                <w:color w:val="333333"/>
              </w:rPr>
            </w:pPr>
            <w:r>
              <w:rPr>
                <w:color w:val="333333"/>
              </w:rPr>
              <w:t>12</w:t>
            </w:r>
          </w:p>
          <w:p w14:paraId="70BA40BE" w14:textId="77777777" w:rsidR="005A1F10" w:rsidRDefault="005A1F10">
            <w:pPr>
              <w:pStyle w:val="HTML"/>
              <w:spacing w:line="244" w:lineRule="atLeast"/>
              <w:rPr>
                <w:color w:val="333333"/>
              </w:rPr>
            </w:pPr>
            <w:r>
              <w:rPr>
                <w:color w:val="333333"/>
              </w:rPr>
              <w:t>13</w:t>
            </w:r>
          </w:p>
          <w:p w14:paraId="3452A718" w14:textId="77777777" w:rsidR="005A1F10" w:rsidRDefault="005A1F10">
            <w:pPr>
              <w:pStyle w:val="HTML"/>
              <w:spacing w:line="244" w:lineRule="atLeast"/>
              <w:rPr>
                <w:color w:val="333333"/>
              </w:rPr>
            </w:pPr>
            <w:r>
              <w:rPr>
                <w:color w:val="333333"/>
              </w:rPr>
              <w:t>14</w:t>
            </w:r>
          </w:p>
          <w:p w14:paraId="61E1171D" w14:textId="77777777" w:rsidR="005A1F10" w:rsidRDefault="005A1F10">
            <w:pPr>
              <w:pStyle w:val="HTML"/>
              <w:spacing w:line="244" w:lineRule="atLeast"/>
              <w:rPr>
                <w:color w:val="333333"/>
              </w:rPr>
            </w:pPr>
            <w:r>
              <w:rPr>
                <w:color w:val="333333"/>
              </w:rPr>
              <w:t>15</w:t>
            </w:r>
          </w:p>
          <w:p w14:paraId="134093BF" w14:textId="77777777" w:rsidR="005A1F10" w:rsidRDefault="005A1F10">
            <w:pPr>
              <w:pStyle w:val="HTML"/>
              <w:spacing w:line="244" w:lineRule="atLeast"/>
              <w:rPr>
                <w:color w:val="333333"/>
              </w:rPr>
            </w:pPr>
            <w:r>
              <w:rPr>
                <w:color w:val="333333"/>
              </w:rPr>
              <w:t>16</w:t>
            </w:r>
          </w:p>
          <w:p w14:paraId="2F70C28E" w14:textId="77777777" w:rsidR="005A1F10" w:rsidRDefault="005A1F10">
            <w:pPr>
              <w:pStyle w:val="HTML"/>
              <w:spacing w:line="244" w:lineRule="atLeast"/>
              <w:rPr>
                <w:color w:val="333333"/>
              </w:rPr>
            </w:pPr>
            <w:r>
              <w:rPr>
                <w:color w:val="333333"/>
              </w:rPr>
              <w:t>17</w:t>
            </w:r>
          </w:p>
        </w:tc>
        <w:tc>
          <w:tcPr>
            <w:tcW w:w="0" w:type="auto"/>
            <w:vAlign w:val="center"/>
            <w:hideMark/>
          </w:tcPr>
          <w:p w14:paraId="13E495F5" w14:textId="77777777" w:rsidR="005A1F10" w:rsidRPr="005A1F10" w:rsidRDefault="005A1F10">
            <w:pPr>
              <w:pStyle w:val="HTML"/>
              <w:spacing w:line="244" w:lineRule="atLeast"/>
              <w:rPr>
                <w:color w:val="333333"/>
                <w:lang w:val="en-US"/>
              </w:rPr>
            </w:pPr>
            <w:r w:rsidRPr="005A1F10">
              <w:rPr>
                <w:b/>
                <w:bCs/>
                <w:color w:val="333399"/>
                <w:lang w:val="en-US"/>
              </w:rPr>
              <w:t>void</w:t>
            </w:r>
            <w:r w:rsidRPr="005A1F10">
              <w:rPr>
                <w:color w:val="333333"/>
                <w:lang w:val="en-US"/>
              </w:rPr>
              <w:t xml:space="preserve">  </w:t>
            </w:r>
            <w:r w:rsidRPr="005A1F10">
              <w:rPr>
                <w:b/>
                <w:bCs/>
                <w:color w:val="0066BB"/>
                <w:lang w:val="en-US"/>
              </w:rPr>
              <w:t>HAL_TIM_PeriodElapsedCallback</w:t>
            </w:r>
            <w:r w:rsidRPr="005A1F10">
              <w:rPr>
                <w:color w:val="333333"/>
                <w:lang w:val="en-US"/>
              </w:rPr>
              <w:t>(TIM_HandleTypeDef *htim)</w:t>
            </w:r>
          </w:p>
          <w:p w14:paraId="43599FB6" w14:textId="77777777" w:rsidR="005A1F10" w:rsidRPr="005A1F10" w:rsidRDefault="005A1F10">
            <w:pPr>
              <w:pStyle w:val="HTML"/>
              <w:spacing w:line="244" w:lineRule="atLeast"/>
              <w:rPr>
                <w:color w:val="333333"/>
                <w:lang w:val="en-US"/>
              </w:rPr>
            </w:pPr>
            <w:r w:rsidRPr="005A1F10">
              <w:rPr>
                <w:color w:val="333333"/>
                <w:lang w:val="en-US"/>
              </w:rPr>
              <w:t>{</w:t>
            </w:r>
          </w:p>
          <w:p w14:paraId="6050DC70" w14:textId="77777777" w:rsidR="005A1F10" w:rsidRPr="005A1F10" w:rsidRDefault="005A1F10">
            <w:pPr>
              <w:pStyle w:val="HTML"/>
              <w:spacing w:line="244" w:lineRule="atLeast"/>
              <w:rPr>
                <w:color w:val="333333"/>
                <w:lang w:val="en-US"/>
              </w:rPr>
            </w:pPr>
            <w:r w:rsidRPr="005A1F10">
              <w:rPr>
                <w:color w:val="333333"/>
                <w:lang w:val="en-US"/>
              </w:rPr>
              <w:tab/>
            </w:r>
            <w:r w:rsidRPr="005A1F10">
              <w:rPr>
                <w:b/>
                <w:bCs/>
                <w:color w:val="008800"/>
                <w:lang w:val="en-US"/>
              </w:rPr>
              <w:t>if</w:t>
            </w:r>
            <w:r w:rsidRPr="005A1F10">
              <w:rPr>
                <w:color w:val="333333"/>
                <w:lang w:val="en-US"/>
              </w:rPr>
              <w:t>(htim-&gt;Instance == TIM5)</w:t>
            </w:r>
          </w:p>
          <w:p w14:paraId="19258DEE" w14:textId="77777777" w:rsidR="005A1F10" w:rsidRPr="005A1F10" w:rsidRDefault="005A1F10">
            <w:pPr>
              <w:pStyle w:val="HTML"/>
              <w:spacing w:line="244" w:lineRule="atLeast"/>
              <w:rPr>
                <w:color w:val="333333"/>
                <w:lang w:val="en-US"/>
              </w:rPr>
            </w:pPr>
            <w:r w:rsidRPr="005A1F10">
              <w:rPr>
                <w:color w:val="333333"/>
                <w:lang w:val="en-US"/>
              </w:rPr>
              <w:tab/>
              <w:t>{</w:t>
            </w:r>
          </w:p>
          <w:p w14:paraId="50C2A3C0" w14:textId="77777777" w:rsidR="005A1F10" w:rsidRPr="005A1F10" w:rsidRDefault="005A1F10">
            <w:pPr>
              <w:pStyle w:val="HTML"/>
              <w:spacing w:line="244" w:lineRule="atLeast"/>
              <w:rPr>
                <w:color w:val="333333"/>
                <w:lang w:val="en-US"/>
              </w:rPr>
            </w:pPr>
            <w:r w:rsidRPr="005A1F10">
              <w:rPr>
                <w:color w:val="333333"/>
                <w:lang w:val="en-US"/>
              </w:rPr>
              <w:tab/>
            </w:r>
            <w:r w:rsidRPr="005A1F10">
              <w:rPr>
                <w:color w:val="333333"/>
                <w:lang w:val="en-US"/>
              </w:rPr>
              <w:tab/>
            </w:r>
            <w:r w:rsidRPr="005A1F10">
              <w:rPr>
                <w:b/>
                <w:bCs/>
                <w:color w:val="333399"/>
                <w:lang w:val="en-US"/>
              </w:rPr>
              <w:t>int</w:t>
            </w:r>
            <w:r w:rsidRPr="005A1F10">
              <w:rPr>
                <w:color w:val="333333"/>
                <w:lang w:val="en-US"/>
              </w:rPr>
              <w:t xml:space="preserve"> speed = stepper1.current_speed_sps;</w:t>
            </w:r>
          </w:p>
          <w:p w14:paraId="5610D0BE" w14:textId="77777777" w:rsidR="005A1F10" w:rsidRPr="005A1F10" w:rsidRDefault="005A1F10">
            <w:pPr>
              <w:pStyle w:val="HTML"/>
              <w:spacing w:line="244" w:lineRule="atLeast"/>
              <w:rPr>
                <w:color w:val="333333"/>
                <w:lang w:val="en-US"/>
              </w:rPr>
            </w:pPr>
            <w:r w:rsidRPr="005A1F10">
              <w:rPr>
                <w:color w:val="333333"/>
                <w:lang w:val="en-US"/>
              </w:rPr>
              <w:tab/>
            </w:r>
            <w:r w:rsidRPr="005A1F10">
              <w:rPr>
                <w:color w:val="333333"/>
                <w:lang w:val="en-US"/>
              </w:rPr>
              <w:tab/>
            </w:r>
            <w:r w:rsidRPr="005A1F10">
              <w:rPr>
                <w:b/>
                <w:bCs/>
                <w:color w:val="008800"/>
                <w:lang w:val="en-US"/>
              </w:rPr>
              <w:t>if</w:t>
            </w:r>
            <w:r w:rsidRPr="005A1F10">
              <w:rPr>
                <w:color w:val="333333"/>
                <w:lang w:val="en-US"/>
              </w:rPr>
              <w:t xml:space="preserve">(st1_flag &amp;&amp; count != </w:t>
            </w:r>
            <w:r w:rsidRPr="005A1F10">
              <w:rPr>
                <w:b/>
                <w:bCs/>
                <w:color w:val="0000DD"/>
                <w:lang w:val="en-US"/>
              </w:rPr>
              <w:t>0</w:t>
            </w:r>
            <w:r w:rsidRPr="005A1F10">
              <w:rPr>
                <w:color w:val="333333"/>
                <w:lang w:val="en-US"/>
              </w:rPr>
              <w:t>)</w:t>
            </w:r>
          </w:p>
          <w:p w14:paraId="5E24FA9D" w14:textId="77777777" w:rsidR="005A1F10" w:rsidRPr="005A1F10" w:rsidRDefault="005A1F10">
            <w:pPr>
              <w:pStyle w:val="HTML"/>
              <w:spacing w:line="244" w:lineRule="atLeast"/>
              <w:rPr>
                <w:color w:val="333333"/>
                <w:lang w:val="en-US"/>
              </w:rPr>
            </w:pPr>
            <w:r w:rsidRPr="005A1F10">
              <w:rPr>
                <w:color w:val="333333"/>
                <w:lang w:val="en-US"/>
              </w:rPr>
              <w:tab/>
            </w:r>
            <w:r w:rsidRPr="005A1F10">
              <w:rPr>
                <w:color w:val="333333"/>
                <w:lang w:val="en-US"/>
              </w:rPr>
              <w:tab/>
              <w:t>{</w:t>
            </w:r>
          </w:p>
          <w:p w14:paraId="4BAF40F6" w14:textId="77777777" w:rsidR="005A1F10" w:rsidRPr="005A1F10" w:rsidRDefault="005A1F10">
            <w:pPr>
              <w:pStyle w:val="HTML"/>
              <w:spacing w:line="244" w:lineRule="atLeast"/>
              <w:rPr>
                <w:color w:val="333333"/>
                <w:lang w:val="en-US"/>
              </w:rPr>
            </w:pPr>
            <w:r w:rsidRPr="005A1F10">
              <w:rPr>
                <w:color w:val="333333"/>
                <w:lang w:val="en-US"/>
              </w:rPr>
              <w:tab/>
            </w:r>
            <w:r w:rsidRPr="005A1F10">
              <w:rPr>
                <w:color w:val="333333"/>
                <w:lang w:val="en-US"/>
              </w:rPr>
              <w:tab/>
            </w:r>
            <w:r w:rsidRPr="005A1F10">
              <w:rPr>
                <w:color w:val="333333"/>
                <w:lang w:val="en-US"/>
              </w:rPr>
              <w:tab/>
            </w:r>
            <w:r w:rsidRPr="005A1F10">
              <w:rPr>
                <w:b/>
                <w:bCs/>
                <w:color w:val="008800"/>
                <w:lang w:val="en-US"/>
              </w:rPr>
              <w:t>if</w:t>
            </w:r>
            <w:r w:rsidRPr="005A1F10">
              <w:rPr>
                <w:color w:val="333333"/>
                <w:lang w:val="en-US"/>
              </w:rPr>
              <w:t xml:space="preserve">(st1_flag == </w:t>
            </w:r>
            <w:r w:rsidRPr="005A1F10">
              <w:rPr>
                <w:b/>
                <w:bCs/>
                <w:color w:val="0000DD"/>
                <w:lang w:val="en-US"/>
              </w:rPr>
              <w:t>1</w:t>
            </w:r>
            <w:r w:rsidRPr="005A1F10">
              <w:rPr>
                <w:color w:val="333333"/>
                <w:lang w:val="en-US"/>
              </w:rPr>
              <w:t>)</w:t>
            </w:r>
          </w:p>
          <w:p w14:paraId="1D5BF4BC" w14:textId="473B453D" w:rsidR="005A1F10" w:rsidRPr="005A1F10" w:rsidRDefault="00DF04A1">
            <w:pPr>
              <w:pStyle w:val="HTML"/>
              <w:spacing w:line="244" w:lineRule="atLeast"/>
              <w:rPr>
                <w:color w:val="333333"/>
                <w:lang w:val="en-US"/>
              </w:rPr>
            </w:pPr>
            <w:r>
              <w:rPr>
                <w:color w:val="333333"/>
                <w:lang w:val="en-US"/>
              </w:rPr>
              <w:tab/>
            </w:r>
            <w:r>
              <w:rPr>
                <w:color w:val="333333"/>
                <w:lang w:val="en-US"/>
              </w:rPr>
              <w:tab/>
            </w:r>
            <w:r>
              <w:rPr>
                <w:color w:val="333333"/>
                <w:lang w:val="en-US"/>
              </w:rPr>
              <w:tab/>
            </w:r>
            <w:r w:rsidR="005A1F10" w:rsidRPr="005A1F10">
              <w:rPr>
                <w:color w:val="333333"/>
                <w:lang w:val="en-US"/>
              </w:rPr>
              <w:t xml:space="preserve">integ_position -= (last_integ_position + speed) </w:t>
            </w:r>
          </w:p>
          <w:p w14:paraId="6BC8A231" w14:textId="77777777" w:rsidR="005A1F10" w:rsidRPr="005A1F10" w:rsidRDefault="005A1F10">
            <w:pPr>
              <w:pStyle w:val="HTML"/>
              <w:spacing w:line="244" w:lineRule="atLeast"/>
              <w:rPr>
                <w:color w:val="333333"/>
                <w:lang w:val="en-US"/>
              </w:rPr>
            </w:pPr>
            <w:r w:rsidRPr="005A1F10">
              <w:rPr>
                <w:color w:val="333333"/>
                <w:lang w:val="en-US"/>
              </w:rPr>
              <w:tab/>
            </w:r>
            <w:r w:rsidRPr="005A1F10">
              <w:rPr>
                <w:color w:val="333333"/>
                <w:lang w:val="en-US"/>
              </w:rPr>
              <w:tab/>
            </w:r>
            <w:r w:rsidRPr="005A1F10">
              <w:rPr>
                <w:color w:val="333333"/>
                <w:lang w:val="en-US"/>
              </w:rPr>
              <w:tab/>
              <w:t xml:space="preserve">/ </w:t>
            </w:r>
            <w:r w:rsidRPr="005A1F10">
              <w:rPr>
                <w:b/>
                <w:bCs/>
                <w:color w:val="0000DD"/>
                <w:lang w:val="en-US"/>
              </w:rPr>
              <w:t>2</w:t>
            </w:r>
            <w:r w:rsidRPr="005A1F10">
              <w:rPr>
                <w:color w:val="333333"/>
                <w:lang w:val="en-US"/>
              </w:rPr>
              <w:t xml:space="preserve"> / tim5_freqHz;</w:t>
            </w:r>
          </w:p>
          <w:p w14:paraId="0B032019" w14:textId="77777777" w:rsidR="005A1F10" w:rsidRPr="005A1F10" w:rsidRDefault="005A1F10">
            <w:pPr>
              <w:pStyle w:val="HTML"/>
              <w:spacing w:line="244" w:lineRule="atLeast"/>
              <w:rPr>
                <w:color w:val="333333"/>
                <w:lang w:val="en-US"/>
              </w:rPr>
            </w:pPr>
            <w:r w:rsidRPr="005A1F10">
              <w:rPr>
                <w:color w:val="333333"/>
                <w:lang w:val="en-US"/>
              </w:rPr>
              <w:tab/>
            </w:r>
            <w:r w:rsidRPr="005A1F10">
              <w:rPr>
                <w:color w:val="333333"/>
                <w:lang w:val="en-US"/>
              </w:rPr>
              <w:tab/>
            </w:r>
            <w:r w:rsidRPr="005A1F10">
              <w:rPr>
                <w:color w:val="333333"/>
                <w:lang w:val="en-US"/>
              </w:rPr>
              <w:tab/>
            </w:r>
            <w:r w:rsidRPr="005A1F10">
              <w:rPr>
                <w:b/>
                <w:bCs/>
                <w:color w:val="008800"/>
                <w:lang w:val="en-US"/>
              </w:rPr>
              <w:t>else</w:t>
            </w:r>
            <w:r w:rsidRPr="005A1F10">
              <w:rPr>
                <w:color w:val="333333"/>
                <w:lang w:val="en-US"/>
              </w:rPr>
              <w:t xml:space="preserve"> </w:t>
            </w:r>
            <w:r w:rsidRPr="005A1F10">
              <w:rPr>
                <w:b/>
                <w:bCs/>
                <w:color w:val="008800"/>
                <w:lang w:val="en-US"/>
              </w:rPr>
              <w:t>if</w:t>
            </w:r>
            <w:r w:rsidRPr="005A1F10">
              <w:rPr>
                <w:color w:val="333333"/>
                <w:lang w:val="en-US"/>
              </w:rPr>
              <w:t xml:space="preserve"> (st1_flag == </w:t>
            </w:r>
            <w:r w:rsidRPr="005A1F10">
              <w:rPr>
                <w:b/>
                <w:bCs/>
                <w:color w:val="0000DD"/>
                <w:lang w:val="en-US"/>
              </w:rPr>
              <w:t>2</w:t>
            </w:r>
            <w:r w:rsidRPr="005A1F10">
              <w:rPr>
                <w:color w:val="333333"/>
                <w:lang w:val="en-US"/>
              </w:rPr>
              <w:t>)</w:t>
            </w:r>
          </w:p>
          <w:p w14:paraId="11F320F2" w14:textId="018364C4" w:rsidR="005A1F10" w:rsidRPr="005A1F10" w:rsidRDefault="00DF04A1">
            <w:pPr>
              <w:pStyle w:val="HTML"/>
              <w:spacing w:line="244" w:lineRule="atLeast"/>
              <w:rPr>
                <w:color w:val="333333"/>
                <w:lang w:val="en-US"/>
              </w:rPr>
            </w:pPr>
            <w:r>
              <w:rPr>
                <w:color w:val="333333"/>
                <w:lang w:val="en-US"/>
              </w:rPr>
              <w:tab/>
            </w:r>
            <w:r>
              <w:rPr>
                <w:color w:val="333333"/>
                <w:lang w:val="en-US"/>
              </w:rPr>
              <w:tab/>
            </w:r>
            <w:r>
              <w:rPr>
                <w:color w:val="333333"/>
                <w:lang w:val="en-US"/>
              </w:rPr>
              <w:tab/>
            </w:r>
            <w:r w:rsidR="005A1F10" w:rsidRPr="005A1F10">
              <w:rPr>
                <w:color w:val="333333"/>
                <w:lang w:val="en-US"/>
              </w:rPr>
              <w:t xml:space="preserve">integ_position -= (last_integ_position + speed) </w:t>
            </w:r>
          </w:p>
          <w:p w14:paraId="3743B0CB" w14:textId="77777777" w:rsidR="005A1F10" w:rsidRPr="005A1F10" w:rsidRDefault="005A1F10">
            <w:pPr>
              <w:pStyle w:val="HTML"/>
              <w:spacing w:line="244" w:lineRule="atLeast"/>
              <w:rPr>
                <w:color w:val="333333"/>
                <w:lang w:val="en-US"/>
              </w:rPr>
            </w:pPr>
            <w:r w:rsidRPr="005A1F10">
              <w:rPr>
                <w:color w:val="333333"/>
                <w:lang w:val="en-US"/>
              </w:rPr>
              <w:tab/>
            </w:r>
            <w:r w:rsidRPr="005A1F10">
              <w:rPr>
                <w:color w:val="333333"/>
                <w:lang w:val="en-US"/>
              </w:rPr>
              <w:tab/>
            </w:r>
            <w:r w:rsidRPr="005A1F10">
              <w:rPr>
                <w:color w:val="333333"/>
                <w:lang w:val="en-US"/>
              </w:rPr>
              <w:tab/>
              <w:t xml:space="preserve">/ </w:t>
            </w:r>
            <w:r w:rsidRPr="005A1F10">
              <w:rPr>
                <w:b/>
                <w:bCs/>
                <w:color w:val="0000DD"/>
                <w:lang w:val="en-US"/>
              </w:rPr>
              <w:t>2</w:t>
            </w:r>
            <w:r w:rsidRPr="005A1F10">
              <w:rPr>
                <w:color w:val="333333"/>
                <w:lang w:val="en-US"/>
              </w:rPr>
              <w:t xml:space="preserve"> / tim5_freqHz;</w:t>
            </w:r>
          </w:p>
          <w:p w14:paraId="3AE21D29" w14:textId="77777777" w:rsidR="005A1F10" w:rsidRPr="005A1F10" w:rsidRDefault="005A1F10">
            <w:pPr>
              <w:pStyle w:val="HTML"/>
              <w:spacing w:line="244" w:lineRule="atLeast"/>
              <w:rPr>
                <w:color w:val="333333"/>
                <w:lang w:val="en-US"/>
              </w:rPr>
            </w:pPr>
            <w:r w:rsidRPr="005A1F10">
              <w:rPr>
                <w:color w:val="333333"/>
                <w:lang w:val="en-US"/>
              </w:rPr>
              <w:tab/>
            </w:r>
            <w:r w:rsidRPr="005A1F10">
              <w:rPr>
                <w:color w:val="333333"/>
                <w:lang w:val="en-US"/>
              </w:rPr>
              <w:tab/>
            </w:r>
            <w:r w:rsidRPr="005A1F10">
              <w:rPr>
                <w:color w:val="333333"/>
                <w:lang w:val="en-US"/>
              </w:rPr>
              <w:tab/>
              <w:t>last_integ_position = speed;</w:t>
            </w:r>
          </w:p>
          <w:p w14:paraId="0F857754" w14:textId="77777777" w:rsidR="005A1F10" w:rsidRDefault="005A1F10">
            <w:pPr>
              <w:pStyle w:val="HTML"/>
              <w:spacing w:line="244" w:lineRule="atLeast"/>
              <w:rPr>
                <w:color w:val="333333"/>
              </w:rPr>
            </w:pPr>
            <w:r w:rsidRPr="005A1F10">
              <w:rPr>
                <w:color w:val="333333"/>
                <w:lang w:val="en-US"/>
              </w:rPr>
              <w:tab/>
            </w:r>
            <w:r w:rsidRPr="005A1F10">
              <w:rPr>
                <w:color w:val="333333"/>
                <w:lang w:val="en-US"/>
              </w:rPr>
              <w:tab/>
            </w:r>
            <w:r>
              <w:rPr>
                <w:color w:val="333333"/>
              </w:rPr>
              <w:t>}</w:t>
            </w:r>
          </w:p>
          <w:p w14:paraId="0E3F854B" w14:textId="77777777" w:rsidR="005A1F10" w:rsidRDefault="005A1F10">
            <w:pPr>
              <w:pStyle w:val="HTML"/>
              <w:spacing w:line="244" w:lineRule="atLeast"/>
              <w:rPr>
                <w:color w:val="333333"/>
              </w:rPr>
            </w:pPr>
            <w:r>
              <w:rPr>
                <w:color w:val="333333"/>
              </w:rPr>
              <w:tab/>
              <w:t>}</w:t>
            </w:r>
          </w:p>
          <w:p w14:paraId="35E9556E" w14:textId="77777777" w:rsidR="005A1F10" w:rsidRDefault="005A1F10">
            <w:pPr>
              <w:pStyle w:val="HTML"/>
              <w:spacing w:line="244" w:lineRule="atLeast"/>
              <w:rPr>
                <w:color w:val="333333"/>
              </w:rPr>
            </w:pPr>
            <w:r>
              <w:rPr>
                <w:color w:val="333333"/>
              </w:rPr>
              <w:t>}</w:t>
            </w:r>
          </w:p>
        </w:tc>
      </w:tr>
    </w:tbl>
    <w:p w14:paraId="132B5557" w14:textId="77777777" w:rsidR="005A1F10" w:rsidRPr="005A1F10" w:rsidRDefault="005A1F10" w:rsidP="005A1F10">
      <w:pPr>
        <w:pStyle w:val="HTML"/>
        <w:rPr>
          <w:lang w:val="en-US"/>
        </w:rPr>
      </w:pPr>
    </w:p>
    <w:sectPr w:rsidR="005A1F10" w:rsidRPr="005A1F10" w:rsidSect="00E32865">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33C46" w14:textId="77777777" w:rsidR="00C307E4" w:rsidRDefault="00C307E4" w:rsidP="000E4950">
      <w:pPr>
        <w:spacing w:after="0" w:line="240" w:lineRule="auto"/>
      </w:pPr>
      <w:r>
        <w:separator/>
      </w:r>
    </w:p>
  </w:endnote>
  <w:endnote w:type="continuationSeparator" w:id="0">
    <w:p w14:paraId="16FE6449" w14:textId="77777777" w:rsidR="00C307E4" w:rsidRDefault="00C307E4" w:rsidP="000E4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6099084"/>
      <w:docPartObj>
        <w:docPartGallery w:val="Page Numbers (Bottom of Page)"/>
        <w:docPartUnique/>
      </w:docPartObj>
    </w:sdtPr>
    <w:sdtEndPr/>
    <w:sdtContent>
      <w:p w14:paraId="7EB08A85" w14:textId="018EBBA7" w:rsidR="0042738B" w:rsidRDefault="0042738B">
        <w:pPr>
          <w:pStyle w:val="af9"/>
          <w:jc w:val="center"/>
        </w:pPr>
        <w:r>
          <w:rPr>
            <w:noProof/>
          </w:rPr>
          <w:fldChar w:fldCharType="begin"/>
        </w:r>
        <w:r>
          <w:rPr>
            <w:noProof/>
          </w:rPr>
          <w:instrText>PAGE   \* MERGEFORMAT</w:instrText>
        </w:r>
        <w:r>
          <w:rPr>
            <w:noProof/>
          </w:rPr>
          <w:fldChar w:fldCharType="separate"/>
        </w:r>
        <w:r w:rsidR="00A97532">
          <w:rPr>
            <w:noProof/>
          </w:rPr>
          <w:t>28</w:t>
        </w:r>
        <w:r>
          <w:rPr>
            <w:noProof/>
          </w:rPr>
          <w:fldChar w:fldCharType="end"/>
        </w:r>
      </w:p>
    </w:sdtContent>
  </w:sdt>
  <w:p w14:paraId="55BF0B59" w14:textId="77777777" w:rsidR="0042738B" w:rsidRDefault="0042738B">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13FED" w14:textId="77777777" w:rsidR="00C307E4" w:rsidRDefault="00C307E4" w:rsidP="000E4950">
      <w:pPr>
        <w:spacing w:after="0" w:line="240" w:lineRule="auto"/>
      </w:pPr>
      <w:r>
        <w:separator/>
      </w:r>
    </w:p>
  </w:footnote>
  <w:footnote w:type="continuationSeparator" w:id="0">
    <w:p w14:paraId="51EAB703" w14:textId="77777777" w:rsidR="00C307E4" w:rsidRDefault="00C307E4" w:rsidP="000E4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60776"/>
    <w:multiLevelType w:val="multilevel"/>
    <w:tmpl w:val="D46602B4"/>
    <w:lvl w:ilvl="0">
      <w:start w:val="1"/>
      <w:numFmt w:val="decimal"/>
      <w:lvlText w:val="%1"/>
      <w:lvlJc w:val="center"/>
      <w:pPr>
        <w:ind w:left="0" w:firstLine="0"/>
      </w:pPr>
      <w:rPr>
        <w:rFonts w:hint="default"/>
      </w:rPr>
    </w:lvl>
    <w:lvl w:ilvl="1">
      <w:start w:val="1"/>
      <w:numFmt w:val="decimal"/>
      <w:pStyle w:val="a"/>
      <w:lvlText w:val="%1.%2"/>
      <w:lvlJc w:val="left"/>
      <w:pPr>
        <w:ind w:left="0" w:firstLine="0"/>
      </w:pPr>
      <w:rPr>
        <w:rFonts w:hint="default"/>
      </w:rPr>
    </w:lvl>
    <w:lvl w:ilvl="2">
      <w:start w:val="1"/>
      <w:numFmt w:val="decimal"/>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 w15:restartNumberingAfterBreak="0">
    <w:nsid w:val="21A43922"/>
    <w:multiLevelType w:val="hybridMultilevel"/>
    <w:tmpl w:val="9294DD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22A4E2B"/>
    <w:multiLevelType w:val="hybridMultilevel"/>
    <w:tmpl w:val="3DEC05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3703B59"/>
    <w:multiLevelType w:val="multilevel"/>
    <w:tmpl w:val="EE248F32"/>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B6A0312"/>
    <w:multiLevelType w:val="multilevel"/>
    <w:tmpl w:val="84BA4228"/>
    <w:styleLink w:val="10"/>
    <w:lvl w:ilvl="0">
      <w:start w:val="1"/>
      <w:numFmt w:val="decimal"/>
      <w:lvlText w:val="%1"/>
      <w:lvlJc w:val="left"/>
      <w:pPr>
        <w:ind w:left="1429" w:hanging="360"/>
      </w:pPr>
      <w:rPr>
        <w:rFonts w:hint="default"/>
      </w:rPr>
    </w:lvl>
    <w:lvl w:ilvl="1">
      <w:start w:val="1"/>
      <w:numFmt w:val="decimal"/>
      <w:lvlText w:val="%2."/>
      <w:lvlJc w:val="left"/>
      <w:pPr>
        <w:ind w:left="2149" w:hanging="360"/>
      </w:pPr>
    </w:lvl>
    <w:lvl w:ilvl="2">
      <w:start w:val="1"/>
      <w:numFmt w:val="decimal"/>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5E454918"/>
    <w:multiLevelType w:val="hybridMultilevel"/>
    <w:tmpl w:val="B288A1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0C4112A"/>
    <w:multiLevelType w:val="hybridMultilevel"/>
    <w:tmpl w:val="57282CCC"/>
    <w:lvl w:ilvl="0" w:tplc="2CAAD1A6">
      <w:start w:val="1"/>
      <w:numFmt w:val="decimal"/>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5"/>
  </w:num>
  <w:num w:numId="3">
    <w:abstractNumId w:val="1"/>
  </w:num>
  <w:num w:numId="4">
    <w:abstractNumId w:val="2"/>
  </w:num>
  <w:num w:numId="5">
    <w:abstractNumId w:val="6"/>
  </w:num>
  <w:num w:numId="6">
    <w:abstractNumId w:val="3"/>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Klimacheva">
    <w15:presenceInfo w15:providerId="Windows Live" w15:userId="87fdf165d72a5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3F"/>
    <w:rsid w:val="00000D4F"/>
    <w:rsid w:val="00002965"/>
    <w:rsid w:val="00010BD8"/>
    <w:rsid w:val="00010DF2"/>
    <w:rsid w:val="000265B5"/>
    <w:rsid w:val="0003233F"/>
    <w:rsid w:val="0003276F"/>
    <w:rsid w:val="00032A80"/>
    <w:rsid w:val="00042E3A"/>
    <w:rsid w:val="00062BF8"/>
    <w:rsid w:val="00066DA5"/>
    <w:rsid w:val="000726CF"/>
    <w:rsid w:val="000855E3"/>
    <w:rsid w:val="00094BB9"/>
    <w:rsid w:val="000A09E2"/>
    <w:rsid w:val="000A0DE8"/>
    <w:rsid w:val="000A64FF"/>
    <w:rsid w:val="000B3D04"/>
    <w:rsid w:val="000C4EAC"/>
    <w:rsid w:val="000D4FCB"/>
    <w:rsid w:val="000D76A6"/>
    <w:rsid w:val="000E1312"/>
    <w:rsid w:val="000E3B84"/>
    <w:rsid w:val="000E4114"/>
    <w:rsid w:val="000E4950"/>
    <w:rsid w:val="000E6A6C"/>
    <w:rsid w:val="000F6354"/>
    <w:rsid w:val="00101BCF"/>
    <w:rsid w:val="001200CF"/>
    <w:rsid w:val="001231B5"/>
    <w:rsid w:val="00126B52"/>
    <w:rsid w:val="00140F43"/>
    <w:rsid w:val="00144CE6"/>
    <w:rsid w:val="00147771"/>
    <w:rsid w:val="001571EB"/>
    <w:rsid w:val="001700A8"/>
    <w:rsid w:val="0018379E"/>
    <w:rsid w:val="00187FCF"/>
    <w:rsid w:val="00193A33"/>
    <w:rsid w:val="00197DA4"/>
    <w:rsid w:val="001B2887"/>
    <w:rsid w:val="001B6897"/>
    <w:rsid w:val="001C35F5"/>
    <w:rsid w:val="001C3BF7"/>
    <w:rsid w:val="001E0F34"/>
    <w:rsid w:val="001E19FF"/>
    <w:rsid w:val="001E2A8B"/>
    <w:rsid w:val="001E3935"/>
    <w:rsid w:val="001E705A"/>
    <w:rsid w:val="001F6FC0"/>
    <w:rsid w:val="001F7869"/>
    <w:rsid w:val="00210945"/>
    <w:rsid w:val="00211C56"/>
    <w:rsid w:val="0021291D"/>
    <w:rsid w:val="002333A6"/>
    <w:rsid w:val="0024082F"/>
    <w:rsid w:val="00240B7B"/>
    <w:rsid w:val="00244FBF"/>
    <w:rsid w:val="002531D2"/>
    <w:rsid w:val="002579DE"/>
    <w:rsid w:val="00260F06"/>
    <w:rsid w:val="00262426"/>
    <w:rsid w:val="00271E29"/>
    <w:rsid w:val="0029164F"/>
    <w:rsid w:val="002946D7"/>
    <w:rsid w:val="002A1BB0"/>
    <w:rsid w:val="002B0CE5"/>
    <w:rsid w:val="002B1BF0"/>
    <w:rsid w:val="002B3EC7"/>
    <w:rsid w:val="002B6170"/>
    <w:rsid w:val="002C08E6"/>
    <w:rsid w:val="002C18B3"/>
    <w:rsid w:val="002C66D9"/>
    <w:rsid w:val="002C6BCB"/>
    <w:rsid w:val="002D70DF"/>
    <w:rsid w:val="002E51FD"/>
    <w:rsid w:val="002E559C"/>
    <w:rsid w:val="002E74A3"/>
    <w:rsid w:val="002E76E8"/>
    <w:rsid w:val="002F7C4F"/>
    <w:rsid w:val="003012FA"/>
    <w:rsid w:val="00316A79"/>
    <w:rsid w:val="00320FA6"/>
    <w:rsid w:val="003234F2"/>
    <w:rsid w:val="00333703"/>
    <w:rsid w:val="00334B3B"/>
    <w:rsid w:val="003431C2"/>
    <w:rsid w:val="0034383B"/>
    <w:rsid w:val="00345667"/>
    <w:rsid w:val="00351A6A"/>
    <w:rsid w:val="00357F93"/>
    <w:rsid w:val="00360DD0"/>
    <w:rsid w:val="00370073"/>
    <w:rsid w:val="00370EF6"/>
    <w:rsid w:val="00375196"/>
    <w:rsid w:val="00380AF8"/>
    <w:rsid w:val="00386775"/>
    <w:rsid w:val="00387713"/>
    <w:rsid w:val="00392522"/>
    <w:rsid w:val="00392F17"/>
    <w:rsid w:val="00393536"/>
    <w:rsid w:val="003A06EE"/>
    <w:rsid w:val="003A4A78"/>
    <w:rsid w:val="003B192C"/>
    <w:rsid w:val="003C048C"/>
    <w:rsid w:val="003C5F7F"/>
    <w:rsid w:val="003E75C6"/>
    <w:rsid w:val="003F0577"/>
    <w:rsid w:val="00403F24"/>
    <w:rsid w:val="004137BF"/>
    <w:rsid w:val="00423EB5"/>
    <w:rsid w:val="0042738B"/>
    <w:rsid w:val="004312F3"/>
    <w:rsid w:val="00432C08"/>
    <w:rsid w:val="004341B5"/>
    <w:rsid w:val="0044368E"/>
    <w:rsid w:val="00456D74"/>
    <w:rsid w:val="00460BC5"/>
    <w:rsid w:val="004648C8"/>
    <w:rsid w:val="00474B56"/>
    <w:rsid w:val="00480130"/>
    <w:rsid w:val="00485D70"/>
    <w:rsid w:val="004A2B1A"/>
    <w:rsid w:val="004B102C"/>
    <w:rsid w:val="004B656D"/>
    <w:rsid w:val="004E4ED8"/>
    <w:rsid w:val="004E5911"/>
    <w:rsid w:val="004F72CC"/>
    <w:rsid w:val="005050D7"/>
    <w:rsid w:val="0051059C"/>
    <w:rsid w:val="00510D71"/>
    <w:rsid w:val="005147A5"/>
    <w:rsid w:val="00515758"/>
    <w:rsid w:val="00522E84"/>
    <w:rsid w:val="00526309"/>
    <w:rsid w:val="00526D51"/>
    <w:rsid w:val="0053414C"/>
    <w:rsid w:val="0054459C"/>
    <w:rsid w:val="005521F0"/>
    <w:rsid w:val="00555003"/>
    <w:rsid w:val="00561888"/>
    <w:rsid w:val="00563D6E"/>
    <w:rsid w:val="00567105"/>
    <w:rsid w:val="00571F0A"/>
    <w:rsid w:val="00574E0F"/>
    <w:rsid w:val="005816BD"/>
    <w:rsid w:val="00583AB7"/>
    <w:rsid w:val="00593530"/>
    <w:rsid w:val="005A08E7"/>
    <w:rsid w:val="005A1F10"/>
    <w:rsid w:val="005A2442"/>
    <w:rsid w:val="005A4E14"/>
    <w:rsid w:val="005A7808"/>
    <w:rsid w:val="005C282A"/>
    <w:rsid w:val="005D2EFD"/>
    <w:rsid w:val="005E618D"/>
    <w:rsid w:val="005F3F1A"/>
    <w:rsid w:val="005F5C94"/>
    <w:rsid w:val="00604C1F"/>
    <w:rsid w:val="00604C40"/>
    <w:rsid w:val="00610AD5"/>
    <w:rsid w:val="00611E6B"/>
    <w:rsid w:val="0062101B"/>
    <w:rsid w:val="00635BA8"/>
    <w:rsid w:val="00636792"/>
    <w:rsid w:val="00657A1C"/>
    <w:rsid w:val="00675623"/>
    <w:rsid w:val="006768D8"/>
    <w:rsid w:val="0068194C"/>
    <w:rsid w:val="0068685D"/>
    <w:rsid w:val="006958E5"/>
    <w:rsid w:val="006A2582"/>
    <w:rsid w:val="006A4513"/>
    <w:rsid w:val="006B3B32"/>
    <w:rsid w:val="006D3CD5"/>
    <w:rsid w:val="006D6D39"/>
    <w:rsid w:val="006D6F75"/>
    <w:rsid w:val="006F6048"/>
    <w:rsid w:val="006F698E"/>
    <w:rsid w:val="00700912"/>
    <w:rsid w:val="00701973"/>
    <w:rsid w:val="00702F9A"/>
    <w:rsid w:val="00724619"/>
    <w:rsid w:val="00734440"/>
    <w:rsid w:val="00742101"/>
    <w:rsid w:val="007435CE"/>
    <w:rsid w:val="00746284"/>
    <w:rsid w:val="00746687"/>
    <w:rsid w:val="00762028"/>
    <w:rsid w:val="0076692F"/>
    <w:rsid w:val="00775262"/>
    <w:rsid w:val="00786BAD"/>
    <w:rsid w:val="00794287"/>
    <w:rsid w:val="007A6B8C"/>
    <w:rsid w:val="007A70FA"/>
    <w:rsid w:val="007B1CC0"/>
    <w:rsid w:val="007B2405"/>
    <w:rsid w:val="007B458A"/>
    <w:rsid w:val="007C3975"/>
    <w:rsid w:val="007C6F66"/>
    <w:rsid w:val="007C75EB"/>
    <w:rsid w:val="007D1AFD"/>
    <w:rsid w:val="007D1E3F"/>
    <w:rsid w:val="007D472A"/>
    <w:rsid w:val="007F51BC"/>
    <w:rsid w:val="00800936"/>
    <w:rsid w:val="0080121C"/>
    <w:rsid w:val="008018ED"/>
    <w:rsid w:val="00817BB3"/>
    <w:rsid w:val="00821A6F"/>
    <w:rsid w:val="00833ADE"/>
    <w:rsid w:val="00834CE8"/>
    <w:rsid w:val="008369C5"/>
    <w:rsid w:val="00842069"/>
    <w:rsid w:val="00842592"/>
    <w:rsid w:val="00847833"/>
    <w:rsid w:val="00855F40"/>
    <w:rsid w:val="00871E1D"/>
    <w:rsid w:val="00874555"/>
    <w:rsid w:val="008766EE"/>
    <w:rsid w:val="00880521"/>
    <w:rsid w:val="00882E73"/>
    <w:rsid w:val="00890FED"/>
    <w:rsid w:val="008945E2"/>
    <w:rsid w:val="008A020D"/>
    <w:rsid w:val="008A7942"/>
    <w:rsid w:val="008A7C81"/>
    <w:rsid w:val="008B6770"/>
    <w:rsid w:val="008D00A0"/>
    <w:rsid w:val="008D456F"/>
    <w:rsid w:val="008E2693"/>
    <w:rsid w:val="009071D3"/>
    <w:rsid w:val="00917E36"/>
    <w:rsid w:val="009315BE"/>
    <w:rsid w:val="00933B5E"/>
    <w:rsid w:val="0093774F"/>
    <w:rsid w:val="00942DFC"/>
    <w:rsid w:val="0095054D"/>
    <w:rsid w:val="00950AE0"/>
    <w:rsid w:val="00955D75"/>
    <w:rsid w:val="00963439"/>
    <w:rsid w:val="00977071"/>
    <w:rsid w:val="009778DD"/>
    <w:rsid w:val="00985701"/>
    <w:rsid w:val="00987E42"/>
    <w:rsid w:val="009A0F91"/>
    <w:rsid w:val="009B28F5"/>
    <w:rsid w:val="009B75EB"/>
    <w:rsid w:val="009C201B"/>
    <w:rsid w:val="009D3A40"/>
    <w:rsid w:val="009D3F5E"/>
    <w:rsid w:val="009D4EE5"/>
    <w:rsid w:val="009E50F1"/>
    <w:rsid w:val="009F675F"/>
    <w:rsid w:val="00A0170B"/>
    <w:rsid w:val="00A06FCF"/>
    <w:rsid w:val="00A11CD7"/>
    <w:rsid w:val="00A149CB"/>
    <w:rsid w:val="00A15526"/>
    <w:rsid w:val="00A24079"/>
    <w:rsid w:val="00A37AEC"/>
    <w:rsid w:val="00A37E97"/>
    <w:rsid w:val="00A41498"/>
    <w:rsid w:val="00A45798"/>
    <w:rsid w:val="00A4764C"/>
    <w:rsid w:val="00A545EC"/>
    <w:rsid w:val="00A545F2"/>
    <w:rsid w:val="00A62B79"/>
    <w:rsid w:val="00A63894"/>
    <w:rsid w:val="00A671CF"/>
    <w:rsid w:val="00A6740F"/>
    <w:rsid w:val="00A71054"/>
    <w:rsid w:val="00A74299"/>
    <w:rsid w:val="00A755FC"/>
    <w:rsid w:val="00A76F6A"/>
    <w:rsid w:val="00A82C09"/>
    <w:rsid w:val="00A84FD3"/>
    <w:rsid w:val="00A96932"/>
    <w:rsid w:val="00A97532"/>
    <w:rsid w:val="00A97806"/>
    <w:rsid w:val="00A97FE8"/>
    <w:rsid w:val="00AA1C79"/>
    <w:rsid w:val="00AA21ED"/>
    <w:rsid w:val="00AC0541"/>
    <w:rsid w:val="00AD0630"/>
    <w:rsid w:val="00AE31EF"/>
    <w:rsid w:val="00B00587"/>
    <w:rsid w:val="00B02AC7"/>
    <w:rsid w:val="00B108A3"/>
    <w:rsid w:val="00B15A89"/>
    <w:rsid w:val="00B31561"/>
    <w:rsid w:val="00B377FA"/>
    <w:rsid w:val="00B4426E"/>
    <w:rsid w:val="00B45E2F"/>
    <w:rsid w:val="00B6794F"/>
    <w:rsid w:val="00B67FF7"/>
    <w:rsid w:val="00B721E2"/>
    <w:rsid w:val="00B8069E"/>
    <w:rsid w:val="00B8195A"/>
    <w:rsid w:val="00B87BC8"/>
    <w:rsid w:val="00B90FC9"/>
    <w:rsid w:val="00BA6D99"/>
    <w:rsid w:val="00BB1C21"/>
    <w:rsid w:val="00BB4523"/>
    <w:rsid w:val="00BB53F0"/>
    <w:rsid w:val="00BC6416"/>
    <w:rsid w:val="00BC7CC4"/>
    <w:rsid w:val="00BE2E90"/>
    <w:rsid w:val="00BF4158"/>
    <w:rsid w:val="00C03467"/>
    <w:rsid w:val="00C04E12"/>
    <w:rsid w:val="00C1027F"/>
    <w:rsid w:val="00C112C5"/>
    <w:rsid w:val="00C120B6"/>
    <w:rsid w:val="00C2716E"/>
    <w:rsid w:val="00C305E0"/>
    <w:rsid w:val="00C307E4"/>
    <w:rsid w:val="00C356CC"/>
    <w:rsid w:val="00C40DC7"/>
    <w:rsid w:val="00C43AC9"/>
    <w:rsid w:val="00C50161"/>
    <w:rsid w:val="00C534BA"/>
    <w:rsid w:val="00C5396E"/>
    <w:rsid w:val="00C57384"/>
    <w:rsid w:val="00C65850"/>
    <w:rsid w:val="00C74813"/>
    <w:rsid w:val="00C74FFA"/>
    <w:rsid w:val="00C80867"/>
    <w:rsid w:val="00C81ABA"/>
    <w:rsid w:val="00CA0429"/>
    <w:rsid w:val="00CA38E0"/>
    <w:rsid w:val="00CA69F0"/>
    <w:rsid w:val="00CA7790"/>
    <w:rsid w:val="00CC0930"/>
    <w:rsid w:val="00CC4F34"/>
    <w:rsid w:val="00CC5121"/>
    <w:rsid w:val="00CD37F5"/>
    <w:rsid w:val="00CE3C96"/>
    <w:rsid w:val="00CE6FD3"/>
    <w:rsid w:val="00D01336"/>
    <w:rsid w:val="00D12223"/>
    <w:rsid w:val="00D12CBD"/>
    <w:rsid w:val="00D162D9"/>
    <w:rsid w:val="00D233F5"/>
    <w:rsid w:val="00D328FD"/>
    <w:rsid w:val="00D4178C"/>
    <w:rsid w:val="00D45276"/>
    <w:rsid w:val="00D46065"/>
    <w:rsid w:val="00D47EF7"/>
    <w:rsid w:val="00D52FC7"/>
    <w:rsid w:val="00D53062"/>
    <w:rsid w:val="00D5407E"/>
    <w:rsid w:val="00D60C14"/>
    <w:rsid w:val="00D6388A"/>
    <w:rsid w:val="00D67979"/>
    <w:rsid w:val="00D67E01"/>
    <w:rsid w:val="00D75E15"/>
    <w:rsid w:val="00D80ABC"/>
    <w:rsid w:val="00D8271C"/>
    <w:rsid w:val="00DA338F"/>
    <w:rsid w:val="00DB1E7C"/>
    <w:rsid w:val="00DB6872"/>
    <w:rsid w:val="00DC3B23"/>
    <w:rsid w:val="00DC470A"/>
    <w:rsid w:val="00DD1A00"/>
    <w:rsid w:val="00DE4D8D"/>
    <w:rsid w:val="00DF04A1"/>
    <w:rsid w:val="00E03F15"/>
    <w:rsid w:val="00E30DA5"/>
    <w:rsid w:val="00E32865"/>
    <w:rsid w:val="00E364CE"/>
    <w:rsid w:val="00E42C64"/>
    <w:rsid w:val="00E43291"/>
    <w:rsid w:val="00E44183"/>
    <w:rsid w:val="00E45592"/>
    <w:rsid w:val="00E46B9B"/>
    <w:rsid w:val="00E50E21"/>
    <w:rsid w:val="00E669D9"/>
    <w:rsid w:val="00E873D8"/>
    <w:rsid w:val="00E90BD5"/>
    <w:rsid w:val="00E917A3"/>
    <w:rsid w:val="00EA7ED8"/>
    <w:rsid w:val="00EB1D66"/>
    <w:rsid w:val="00EC4950"/>
    <w:rsid w:val="00ED1DF1"/>
    <w:rsid w:val="00EE1C2C"/>
    <w:rsid w:val="00EF60C3"/>
    <w:rsid w:val="00F000E8"/>
    <w:rsid w:val="00F00516"/>
    <w:rsid w:val="00F00D04"/>
    <w:rsid w:val="00F050D3"/>
    <w:rsid w:val="00F070C0"/>
    <w:rsid w:val="00F1131E"/>
    <w:rsid w:val="00F20780"/>
    <w:rsid w:val="00F2599D"/>
    <w:rsid w:val="00F267B2"/>
    <w:rsid w:val="00F375E4"/>
    <w:rsid w:val="00F431E5"/>
    <w:rsid w:val="00F50CF7"/>
    <w:rsid w:val="00F52C1F"/>
    <w:rsid w:val="00F637B1"/>
    <w:rsid w:val="00F73C3F"/>
    <w:rsid w:val="00F918A5"/>
    <w:rsid w:val="00F93E1D"/>
    <w:rsid w:val="00FB18C3"/>
    <w:rsid w:val="00FB48DA"/>
    <w:rsid w:val="00FC444A"/>
    <w:rsid w:val="00FD184B"/>
    <w:rsid w:val="00FD228C"/>
    <w:rsid w:val="00FD4325"/>
    <w:rsid w:val="00FD76B9"/>
    <w:rsid w:val="00FD7FA0"/>
    <w:rsid w:val="00FE256A"/>
    <w:rsid w:val="00FE5CBF"/>
    <w:rsid w:val="00FF16AC"/>
    <w:rsid w:val="00FF3C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DA48"/>
  <w15:docId w15:val="{3D01ADA0-6AFE-45B3-9B48-D6F90DD7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A09E2"/>
  </w:style>
  <w:style w:type="paragraph" w:styleId="1">
    <w:name w:val="heading 1"/>
    <w:basedOn w:val="a0"/>
    <w:next w:val="a0"/>
    <w:link w:val="11"/>
    <w:uiPriority w:val="9"/>
    <w:qFormat/>
    <w:rsid w:val="007A70FA"/>
    <w:pPr>
      <w:keepNext/>
      <w:keepLines/>
      <w:numPr>
        <w:numId w:val="6"/>
      </w:numPr>
      <w:spacing w:line="360" w:lineRule="auto"/>
      <w:ind w:left="0" w:firstLine="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0"/>
    <w:next w:val="a0"/>
    <w:link w:val="20"/>
    <w:uiPriority w:val="9"/>
    <w:unhideWhenUsed/>
    <w:qFormat/>
    <w:rsid w:val="007A70FA"/>
    <w:pPr>
      <w:keepNext/>
      <w:keepLines/>
      <w:numPr>
        <w:ilvl w:val="1"/>
        <w:numId w:val="6"/>
      </w:numPr>
      <w:spacing w:line="360" w:lineRule="auto"/>
      <w:ind w:left="0" w:firstLine="0"/>
      <w:outlineLvl w:val="1"/>
    </w:pPr>
    <w:rPr>
      <w:rFonts w:ascii="Times New Roman" w:eastAsiaTheme="majorEastAsia" w:hAnsi="Times New Roman" w:cstheme="majorBidi"/>
      <w:b/>
      <w:color w:val="000000" w:themeColor="text1"/>
      <w:sz w:val="28"/>
      <w:szCs w:val="26"/>
    </w:rPr>
  </w:style>
  <w:style w:type="paragraph" w:styleId="3">
    <w:name w:val="heading 3"/>
    <w:basedOn w:val="a0"/>
    <w:next w:val="a0"/>
    <w:link w:val="30"/>
    <w:uiPriority w:val="9"/>
    <w:unhideWhenUsed/>
    <w:qFormat/>
    <w:rsid w:val="00FE5CBF"/>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6D6F75"/>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6D6F75"/>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6D6F75"/>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6D6F75"/>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6D6F75"/>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6D6F7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МойТекст"/>
    <w:basedOn w:val="a0"/>
    <w:link w:val="a5"/>
    <w:qFormat/>
    <w:rsid w:val="008A7942"/>
    <w:pPr>
      <w:spacing w:line="360" w:lineRule="auto"/>
      <w:ind w:firstLine="709"/>
      <w:jc w:val="both"/>
    </w:pPr>
    <w:rPr>
      <w:rFonts w:ascii="Times New Roman" w:hAnsi="Times New Roman" w:cs="Times New Roman"/>
      <w:sz w:val="28"/>
      <w:szCs w:val="28"/>
    </w:rPr>
  </w:style>
  <w:style w:type="paragraph" w:customStyle="1" w:styleId="a6">
    <w:name w:val="МойЗаголовок"/>
    <w:basedOn w:val="a7"/>
    <w:link w:val="a8"/>
    <w:qFormat/>
    <w:rsid w:val="00A755FC"/>
    <w:pPr>
      <w:spacing w:after="240"/>
      <w:ind w:left="431" w:hanging="431"/>
    </w:pPr>
  </w:style>
  <w:style w:type="character" w:customStyle="1" w:styleId="a5">
    <w:name w:val="МойТекст Знак"/>
    <w:basedOn w:val="a1"/>
    <w:link w:val="a4"/>
    <w:rsid w:val="008A7942"/>
    <w:rPr>
      <w:rFonts w:ascii="Times New Roman" w:hAnsi="Times New Roman" w:cs="Times New Roman"/>
      <w:sz w:val="28"/>
      <w:szCs w:val="28"/>
    </w:rPr>
  </w:style>
  <w:style w:type="character" w:customStyle="1" w:styleId="30">
    <w:name w:val="Заголовок 3 Знак"/>
    <w:basedOn w:val="a1"/>
    <w:link w:val="3"/>
    <w:uiPriority w:val="9"/>
    <w:rsid w:val="00FE5CBF"/>
    <w:rPr>
      <w:rFonts w:asciiTheme="majorHAnsi" w:eastAsiaTheme="majorEastAsia" w:hAnsiTheme="majorHAnsi" w:cstheme="majorBidi"/>
      <w:color w:val="1F4D78" w:themeColor="accent1" w:themeShade="7F"/>
      <w:sz w:val="24"/>
      <w:szCs w:val="24"/>
    </w:rPr>
  </w:style>
  <w:style w:type="character" w:customStyle="1" w:styleId="a8">
    <w:name w:val="МойЗаголовок Знак"/>
    <w:basedOn w:val="a5"/>
    <w:link w:val="a6"/>
    <w:rsid w:val="00A755FC"/>
    <w:rPr>
      <w:rFonts w:ascii="Times New Roman" w:eastAsiaTheme="majorEastAsia" w:hAnsi="Times New Roman" w:cs="Times New Roman"/>
      <w:b/>
      <w:color w:val="000000" w:themeColor="text1"/>
      <w:sz w:val="28"/>
      <w:szCs w:val="28"/>
    </w:rPr>
  </w:style>
  <w:style w:type="paragraph" w:styleId="12">
    <w:name w:val="toc 1"/>
    <w:basedOn w:val="a0"/>
    <w:next w:val="a0"/>
    <w:autoRedefine/>
    <w:uiPriority w:val="39"/>
    <w:unhideWhenUsed/>
    <w:rsid w:val="00FE5CBF"/>
    <w:pPr>
      <w:spacing w:after="100"/>
    </w:pPr>
    <w:rPr>
      <w:rFonts w:ascii="Times New Roman" w:hAnsi="Times New Roman"/>
      <w:sz w:val="28"/>
    </w:rPr>
  </w:style>
  <w:style w:type="character" w:customStyle="1" w:styleId="20">
    <w:name w:val="Заголовок 2 Знак"/>
    <w:basedOn w:val="a1"/>
    <w:link w:val="2"/>
    <w:uiPriority w:val="9"/>
    <w:rsid w:val="007A70FA"/>
    <w:rPr>
      <w:rFonts w:ascii="Times New Roman" w:eastAsiaTheme="majorEastAsia" w:hAnsi="Times New Roman" w:cstheme="majorBidi"/>
      <w:b/>
      <w:color w:val="000000" w:themeColor="text1"/>
      <w:sz w:val="28"/>
      <w:szCs w:val="26"/>
    </w:rPr>
  </w:style>
  <w:style w:type="character" w:customStyle="1" w:styleId="11">
    <w:name w:val="Заголовок 1 Знак"/>
    <w:basedOn w:val="a1"/>
    <w:link w:val="1"/>
    <w:uiPriority w:val="9"/>
    <w:rsid w:val="007A70FA"/>
    <w:rPr>
      <w:rFonts w:ascii="Times New Roman" w:eastAsiaTheme="majorEastAsia" w:hAnsi="Times New Roman" w:cstheme="majorBidi"/>
      <w:b/>
      <w:color w:val="000000" w:themeColor="text1"/>
      <w:sz w:val="28"/>
      <w:szCs w:val="32"/>
    </w:rPr>
  </w:style>
  <w:style w:type="character" w:styleId="a9">
    <w:name w:val="Hyperlink"/>
    <w:basedOn w:val="a1"/>
    <w:uiPriority w:val="99"/>
    <w:unhideWhenUsed/>
    <w:rsid w:val="00FE5CBF"/>
    <w:rPr>
      <w:color w:val="0563C1" w:themeColor="hyperlink"/>
      <w:u w:val="single"/>
    </w:rPr>
  </w:style>
  <w:style w:type="paragraph" w:styleId="aa">
    <w:name w:val="Normal (Web)"/>
    <w:basedOn w:val="a0"/>
    <w:uiPriority w:val="99"/>
    <w:semiHidden/>
    <w:unhideWhenUsed/>
    <w:rsid w:val="00794287"/>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HTML">
    <w:name w:val="HTML Preformatted"/>
    <w:basedOn w:val="a0"/>
    <w:link w:val="HTML0"/>
    <w:uiPriority w:val="99"/>
    <w:semiHidden/>
    <w:unhideWhenUsed/>
    <w:rsid w:val="000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0855E3"/>
    <w:rPr>
      <w:rFonts w:ascii="Courier New" w:eastAsia="Times New Roman" w:hAnsi="Courier New" w:cs="Courier New"/>
      <w:sz w:val="20"/>
      <w:szCs w:val="20"/>
      <w:lang w:eastAsia="ru-RU"/>
    </w:rPr>
  </w:style>
  <w:style w:type="paragraph" w:customStyle="1" w:styleId="ab">
    <w:name w:val="МойЗагБезНомера"/>
    <w:basedOn w:val="a6"/>
    <w:link w:val="ac"/>
    <w:qFormat/>
    <w:rsid w:val="007A70FA"/>
    <w:pPr>
      <w:numPr>
        <w:numId w:val="0"/>
      </w:numPr>
    </w:pPr>
    <w:rPr>
      <w:b/>
    </w:rPr>
  </w:style>
  <w:style w:type="paragraph" w:customStyle="1" w:styleId="a">
    <w:name w:val="МойПодзаголовок"/>
    <w:basedOn w:val="a6"/>
    <w:link w:val="ad"/>
    <w:qFormat/>
    <w:rsid w:val="00A755FC"/>
    <w:pPr>
      <w:numPr>
        <w:ilvl w:val="1"/>
        <w:numId w:val="1"/>
      </w:numPr>
      <w:spacing w:after="120"/>
      <w:jc w:val="left"/>
    </w:pPr>
    <w:rPr>
      <w:lang w:val="en-US"/>
    </w:rPr>
  </w:style>
  <w:style w:type="character" w:customStyle="1" w:styleId="ac">
    <w:name w:val="МойЗагБезНомера Знак"/>
    <w:basedOn w:val="a8"/>
    <w:link w:val="ab"/>
    <w:rsid w:val="007A70FA"/>
    <w:rPr>
      <w:rFonts w:ascii="Times New Roman" w:eastAsiaTheme="majorEastAsia" w:hAnsi="Times New Roman" w:cs="Times New Roman"/>
      <w:b/>
      <w:color w:val="000000" w:themeColor="text1"/>
      <w:sz w:val="28"/>
      <w:szCs w:val="28"/>
    </w:rPr>
  </w:style>
  <w:style w:type="table" w:styleId="ae">
    <w:name w:val="Table Grid"/>
    <w:basedOn w:val="a2"/>
    <w:uiPriority w:val="39"/>
    <w:rsid w:val="00A37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МойПодзаголовок Знак"/>
    <w:basedOn w:val="a5"/>
    <w:link w:val="a"/>
    <w:rsid w:val="00A755FC"/>
    <w:rPr>
      <w:rFonts w:ascii="Times New Roman" w:eastAsiaTheme="majorEastAsia" w:hAnsi="Times New Roman" w:cs="Times New Roman"/>
      <w:b/>
      <w:color w:val="000000" w:themeColor="text1"/>
      <w:sz w:val="28"/>
      <w:szCs w:val="28"/>
      <w:lang w:val="en-US"/>
    </w:rPr>
  </w:style>
  <w:style w:type="character" w:styleId="af">
    <w:name w:val="Placeholder Text"/>
    <w:basedOn w:val="a1"/>
    <w:uiPriority w:val="99"/>
    <w:semiHidden/>
    <w:rsid w:val="00A37AEC"/>
    <w:rPr>
      <w:color w:val="808080"/>
    </w:rPr>
  </w:style>
  <w:style w:type="paragraph" w:styleId="af0">
    <w:name w:val="caption"/>
    <w:basedOn w:val="a0"/>
    <w:next w:val="a0"/>
    <w:uiPriority w:val="35"/>
    <w:unhideWhenUsed/>
    <w:qFormat/>
    <w:rsid w:val="00094BB9"/>
    <w:pPr>
      <w:spacing w:after="200" w:line="240" w:lineRule="auto"/>
      <w:jc w:val="center"/>
    </w:pPr>
    <w:rPr>
      <w:rFonts w:ascii="Times New Roman" w:hAnsi="Times New Roman"/>
      <w:iCs/>
      <w:color w:val="000000" w:themeColor="text1"/>
      <w:sz w:val="28"/>
      <w:szCs w:val="18"/>
    </w:rPr>
  </w:style>
  <w:style w:type="paragraph" w:styleId="21">
    <w:name w:val="toc 2"/>
    <w:basedOn w:val="a0"/>
    <w:next w:val="a0"/>
    <w:autoRedefine/>
    <w:uiPriority w:val="39"/>
    <w:unhideWhenUsed/>
    <w:rsid w:val="006F698E"/>
    <w:pPr>
      <w:spacing w:after="100"/>
      <w:ind w:left="220"/>
    </w:pPr>
    <w:rPr>
      <w:rFonts w:ascii="Times New Roman" w:hAnsi="Times New Roman"/>
      <w:sz w:val="28"/>
    </w:rPr>
  </w:style>
  <w:style w:type="paragraph" w:styleId="af1">
    <w:name w:val="List Paragraph"/>
    <w:basedOn w:val="a0"/>
    <w:link w:val="af2"/>
    <w:uiPriority w:val="34"/>
    <w:qFormat/>
    <w:rsid w:val="006D6F75"/>
    <w:pPr>
      <w:ind w:left="720"/>
      <w:contextualSpacing/>
    </w:pPr>
  </w:style>
  <w:style w:type="paragraph" w:customStyle="1" w:styleId="a7">
    <w:name w:val="Раздел"/>
    <w:basedOn w:val="1"/>
    <w:link w:val="af3"/>
    <w:qFormat/>
    <w:rsid w:val="006D6F75"/>
    <w:pPr>
      <w:ind w:left="432" w:hanging="432"/>
    </w:pPr>
    <w:rPr>
      <w:rFonts w:cs="Times New Roman"/>
      <w:b w:val="0"/>
      <w:szCs w:val="28"/>
    </w:rPr>
  </w:style>
  <w:style w:type="character" w:customStyle="1" w:styleId="40">
    <w:name w:val="Заголовок 4 Знак"/>
    <w:basedOn w:val="a1"/>
    <w:link w:val="4"/>
    <w:uiPriority w:val="9"/>
    <w:semiHidden/>
    <w:rsid w:val="006D6F75"/>
    <w:rPr>
      <w:rFonts w:asciiTheme="majorHAnsi" w:eastAsiaTheme="majorEastAsia" w:hAnsiTheme="majorHAnsi" w:cstheme="majorBidi"/>
      <w:i/>
      <w:iCs/>
      <w:color w:val="2E74B5" w:themeColor="accent1" w:themeShade="BF"/>
    </w:rPr>
  </w:style>
  <w:style w:type="character" w:customStyle="1" w:styleId="af2">
    <w:name w:val="Абзац списка Знак"/>
    <w:basedOn w:val="a1"/>
    <w:link w:val="af1"/>
    <w:uiPriority w:val="34"/>
    <w:rsid w:val="006D6F75"/>
  </w:style>
  <w:style w:type="character" w:customStyle="1" w:styleId="af3">
    <w:name w:val="Раздел Знак"/>
    <w:basedOn w:val="af2"/>
    <w:link w:val="a7"/>
    <w:rsid w:val="006D6F75"/>
    <w:rPr>
      <w:rFonts w:ascii="Times New Roman" w:eastAsiaTheme="majorEastAsia" w:hAnsi="Times New Roman" w:cs="Times New Roman"/>
      <w:b/>
      <w:color w:val="000000" w:themeColor="text1"/>
      <w:sz w:val="28"/>
      <w:szCs w:val="28"/>
    </w:rPr>
  </w:style>
  <w:style w:type="character" w:customStyle="1" w:styleId="50">
    <w:name w:val="Заголовок 5 Знак"/>
    <w:basedOn w:val="a1"/>
    <w:link w:val="5"/>
    <w:uiPriority w:val="9"/>
    <w:semiHidden/>
    <w:rsid w:val="006D6F75"/>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semiHidden/>
    <w:rsid w:val="006D6F75"/>
    <w:rPr>
      <w:rFonts w:asciiTheme="majorHAnsi" w:eastAsiaTheme="majorEastAsia" w:hAnsiTheme="majorHAnsi" w:cstheme="majorBidi"/>
      <w:color w:val="1F4D78" w:themeColor="accent1" w:themeShade="7F"/>
    </w:rPr>
  </w:style>
  <w:style w:type="character" w:customStyle="1" w:styleId="70">
    <w:name w:val="Заголовок 7 Знак"/>
    <w:basedOn w:val="a1"/>
    <w:link w:val="7"/>
    <w:uiPriority w:val="9"/>
    <w:semiHidden/>
    <w:rsid w:val="006D6F75"/>
    <w:rPr>
      <w:rFonts w:asciiTheme="majorHAnsi" w:eastAsiaTheme="majorEastAsia" w:hAnsiTheme="majorHAnsi" w:cstheme="majorBidi"/>
      <w:i/>
      <w:iCs/>
      <w:color w:val="1F4D78" w:themeColor="accent1" w:themeShade="7F"/>
    </w:rPr>
  </w:style>
  <w:style w:type="character" w:customStyle="1" w:styleId="80">
    <w:name w:val="Заголовок 8 Знак"/>
    <w:basedOn w:val="a1"/>
    <w:link w:val="8"/>
    <w:uiPriority w:val="9"/>
    <w:semiHidden/>
    <w:rsid w:val="006D6F7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6D6F75"/>
    <w:rPr>
      <w:rFonts w:asciiTheme="majorHAnsi" w:eastAsiaTheme="majorEastAsia" w:hAnsiTheme="majorHAnsi" w:cstheme="majorBidi"/>
      <w:i/>
      <w:iCs/>
      <w:color w:val="272727" w:themeColor="text1" w:themeTint="D8"/>
      <w:sz w:val="21"/>
      <w:szCs w:val="21"/>
    </w:rPr>
  </w:style>
  <w:style w:type="numbering" w:customStyle="1" w:styleId="10">
    <w:name w:val="Стиль1"/>
    <w:uiPriority w:val="99"/>
    <w:rsid w:val="006D6F75"/>
    <w:pPr>
      <w:numPr>
        <w:numId w:val="7"/>
      </w:numPr>
    </w:pPr>
  </w:style>
  <w:style w:type="paragraph" w:styleId="af4">
    <w:name w:val="footnote text"/>
    <w:basedOn w:val="a0"/>
    <w:link w:val="af5"/>
    <w:uiPriority w:val="99"/>
    <w:semiHidden/>
    <w:unhideWhenUsed/>
    <w:rsid w:val="000E4950"/>
    <w:pPr>
      <w:overflowPunct w:val="0"/>
      <w:autoSpaceDE w:val="0"/>
      <w:autoSpaceDN w:val="0"/>
      <w:adjustRightInd w:val="0"/>
      <w:spacing w:after="0" w:line="240" w:lineRule="auto"/>
      <w:jc w:val="both"/>
    </w:pPr>
    <w:rPr>
      <w:rFonts w:ascii="Courier New" w:eastAsia="Times New Roman" w:hAnsi="Courier New" w:cs="Times New Roman"/>
      <w:sz w:val="20"/>
      <w:szCs w:val="20"/>
      <w:lang w:eastAsia="ru-RU"/>
    </w:rPr>
  </w:style>
  <w:style w:type="character" w:customStyle="1" w:styleId="af5">
    <w:name w:val="Текст сноски Знак"/>
    <w:basedOn w:val="a1"/>
    <w:link w:val="af4"/>
    <w:uiPriority w:val="99"/>
    <w:semiHidden/>
    <w:rsid w:val="000E4950"/>
    <w:rPr>
      <w:rFonts w:ascii="Courier New" w:eastAsia="Times New Roman" w:hAnsi="Courier New" w:cs="Times New Roman"/>
      <w:sz w:val="20"/>
      <w:szCs w:val="20"/>
      <w:lang w:eastAsia="ru-RU"/>
    </w:rPr>
  </w:style>
  <w:style w:type="paragraph" w:customStyle="1" w:styleId="13">
    <w:name w:val="Обычный1"/>
    <w:rsid w:val="000E4950"/>
    <w:pPr>
      <w:snapToGrid w:val="0"/>
      <w:spacing w:after="0" w:line="240" w:lineRule="auto"/>
    </w:pPr>
    <w:rPr>
      <w:rFonts w:ascii="Calibri" w:eastAsia="Calibri" w:hAnsi="Calibri" w:cs="Times New Roman"/>
      <w:sz w:val="20"/>
      <w:szCs w:val="20"/>
      <w:lang w:eastAsia="ru-RU"/>
    </w:rPr>
  </w:style>
  <w:style w:type="character" w:styleId="af6">
    <w:name w:val="footnote reference"/>
    <w:uiPriority w:val="99"/>
    <w:semiHidden/>
    <w:unhideWhenUsed/>
    <w:rsid w:val="000E4950"/>
    <w:rPr>
      <w:vertAlign w:val="superscript"/>
    </w:rPr>
  </w:style>
  <w:style w:type="paragraph" w:styleId="af7">
    <w:name w:val="header"/>
    <w:basedOn w:val="a0"/>
    <w:link w:val="af8"/>
    <w:uiPriority w:val="99"/>
    <w:unhideWhenUsed/>
    <w:rsid w:val="00E32865"/>
    <w:pPr>
      <w:tabs>
        <w:tab w:val="center" w:pos="4677"/>
        <w:tab w:val="right" w:pos="9355"/>
      </w:tabs>
      <w:spacing w:after="0" w:line="240" w:lineRule="auto"/>
    </w:pPr>
  </w:style>
  <w:style w:type="character" w:customStyle="1" w:styleId="af8">
    <w:name w:val="Верхний колонтитул Знак"/>
    <w:basedOn w:val="a1"/>
    <w:link w:val="af7"/>
    <w:uiPriority w:val="99"/>
    <w:rsid w:val="00E32865"/>
  </w:style>
  <w:style w:type="paragraph" w:styleId="af9">
    <w:name w:val="footer"/>
    <w:basedOn w:val="a0"/>
    <w:link w:val="afa"/>
    <w:uiPriority w:val="99"/>
    <w:unhideWhenUsed/>
    <w:rsid w:val="00E32865"/>
    <w:pPr>
      <w:tabs>
        <w:tab w:val="center" w:pos="4677"/>
        <w:tab w:val="right" w:pos="9355"/>
      </w:tabs>
      <w:spacing w:after="0" w:line="240" w:lineRule="auto"/>
    </w:pPr>
  </w:style>
  <w:style w:type="character" w:customStyle="1" w:styleId="afa">
    <w:name w:val="Нижний колонтитул Знак"/>
    <w:basedOn w:val="a1"/>
    <w:link w:val="af9"/>
    <w:uiPriority w:val="99"/>
    <w:rsid w:val="00E32865"/>
  </w:style>
  <w:style w:type="character" w:styleId="afb">
    <w:name w:val="annotation reference"/>
    <w:basedOn w:val="a1"/>
    <w:uiPriority w:val="99"/>
    <w:semiHidden/>
    <w:unhideWhenUsed/>
    <w:rsid w:val="002B3EC7"/>
    <w:rPr>
      <w:sz w:val="16"/>
      <w:szCs w:val="16"/>
    </w:rPr>
  </w:style>
  <w:style w:type="paragraph" w:styleId="afc">
    <w:name w:val="annotation text"/>
    <w:basedOn w:val="a0"/>
    <w:link w:val="afd"/>
    <w:uiPriority w:val="99"/>
    <w:semiHidden/>
    <w:unhideWhenUsed/>
    <w:rsid w:val="002B3EC7"/>
    <w:pPr>
      <w:spacing w:line="240" w:lineRule="auto"/>
    </w:pPr>
    <w:rPr>
      <w:sz w:val="20"/>
      <w:szCs w:val="20"/>
    </w:rPr>
  </w:style>
  <w:style w:type="character" w:customStyle="1" w:styleId="afd">
    <w:name w:val="Текст примечания Знак"/>
    <w:basedOn w:val="a1"/>
    <w:link w:val="afc"/>
    <w:uiPriority w:val="99"/>
    <w:semiHidden/>
    <w:rsid w:val="002B3EC7"/>
    <w:rPr>
      <w:sz w:val="20"/>
      <w:szCs w:val="20"/>
    </w:rPr>
  </w:style>
  <w:style w:type="paragraph" w:styleId="afe">
    <w:name w:val="annotation subject"/>
    <w:basedOn w:val="afc"/>
    <w:next w:val="afc"/>
    <w:link w:val="aff"/>
    <w:uiPriority w:val="99"/>
    <w:semiHidden/>
    <w:unhideWhenUsed/>
    <w:rsid w:val="002B3EC7"/>
    <w:rPr>
      <w:b/>
      <w:bCs/>
    </w:rPr>
  </w:style>
  <w:style w:type="character" w:customStyle="1" w:styleId="aff">
    <w:name w:val="Тема примечания Знак"/>
    <w:basedOn w:val="afd"/>
    <w:link w:val="afe"/>
    <w:uiPriority w:val="99"/>
    <w:semiHidden/>
    <w:rsid w:val="002B3EC7"/>
    <w:rPr>
      <w:b/>
      <w:bCs/>
      <w:sz w:val="20"/>
      <w:szCs w:val="20"/>
    </w:rPr>
  </w:style>
  <w:style w:type="paragraph" w:styleId="aff0">
    <w:name w:val="Balloon Text"/>
    <w:basedOn w:val="a0"/>
    <w:link w:val="aff1"/>
    <w:uiPriority w:val="99"/>
    <w:semiHidden/>
    <w:unhideWhenUsed/>
    <w:rsid w:val="002B3EC7"/>
    <w:pPr>
      <w:spacing w:after="0" w:line="240" w:lineRule="auto"/>
    </w:pPr>
    <w:rPr>
      <w:rFonts w:ascii="Tahoma" w:hAnsi="Tahoma" w:cs="Tahoma"/>
      <w:sz w:val="16"/>
      <w:szCs w:val="16"/>
    </w:rPr>
  </w:style>
  <w:style w:type="character" w:customStyle="1" w:styleId="aff1">
    <w:name w:val="Текст выноски Знак"/>
    <w:basedOn w:val="a1"/>
    <w:link w:val="aff0"/>
    <w:uiPriority w:val="99"/>
    <w:semiHidden/>
    <w:rsid w:val="002B3EC7"/>
    <w:rPr>
      <w:rFonts w:ascii="Tahoma" w:hAnsi="Tahoma" w:cs="Tahoma"/>
      <w:sz w:val="16"/>
      <w:szCs w:val="16"/>
    </w:rPr>
  </w:style>
  <w:style w:type="paragraph" w:styleId="aff2">
    <w:name w:val="Bibliography"/>
    <w:basedOn w:val="a0"/>
    <w:next w:val="a0"/>
    <w:uiPriority w:val="37"/>
    <w:unhideWhenUsed/>
    <w:rsid w:val="004B1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418">
      <w:bodyDiv w:val="1"/>
      <w:marLeft w:val="0"/>
      <w:marRight w:val="0"/>
      <w:marTop w:val="0"/>
      <w:marBottom w:val="0"/>
      <w:divBdr>
        <w:top w:val="none" w:sz="0" w:space="0" w:color="auto"/>
        <w:left w:val="none" w:sz="0" w:space="0" w:color="auto"/>
        <w:bottom w:val="none" w:sz="0" w:space="0" w:color="auto"/>
        <w:right w:val="none" w:sz="0" w:space="0" w:color="auto"/>
      </w:divBdr>
    </w:div>
    <w:div w:id="63794418">
      <w:bodyDiv w:val="1"/>
      <w:marLeft w:val="0"/>
      <w:marRight w:val="0"/>
      <w:marTop w:val="0"/>
      <w:marBottom w:val="0"/>
      <w:divBdr>
        <w:top w:val="none" w:sz="0" w:space="0" w:color="auto"/>
        <w:left w:val="none" w:sz="0" w:space="0" w:color="auto"/>
        <w:bottom w:val="none" w:sz="0" w:space="0" w:color="auto"/>
        <w:right w:val="none" w:sz="0" w:space="0" w:color="auto"/>
      </w:divBdr>
    </w:div>
    <w:div w:id="115178259">
      <w:bodyDiv w:val="1"/>
      <w:marLeft w:val="0"/>
      <w:marRight w:val="0"/>
      <w:marTop w:val="0"/>
      <w:marBottom w:val="0"/>
      <w:divBdr>
        <w:top w:val="none" w:sz="0" w:space="0" w:color="auto"/>
        <w:left w:val="none" w:sz="0" w:space="0" w:color="auto"/>
        <w:bottom w:val="none" w:sz="0" w:space="0" w:color="auto"/>
        <w:right w:val="none" w:sz="0" w:space="0" w:color="auto"/>
      </w:divBdr>
      <w:divsChild>
        <w:div w:id="1512254100">
          <w:marLeft w:val="0"/>
          <w:marRight w:val="0"/>
          <w:marTop w:val="0"/>
          <w:marBottom w:val="0"/>
          <w:divBdr>
            <w:top w:val="none" w:sz="0" w:space="0" w:color="auto"/>
            <w:left w:val="none" w:sz="0" w:space="0" w:color="auto"/>
            <w:bottom w:val="none" w:sz="0" w:space="0" w:color="auto"/>
            <w:right w:val="none" w:sz="0" w:space="0" w:color="auto"/>
          </w:divBdr>
        </w:div>
      </w:divsChild>
    </w:div>
    <w:div w:id="187841097">
      <w:bodyDiv w:val="1"/>
      <w:marLeft w:val="0"/>
      <w:marRight w:val="0"/>
      <w:marTop w:val="0"/>
      <w:marBottom w:val="0"/>
      <w:divBdr>
        <w:top w:val="none" w:sz="0" w:space="0" w:color="auto"/>
        <w:left w:val="none" w:sz="0" w:space="0" w:color="auto"/>
        <w:bottom w:val="none" w:sz="0" w:space="0" w:color="auto"/>
        <w:right w:val="none" w:sz="0" w:space="0" w:color="auto"/>
      </w:divBdr>
    </w:div>
    <w:div w:id="416563409">
      <w:bodyDiv w:val="1"/>
      <w:marLeft w:val="0"/>
      <w:marRight w:val="0"/>
      <w:marTop w:val="0"/>
      <w:marBottom w:val="0"/>
      <w:divBdr>
        <w:top w:val="none" w:sz="0" w:space="0" w:color="auto"/>
        <w:left w:val="none" w:sz="0" w:space="0" w:color="auto"/>
        <w:bottom w:val="none" w:sz="0" w:space="0" w:color="auto"/>
        <w:right w:val="none" w:sz="0" w:space="0" w:color="auto"/>
      </w:divBdr>
    </w:div>
    <w:div w:id="420296491">
      <w:bodyDiv w:val="1"/>
      <w:marLeft w:val="0"/>
      <w:marRight w:val="0"/>
      <w:marTop w:val="0"/>
      <w:marBottom w:val="0"/>
      <w:divBdr>
        <w:top w:val="none" w:sz="0" w:space="0" w:color="auto"/>
        <w:left w:val="none" w:sz="0" w:space="0" w:color="auto"/>
        <w:bottom w:val="none" w:sz="0" w:space="0" w:color="auto"/>
        <w:right w:val="none" w:sz="0" w:space="0" w:color="auto"/>
      </w:divBdr>
    </w:div>
    <w:div w:id="544802131">
      <w:bodyDiv w:val="1"/>
      <w:marLeft w:val="0"/>
      <w:marRight w:val="0"/>
      <w:marTop w:val="0"/>
      <w:marBottom w:val="0"/>
      <w:divBdr>
        <w:top w:val="none" w:sz="0" w:space="0" w:color="auto"/>
        <w:left w:val="none" w:sz="0" w:space="0" w:color="auto"/>
        <w:bottom w:val="none" w:sz="0" w:space="0" w:color="auto"/>
        <w:right w:val="none" w:sz="0" w:space="0" w:color="auto"/>
      </w:divBdr>
    </w:div>
    <w:div w:id="746655466">
      <w:bodyDiv w:val="1"/>
      <w:marLeft w:val="0"/>
      <w:marRight w:val="0"/>
      <w:marTop w:val="0"/>
      <w:marBottom w:val="0"/>
      <w:divBdr>
        <w:top w:val="none" w:sz="0" w:space="0" w:color="auto"/>
        <w:left w:val="none" w:sz="0" w:space="0" w:color="auto"/>
        <w:bottom w:val="none" w:sz="0" w:space="0" w:color="auto"/>
        <w:right w:val="none" w:sz="0" w:space="0" w:color="auto"/>
      </w:divBdr>
    </w:div>
    <w:div w:id="757363545">
      <w:bodyDiv w:val="1"/>
      <w:marLeft w:val="0"/>
      <w:marRight w:val="0"/>
      <w:marTop w:val="0"/>
      <w:marBottom w:val="0"/>
      <w:divBdr>
        <w:top w:val="none" w:sz="0" w:space="0" w:color="auto"/>
        <w:left w:val="none" w:sz="0" w:space="0" w:color="auto"/>
        <w:bottom w:val="none" w:sz="0" w:space="0" w:color="auto"/>
        <w:right w:val="none" w:sz="0" w:space="0" w:color="auto"/>
      </w:divBdr>
    </w:div>
    <w:div w:id="794638486">
      <w:bodyDiv w:val="1"/>
      <w:marLeft w:val="0"/>
      <w:marRight w:val="0"/>
      <w:marTop w:val="0"/>
      <w:marBottom w:val="0"/>
      <w:divBdr>
        <w:top w:val="none" w:sz="0" w:space="0" w:color="auto"/>
        <w:left w:val="none" w:sz="0" w:space="0" w:color="auto"/>
        <w:bottom w:val="none" w:sz="0" w:space="0" w:color="auto"/>
        <w:right w:val="none" w:sz="0" w:space="0" w:color="auto"/>
      </w:divBdr>
    </w:div>
    <w:div w:id="866526064">
      <w:bodyDiv w:val="1"/>
      <w:marLeft w:val="0"/>
      <w:marRight w:val="0"/>
      <w:marTop w:val="0"/>
      <w:marBottom w:val="0"/>
      <w:divBdr>
        <w:top w:val="none" w:sz="0" w:space="0" w:color="auto"/>
        <w:left w:val="none" w:sz="0" w:space="0" w:color="auto"/>
        <w:bottom w:val="none" w:sz="0" w:space="0" w:color="auto"/>
        <w:right w:val="none" w:sz="0" w:space="0" w:color="auto"/>
      </w:divBdr>
    </w:div>
    <w:div w:id="1001156065">
      <w:bodyDiv w:val="1"/>
      <w:marLeft w:val="0"/>
      <w:marRight w:val="0"/>
      <w:marTop w:val="0"/>
      <w:marBottom w:val="0"/>
      <w:divBdr>
        <w:top w:val="none" w:sz="0" w:space="0" w:color="auto"/>
        <w:left w:val="none" w:sz="0" w:space="0" w:color="auto"/>
        <w:bottom w:val="none" w:sz="0" w:space="0" w:color="auto"/>
        <w:right w:val="none" w:sz="0" w:space="0" w:color="auto"/>
      </w:divBdr>
    </w:div>
    <w:div w:id="1065685862">
      <w:bodyDiv w:val="1"/>
      <w:marLeft w:val="0"/>
      <w:marRight w:val="0"/>
      <w:marTop w:val="0"/>
      <w:marBottom w:val="0"/>
      <w:divBdr>
        <w:top w:val="none" w:sz="0" w:space="0" w:color="auto"/>
        <w:left w:val="none" w:sz="0" w:space="0" w:color="auto"/>
        <w:bottom w:val="none" w:sz="0" w:space="0" w:color="auto"/>
        <w:right w:val="none" w:sz="0" w:space="0" w:color="auto"/>
      </w:divBdr>
    </w:div>
    <w:div w:id="1076709789">
      <w:bodyDiv w:val="1"/>
      <w:marLeft w:val="0"/>
      <w:marRight w:val="0"/>
      <w:marTop w:val="0"/>
      <w:marBottom w:val="0"/>
      <w:divBdr>
        <w:top w:val="none" w:sz="0" w:space="0" w:color="auto"/>
        <w:left w:val="none" w:sz="0" w:space="0" w:color="auto"/>
        <w:bottom w:val="none" w:sz="0" w:space="0" w:color="auto"/>
        <w:right w:val="none" w:sz="0" w:space="0" w:color="auto"/>
      </w:divBdr>
    </w:div>
    <w:div w:id="1084691315">
      <w:bodyDiv w:val="1"/>
      <w:marLeft w:val="0"/>
      <w:marRight w:val="0"/>
      <w:marTop w:val="0"/>
      <w:marBottom w:val="0"/>
      <w:divBdr>
        <w:top w:val="none" w:sz="0" w:space="0" w:color="auto"/>
        <w:left w:val="none" w:sz="0" w:space="0" w:color="auto"/>
        <w:bottom w:val="none" w:sz="0" w:space="0" w:color="auto"/>
        <w:right w:val="none" w:sz="0" w:space="0" w:color="auto"/>
      </w:divBdr>
    </w:div>
    <w:div w:id="1190920384">
      <w:bodyDiv w:val="1"/>
      <w:marLeft w:val="0"/>
      <w:marRight w:val="0"/>
      <w:marTop w:val="0"/>
      <w:marBottom w:val="0"/>
      <w:divBdr>
        <w:top w:val="none" w:sz="0" w:space="0" w:color="auto"/>
        <w:left w:val="none" w:sz="0" w:space="0" w:color="auto"/>
        <w:bottom w:val="none" w:sz="0" w:space="0" w:color="auto"/>
        <w:right w:val="none" w:sz="0" w:space="0" w:color="auto"/>
      </w:divBdr>
    </w:div>
    <w:div w:id="1208025262">
      <w:bodyDiv w:val="1"/>
      <w:marLeft w:val="0"/>
      <w:marRight w:val="0"/>
      <w:marTop w:val="0"/>
      <w:marBottom w:val="0"/>
      <w:divBdr>
        <w:top w:val="none" w:sz="0" w:space="0" w:color="auto"/>
        <w:left w:val="none" w:sz="0" w:space="0" w:color="auto"/>
        <w:bottom w:val="none" w:sz="0" w:space="0" w:color="auto"/>
        <w:right w:val="none" w:sz="0" w:space="0" w:color="auto"/>
      </w:divBdr>
    </w:div>
    <w:div w:id="1278836446">
      <w:bodyDiv w:val="1"/>
      <w:marLeft w:val="0"/>
      <w:marRight w:val="0"/>
      <w:marTop w:val="0"/>
      <w:marBottom w:val="0"/>
      <w:divBdr>
        <w:top w:val="none" w:sz="0" w:space="0" w:color="auto"/>
        <w:left w:val="none" w:sz="0" w:space="0" w:color="auto"/>
        <w:bottom w:val="none" w:sz="0" w:space="0" w:color="auto"/>
        <w:right w:val="none" w:sz="0" w:space="0" w:color="auto"/>
      </w:divBdr>
    </w:div>
    <w:div w:id="1282956842">
      <w:bodyDiv w:val="1"/>
      <w:marLeft w:val="0"/>
      <w:marRight w:val="0"/>
      <w:marTop w:val="0"/>
      <w:marBottom w:val="0"/>
      <w:divBdr>
        <w:top w:val="none" w:sz="0" w:space="0" w:color="auto"/>
        <w:left w:val="none" w:sz="0" w:space="0" w:color="auto"/>
        <w:bottom w:val="none" w:sz="0" w:space="0" w:color="auto"/>
        <w:right w:val="none" w:sz="0" w:space="0" w:color="auto"/>
      </w:divBdr>
    </w:div>
    <w:div w:id="1339430184">
      <w:bodyDiv w:val="1"/>
      <w:marLeft w:val="0"/>
      <w:marRight w:val="0"/>
      <w:marTop w:val="0"/>
      <w:marBottom w:val="0"/>
      <w:divBdr>
        <w:top w:val="none" w:sz="0" w:space="0" w:color="auto"/>
        <w:left w:val="none" w:sz="0" w:space="0" w:color="auto"/>
        <w:bottom w:val="none" w:sz="0" w:space="0" w:color="auto"/>
        <w:right w:val="none" w:sz="0" w:space="0" w:color="auto"/>
      </w:divBdr>
      <w:divsChild>
        <w:div w:id="324943015">
          <w:marLeft w:val="360"/>
          <w:marRight w:val="0"/>
          <w:marTop w:val="200"/>
          <w:marBottom w:val="0"/>
          <w:divBdr>
            <w:top w:val="none" w:sz="0" w:space="0" w:color="auto"/>
            <w:left w:val="none" w:sz="0" w:space="0" w:color="auto"/>
            <w:bottom w:val="none" w:sz="0" w:space="0" w:color="auto"/>
            <w:right w:val="none" w:sz="0" w:space="0" w:color="auto"/>
          </w:divBdr>
        </w:div>
        <w:div w:id="1710809">
          <w:marLeft w:val="360"/>
          <w:marRight w:val="0"/>
          <w:marTop w:val="200"/>
          <w:marBottom w:val="0"/>
          <w:divBdr>
            <w:top w:val="none" w:sz="0" w:space="0" w:color="auto"/>
            <w:left w:val="none" w:sz="0" w:space="0" w:color="auto"/>
            <w:bottom w:val="none" w:sz="0" w:space="0" w:color="auto"/>
            <w:right w:val="none" w:sz="0" w:space="0" w:color="auto"/>
          </w:divBdr>
        </w:div>
        <w:div w:id="2093314753">
          <w:marLeft w:val="360"/>
          <w:marRight w:val="0"/>
          <w:marTop w:val="200"/>
          <w:marBottom w:val="0"/>
          <w:divBdr>
            <w:top w:val="none" w:sz="0" w:space="0" w:color="auto"/>
            <w:left w:val="none" w:sz="0" w:space="0" w:color="auto"/>
            <w:bottom w:val="none" w:sz="0" w:space="0" w:color="auto"/>
            <w:right w:val="none" w:sz="0" w:space="0" w:color="auto"/>
          </w:divBdr>
        </w:div>
        <w:div w:id="239608934">
          <w:marLeft w:val="360"/>
          <w:marRight w:val="0"/>
          <w:marTop w:val="200"/>
          <w:marBottom w:val="0"/>
          <w:divBdr>
            <w:top w:val="none" w:sz="0" w:space="0" w:color="auto"/>
            <w:left w:val="none" w:sz="0" w:space="0" w:color="auto"/>
            <w:bottom w:val="none" w:sz="0" w:space="0" w:color="auto"/>
            <w:right w:val="none" w:sz="0" w:space="0" w:color="auto"/>
          </w:divBdr>
        </w:div>
        <w:div w:id="756637414">
          <w:marLeft w:val="360"/>
          <w:marRight w:val="0"/>
          <w:marTop w:val="200"/>
          <w:marBottom w:val="0"/>
          <w:divBdr>
            <w:top w:val="none" w:sz="0" w:space="0" w:color="auto"/>
            <w:left w:val="none" w:sz="0" w:space="0" w:color="auto"/>
            <w:bottom w:val="none" w:sz="0" w:space="0" w:color="auto"/>
            <w:right w:val="none" w:sz="0" w:space="0" w:color="auto"/>
          </w:divBdr>
        </w:div>
      </w:divsChild>
    </w:div>
    <w:div w:id="1500461984">
      <w:bodyDiv w:val="1"/>
      <w:marLeft w:val="0"/>
      <w:marRight w:val="0"/>
      <w:marTop w:val="0"/>
      <w:marBottom w:val="0"/>
      <w:divBdr>
        <w:top w:val="none" w:sz="0" w:space="0" w:color="auto"/>
        <w:left w:val="none" w:sz="0" w:space="0" w:color="auto"/>
        <w:bottom w:val="none" w:sz="0" w:space="0" w:color="auto"/>
        <w:right w:val="none" w:sz="0" w:space="0" w:color="auto"/>
      </w:divBdr>
    </w:div>
    <w:div w:id="1601837696">
      <w:bodyDiv w:val="1"/>
      <w:marLeft w:val="0"/>
      <w:marRight w:val="0"/>
      <w:marTop w:val="0"/>
      <w:marBottom w:val="0"/>
      <w:divBdr>
        <w:top w:val="none" w:sz="0" w:space="0" w:color="auto"/>
        <w:left w:val="none" w:sz="0" w:space="0" w:color="auto"/>
        <w:bottom w:val="none" w:sz="0" w:space="0" w:color="auto"/>
        <w:right w:val="none" w:sz="0" w:space="0" w:color="auto"/>
      </w:divBdr>
    </w:div>
    <w:div w:id="1685210575">
      <w:bodyDiv w:val="1"/>
      <w:marLeft w:val="0"/>
      <w:marRight w:val="0"/>
      <w:marTop w:val="0"/>
      <w:marBottom w:val="0"/>
      <w:divBdr>
        <w:top w:val="none" w:sz="0" w:space="0" w:color="auto"/>
        <w:left w:val="none" w:sz="0" w:space="0" w:color="auto"/>
        <w:bottom w:val="none" w:sz="0" w:space="0" w:color="auto"/>
        <w:right w:val="none" w:sz="0" w:space="0" w:color="auto"/>
      </w:divBdr>
    </w:div>
    <w:div w:id="1834027880">
      <w:bodyDiv w:val="1"/>
      <w:marLeft w:val="0"/>
      <w:marRight w:val="0"/>
      <w:marTop w:val="0"/>
      <w:marBottom w:val="0"/>
      <w:divBdr>
        <w:top w:val="none" w:sz="0" w:space="0" w:color="auto"/>
        <w:left w:val="none" w:sz="0" w:space="0" w:color="auto"/>
        <w:bottom w:val="none" w:sz="0" w:space="0" w:color="auto"/>
        <w:right w:val="none" w:sz="0" w:space="0" w:color="auto"/>
      </w:divBdr>
    </w:div>
    <w:div w:id="1943954973">
      <w:bodyDiv w:val="1"/>
      <w:marLeft w:val="0"/>
      <w:marRight w:val="0"/>
      <w:marTop w:val="0"/>
      <w:marBottom w:val="0"/>
      <w:divBdr>
        <w:top w:val="none" w:sz="0" w:space="0" w:color="auto"/>
        <w:left w:val="none" w:sz="0" w:space="0" w:color="auto"/>
        <w:bottom w:val="none" w:sz="0" w:space="0" w:color="auto"/>
        <w:right w:val="none" w:sz="0" w:space="0" w:color="auto"/>
      </w:divBdr>
    </w:div>
    <w:div w:id="2020766805">
      <w:bodyDiv w:val="1"/>
      <w:marLeft w:val="0"/>
      <w:marRight w:val="0"/>
      <w:marTop w:val="0"/>
      <w:marBottom w:val="0"/>
      <w:divBdr>
        <w:top w:val="none" w:sz="0" w:space="0" w:color="auto"/>
        <w:left w:val="none" w:sz="0" w:space="0" w:color="auto"/>
        <w:bottom w:val="none" w:sz="0" w:space="0" w:color="auto"/>
        <w:right w:val="none" w:sz="0" w:space="0" w:color="auto"/>
      </w:divBdr>
    </w:div>
    <w:div w:id="2090541785">
      <w:bodyDiv w:val="1"/>
      <w:marLeft w:val="0"/>
      <w:marRight w:val="0"/>
      <w:marTop w:val="0"/>
      <w:marBottom w:val="0"/>
      <w:divBdr>
        <w:top w:val="none" w:sz="0" w:space="0" w:color="auto"/>
        <w:left w:val="none" w:sz="0" w:space="0" w:color="auto"/>
        <w:bottom w:val="none" w:sz="0" w:space="0" w:color="auto"/>
        <w:right w:val="none" w:sz="0" w:space="0" w:color="auto"/>
      </w:divBdr>
    </w:div>
    <w:div w:id="210692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Док</b:Tag>
    <b:SourceType>DocumentFromInternetSite</b:SourceType>
    <b:Guid>{C2219480-34A9-4721-9410-BF6DF123472E}</b:Guid>
    <b:Title>Документация драйвера шагового двигателя 2HSS57</b:Title>
    <b:URL>https://www.jmc-motor.com/file/1806082314.pdf</b:URL>
    <b:RefOrder>1</b:RefOrder>
  </b:Source>
</b:Sources>
</file>

<file path=customXml/itemProps1.xml><?xml version="1.0" encoding="utf-8"?>
<ds:datastoreItem xmlns:ds="http://schemas.openxmlformats.org/officeDocument/2006/customXml" ds:itemID="{018EB895-C857-43B3-B99A-11D6A1BEA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29</Pages>
  <Words>4846</Words>
  <Characters>27623</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Данил</dc:creator>
  <cp:lastModifiedBy>Данил</cp:lastModifiedBy>
  <cp:revision>40</cp:revision>
  <cp:lastPrinted>2020-01-20T15:55:00Z</cp:lastPrinted>
  <dcterms:created xsi:type="dcterms:W3CDTF">2020-01-20T15:54:00Z</dcterms:created>
  <dcterms:modified xsi:type="dcterms:W3CDTF">2020-05-28T14:02:00Z</dcterms:modified>
</cp:coreProperties>
</file>