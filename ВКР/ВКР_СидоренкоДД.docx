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A34BA"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50458B33"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Институт машиностроения, материалов и транспорта</w:t>
      </w:r>
    </w:p>
    <w:p w14:paraId="16FA163F"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Высшая школа автоматизации и робототехники</w:t>
      </w:r>
    </w:p>
    <w:p w14:paraId="133425E3"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29E3561"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1A72A1C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AB448F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15F51F8"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0D859B5"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76F63A96"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F32716B"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2D36097D"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0D16BE4E"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C8F6B29" w14:textId="77777777" w:rsidR="00271E29" w:rsidRPr="00271E29" w:rsidRDefault="00271E29" w:rsidP="00271E29">
      <w:pPr>
        <w:spacing w:after="0" w:line="360" w:lineRule="auto"/>
        <w:jc w:val="center"/>
        <w:rPr>
          <w:rFonts w:ascii="Times New Roman" w:eastAsia="Times New Roman" w:hAnsi="Times New Roman" w:cs="Times New Roman"/>
          <w:b/>
          <w:spacing w:val="62"/>
          <w:sz w:val="32"/>
          <w:szCs w:val="32"/>
          <w:lang w:eastAsia="ru-RU"/>
        </w:rPr>
      </w:pPr>
      <w:r w:rsidRPr="00271E29">
        <w:rPr>
          <w:rFonts w:ascii="Times New Roman" w:eastAsia="Times New Roman" w:hAnsi="Times New Roman" w:cs="Times New Roman"/>
          <w:b/>
          <w:spacing w:val="62"/>
          <w:sz w:val="32"/>
          <w:szCs w:val="32"/>
          <w:lang w:eastAsia="ru-RU"/>
        </w:rPr>
        <w:t>ОТЧЁТ ПО НАУЧНО-ИССЛЕДОВАТЕЛЬСКОЙ РАБОТЕ</w:t>
      </w:r>
    </w:p>
    <w:p w14:paraId="650EDFE8" w14:textId="77777777" w:rsidR="00271E29" w:rsidRPr="00271E29" w:rsidRDefault="00271E29" w:rsidP="00271E29">
      <w:pPr>
        <w:spacing w:after="0" w:line="240" w:lineRule="auto"/>
        <w:jc w:val="center"/>
        <w:rPr>
          <w:rFonts w:ascii="Times New Roman" w:eastAsia="Times New Roman" w:hAnsi="Times New Roman" w:cs="Times New Roman"/>
          <w:spacing w:val="62"/>
          <w:sz w:val="28"/>
          <w:szCs w:val="28"/>
          <w:lang w:eastAsia="ru-RU"/>
        </w:rPr>
      </w:pPr>
    </w:p>
    <w:p w14:paraId="06B0A339" w14:textId="77777777" w:rsidR="00271E29" w:rsidRPr="00271E29" w:rsidRDefault="00271E29" w:rsidP="00271E29">
      <w:pPr>
        <w:spacing w:after="0" w:line="240" w:lineRule="auto"/>
        <w:jc w:val="center"/>
        <w:rPr>
          <w:rFonts w:ascii="Times New Roman" w:eastAsia="Times New Roman" w:hAnsi="Times New Roman" w:cs="Times New Roman"/>
          <w:sz w:val="28"/>
          <w:szCs w:val="28"/>
          <w:lang w:eastAsia="ru-RU"/>
        </w:rPr>
      </w:pPr>
      <w:r w:rsidRPr="004E4ED8">
        <w:rPr>
          <w:rFonts w:ascii="Times New Roman" w:eastAsia="Times New Roman" w:hAnsi="Times New Roman" w:cs="Times New Roman"/>
          <w:b/>
          <w:sz w:val="28"/>
          <w:szCs w:val="28"/>
          <w:lang w:eastAsia="ru-RU"/>
        </w:rPr>
        <w:t>Разработка системы управления для пятизвенного манипулятора c ременными передачами на шарниры</w:t>
      </w:r>
    </w:p>
    <w:p w14:paraId="41727050"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5E4B8627"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665EE3"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7C52E05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75341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355BF8C0" w14:textId="77777777" w:rsidR="00271E29" w:rsidRPr="00271E29" w:rsidRDefault="00271E29" w:rsidP="00271E29">
      <w:pPr>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Выполнил</w:t>
      </w:r>
    </w:p>
    <w:p w14:paraId="24629F8A"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студент гр.</w:t>
      </w:r>
      <w:r w:rsidR="004E4ED8" w:rsidRPr="004E4ED8">
        <w:t xml:space="preserve"> </w:t>
      </w:r>
      <w:r w:rsidR="004E4ED8" w:rsidRPr="004E4ED8">
        <w:rPr>
          <w:rFonts w:ascii="Times New Roman" w:eastAsia="Times New Roman" w:hAnsi="Times New Roman" w:cs="Times New Roman"/>
          <w:sz w:val="28"/>
          <w:szCs w:val="28"/>
          <w:lang w:eastAsia="ru-RU"/>
        </w:rPr>
        <w:t>3331506/60401</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Д.Д. Сидоренко</w:t>
      </w:r>
    </w:p>
    <w:p w14:paraId="768F370A" w14:textId="77777777" w:rsidR="00271E29" w:rsidRPr="00271E29" w:rsidRDefault="00271E29" w:rsidP="00271E29">
      <w:pPr>
        <w:spacing w:before="240"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Руководитель</w:t>
      </w:r>
    </w:p>
    <w:p w14:paraId="6F3F6687"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старший преподаватель</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А.С. Габриель</w:t>
      </w:r>
    </w:p>
    <w:p w14:paraId="6E4D3875"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237BE49B"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62FDCAC6"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Научный консультант</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И.А. Васильев</w:t>
      </w:r>
    </w:p>
    <w:p w14:paraId="3D58FE2C"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color w:val="000000" w:themeColor="text1"/>
          <w:sz w:val="28"/>
          <w:szCs w:val="28"/>
          <w:lang w:eastAsia="ru-RU"/>
        </w:rPr>
      </w:pPr>
      <w:r w:rsidRPr="00271E29">
        <w:rPr>
          <w:rFonts w:ascii="Times New Roman" w:eastAsia="Times New Roman" w:hAnsi="Times New Roman" w:cs="Times New Roman"/>
          <w:color w:val="000000" w:themeColor="text1"/>
          <w:sz w:val="28"/>
          <w:szCs w:val="28"/>
          <w:lang w:eastAsia="ru-RU"/>
        </w:rPr>
        <w:t>доцент, к.т.н.</w:t>
      </w:r>
    </w:p>
    <w:p w14:paraId="1A1BBB93"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b/>
          <w:sz w:val="28"/>
          <w:szCs w:val="28"/>
          <w:lang w:eastAsia="ru-RU"/>
        </w:rPr>
      </w:pPr>
    </w:p>
    <w:p w14:paraId="34F7A4D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1B7C5714" w14:textId="77777777" w:rsidR="00271E29" w:rsidRPr="00271E29" w:rsidRDefault="00271E29" w:rsidP="00271E29">
      <w:pPr>
        <w:tabs>
          <w:tab w:val="left" w:pos="3960"/>
          <w:tab w:val="left" w:pos="6840"/>
        </w:tabs>
        <w:spacing w:after="0" w:line="240" w:lineRule="auto"/>
        <w:ind w:left="1134"/>
        <w:jc w:val="right"/>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«___» __________ 201__ г.</w:t>
      </w:r>
    </w:p>
    <w:p w14:paraId="0C2554DD"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F35576A"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C6728A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C8FF392"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98024DE"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74134A29" w14:textId="77777777" w:rsidR="00271E29" w:rsidRPr="00271E29" w:rsidRDefault="00271E29" w:rsidP="00271E29">
      <w:pPr>
        <w:spacing w:after="0" w:line="360"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w:t>
      </w:r>
    </w:p>
    <w:p w14:paraId="23110E38" w14:textId="77777777" w:rsidR="00271E29" w:rsidRPr="00271E29" w:rsidRDefault="00271E29" w:rsidP="00271E29">
      <w:pPr>
        <w:spacing w:after="0" w:line="240"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2019</w:t>
      </w:r>
    </w:p>
    <w:p w14:paraId="605B2F9E" w14:textId="77777777" w:rsidR="000F6354" w:rsidRDefault="000F6354" w:rsidP="00271E29">
      <w:pPr>
        <w:widowControl w:val="0"/>
        <w:jc w:val="center"/>
        <w:rPr>
          <w:rFonts w:ascii="Times New Roman" w:hAnsi="Times New Roman"/>
          <w:sz w:val="28"/>
          <w:szCs w:val="28"/>
        </w:rPr>
      </w:pPr>
      <w:r>
        <w:rPr>
          <w:rFonts w:ascii="Times New Roman" w:hAnsi="Times New Roman"/>
          <w:sz w:val="28"/>
          <w:szCs w:val="28"/>
        </w:rPr>
        <w:br w:type="page"/>
      </w:r>
    </w:p>
    <w:p w14:paraId="253E9FDC" w14:textId="77777777" w:rsidR="000E6A6C" w:rsidRDefault="000E6A6C" w:rsidP="00FD184B">
      <w:pPr>
        <w:spacing w:line="360" w:lineRule="auto"/>
        <w:jc w:val="center"/>
        <w:rPr>
          <w:rFonts w:ascii="Times New Roman" w:hAnsi="Times New Roman" w:cs="Times New Roman"/>
          <w:b/>
          <w:sz w:val="28"/>
          <w:szCs w:val="28"/>
        </w:rPr>
      </w:pPr>
      <w:r w:rsidRPr="000E6A6C">
        <w:rPr>
          <w:rFonts w:ascii="Times New Roman" w:hAnsi="Times New Roman" w:cs="Times New Roman"/>
          <w:b/>
          <w:sz w:val="28"/>
          <w:szCs w:val="28"/>
        </w:rPr>
        <w:lastRenderedPageBreak/>
        <w:t>Реферат</w:t>
      </w:r>
    </w:p>
    <w:p w14:paraId="6E877E21" w14:textId="7A4A5FA5" w:rsidR="00510D71" w:rsidRDefault="000C4EAC" w:rsidP="00510D71">
      <w:pPr>
        <w:pStyle w:val="a4"/>
      </w:pPr>
      <w:r>
        <w:t>На 33</w:t>
      </w:r>
      <w:r w:rsidR="00510D71">
        <w:t xml:space="preserve"> с., 9 рисунков, 3 таблицы, </w:t>
      </w:r>
      <w:r w:rsidR="00E32865">
        <w:t>3</w:t>
      </w:r>
      <w:r w:rsidR="00510D71">
        <w:t xml:space="preserve"> приложения</w:t>
      </w:r>
    </w:p>
    <w:p w14:paraId="5EFEB591" w14:textId="77777777" w:rsidR="00510D71" w:rsidRPr="00510D71" w:rsidRDefault="00510D71" w:rsidP="00510D71">
      <w:pPr>
        <w:pStyle w:val="a4"/>
      </w:pPr>
      <w:r>
        <w:t>РОБОТОТЕХНИКА, МАНИПУЛЯТОР, ОБРАТНАЯ ЗАДАЧИ КИНЕМАТИКИ. БОРТОВАЯ СИСТЕМА УПРАВЛЕНИЯ, СИСТЕМА УПРАВЛЕНИЯ МАНИПУЛЯТОРОМ, ФОРМАЛИЗМ ДЕНАВИТА – ХАРТЕНБЕРГА, ОБОБЩЕННЫЕ КООРДИНАТЫ.</w:t>
      </w:r>
    </w:p>
    <w:p w14:paraId="6C8865FF" w14:textId="77777777" w:rsidR="000E6A6C" w:rsidRDefault="002A1BB0" w:rsidP="000E6A6C">
      <w:pPr>
        <w:pStyle w:val="a4"/>
      </w:pPr>
      <w:r>
        <w:t xml:space="preserve">В настоящей работе проводиться описание разработки бортовой программы управления для подвесного </w:t>
      </w:r>
      <w:proofErr w:type="spellStart"/>
      <w:r>
        <w:t>пятиосевого</w:t>
      </w:r>
      <w:proofErr w:type="spellEnd"/>
      <w:r>
        <w:t xml:space="preserve"> манипулятора с ременными приводами на шарнирах. В рамках исследование </w:t>
      </w:r>
      <w:r w:rsidR="00955D75">
        <w:t xml:space="preserve">произведено описание кинематики манипулятора с использованием формализма </w:t>
      </w:r>
      <w:proofErr w:type="spellStart"/>
      <w:r w:rsidR="00955D75">
        <w:t>Денавита</w:t>
      </w:r>
      <w:proofErr w:type="spellEnd"/>
      <w:r w:rsidR="00955D75">
        <w:t xml:space="preserve"> – </w:t>
      </w:r>
      <w:proofErr w:type="spellStart"/>
      <w:r w:rsidR="00955D75">
        <w:t>Хартенберга</w:t>
      </w:r>
      <w:proofErr w:type="spellEnd"/>
      <w:r w:rsidR="00955D75">
        <w:t xml:space="preserve"> и с использованием геометрического представления. Так же в рамках работы получены решения обратной задачи кинематики с использованием методов, описанных выше. Сравнение полученных методов производилось по времени решения ОЗК для одного набора входных координат. </w:t>
      </w:r>
    </w:p>
    <w:p w14:paraId="47BDDE2C" w14:textId="77777777" w:rsidR="00F267B2" w:rsidRDefault="00F267B2" w:rsidP="000E6A6C">
      <w:pPr>
        <w:pStyle w:val="a4"/>
      </w:pPr>
      <w:r>
        <w:t xml:space="preserve">Программа управления на вход получает вектор скоростей захватного устройства в декартовом пространстве координат, а на выходе формирует управляющие сигналы приводов манипулятора. Так же в рамках работы разработана структура системы управления манипулятором, включающая в себя защиту от столкновений манипулятора со средой. </w:t>
      </w:r>
    </w:p>
    <w:p w14:paraId="5A01259C" w14:textId="40042E23" w:rsidR="00345667" w:rsidRPr="000E6A6C" w:rsidRDefault="00345667" w:rsidP="000E6A6C">
      <w:pPr>
        <w:pStyle w:val="a4"/>
      </w:pPr>
      <w:r>
        <w:t xml:space="preserve">Полученные результаты решений и сравнения ОЗК, структура бортовой системы управления, описание возможных положений манипулятора при столкновении </w:t>
      </w:r>
      <w:r w:rsidR="00C65850">
        <w:t xml:space="preserve">с </w:t>
      </w:r>
      <w:r w:rsidR="000265B5">
        <w:t>телеуправляемым катамараном</w:t>
      </w:r>
      <w:r w:rsidR="00392F17" w:rsidRPr="00392F17">
        <w:t xml:space="preserve"> </w:t>
      </w:r>
      <w:r w:rsidR="00392F17">
        <w:t>исследовательским</w:t>
      </w:r>
      <w:r w:rsidR="000265B5">
        <w:t xml:space="preserve">, на котором базируется манипулятор, </w:t>
      </w:r>
      <w:r>
        <w:t xml:space="preserve">будут применимы для реализации программы управления непосредственно на борту </w:t>
      </w:r>
      <w:r w:rsidR="00C112C5">
        <w:t>робота</w:t>
      </w:r>
      <w:r>
        <w:t>.</w:t>
      </w:r>
    </w:p>
    <w:p w14:paraId="790CB386" w14:textId="77777777" w:rsidR="00977071" w:rsidRPr="006F698E" w:rsidRDefault="00977071" w:rsidP="007A70FA">
      <w:pPr>
        <w:pStyle w:val="a4"/>
      </w:pPr>
      <w:r>
        <w:br w:type="page"/>
      </w:r>
    </w:p>
    <w:p w14:paraId="7750246C" w14:textId="77777777" w:rsidR="00977071" w:rsidRPr="006F698E" w:rsidRDefault="008369C5" w:rsidP="006F698E">
      <w:pPr>
        <w:rPr>
          <w:rFonts w:ascii="Times New Roman" w:hAnsi="Times New Roman" w:cs="Times New Roman"/>
          <w:b/>
          <w:sz w:val="28"/>
          <w:szCs w:val="28"/>
        </w:rPr>
      </w:pPr>
      <w:r>
        <w:rPr>
          <w:rFonts w:ascii="Times New Roman" w:hAnsi="Times New Roman" w:cs="Times New Roman"/>
          <w:b/>
          <w:sz w:val="28"/>
          <w:szCs w:val="28"/>
        </w:rPr>
        <w:lastRenderedPageBreak/>
        <w:t>Содержани</w:t>
      </w:r>
      <w:r w:rsidR="002B0CE5" w:rsidRPr="006F698E">
        <w:rPr>
          <w:rFonts w:ascii="Times New Roman" w:hAnsi="Times New Roman" w:cs="Times New Roman"/>
          <w:b/>
          <w:sz w:val="28"/>
          <w:szCs w:val="28"/>
        </w:rPr>
        <w:t>е</w:t>
      </w:r>
    </w:p>
    <w:p w14:paraId="66394303" w14:textId="33564699" w:rsidR="000C4EAC" w:rsidRDefault="000A09E2">
      <w:pPr>
        <w:pStyle w:val="12"/>
        <w:tabs>
          <w:tab w:val="right" w:leader="dot" w:pos="9345"/>
        </w:tabs>
        <w:rPr>
          <w:rFonts w:asciiTheme="minorHAnsi" w:eastAsiaTheme="minorEastAsia" w:hAnsiTheme="minorHAnsi"/>
          <w:noProof/>
          <w:sz w:val="22"/>
          <w:lang w:eastAsia="ru-RU"/>
        </w:rPr>
      </w:pPr>
      <w:r>
        <w:fldChar w:fldCharType="begin"/>
      </w:r>
      <w:r w:rsidR="007A70FA">
        <w:instrText xml:space="preserve"> TOC \o "2-3" \h \z \t "Заголовок 1;1;МойЗагБезНомера;1" </w:instrText>
      </w:r>
      <w:r>
        <w:fldChar w:fldCharType="separate"/>
      </w:r>
      <w:hyperlink w:anchor="_Toc30411698" w:history="1">
        <w:r w:rsidR="000C4EAC" w:rsidRPr="00F629CF">
          <w:rPr>
            <w:rStyle w:val="a9"/>
            <w:noProof/>
          </w:rPr>
          <w:t>Введение</w:t>
        </w:r>
        <w:r w:rsidR="000C4EAC">
          <w:rPr>
            <w:noProof/>
            <w:webHidden/>
          </w:rPr>
          <w:tab/>
        </w:r>
        <w:r w:rsidR="000C4EAC">
          <w:rPr>
            <w:noProof/>
            <w:webHidden/>
          </w:rPr>
          <w:fldChar w:fldCharType="begin"/>
        </w:r>
        <w:r w:rsidR="000C4EAC">
          <w:rPr>
            <w:noProof/>
            <w:webHidden/>
          </w:rPr>
          <w:instrText xml:space="preserve"> PAGEREF _Toc30411698 \h </w:instrText>
        </w:r>
        <w:r w:rsidR="000C4EAC">
          <w:rPr>
            <w:noProof/>
            <w:webHidden/>
          </w:rPr>
        </w:r>
        <w:r w:rsidR="000C4EAC">
          <w:rPr>
            <w:noProof/>
            <w:webHidden/>
          </w:rPr>
          <w:fldChar w:fldCharType="separate"/>
        </w:r>
        <w:r w:rsidR="00EF60C3">
          <w:rPr>
            <w:noProof/>
            <w:webHidden/>
          </w:rPr>
          <w:t>5</w:t>
        </w:r>
        <w:r w:rsidR="000C4EAC">
          <w:rPr>
            <w:noProof/>
            <w:webHidden/>
          </w:rPr>
          <w:fldChar w:fldCharType="end"/>
        </w:r>
      </w:hyperlink>
    </w:p>
    <w:p w14:paraId="3DCCB4B7" w14:textId="12EFC485" w:rsidR="000C4EAC" w:rsidRDefault="00197DA4">
      <w:pPr>
        <w:pStyle w:val="12"/>
        <w:tabs>
          <w:tab w:val="left" w:pos="440"/>
          <w:tab w:val="right" w:leader="dot" w:pos="9345"/>
        </w:tabs>
        <w:rPr>
          <w:rFonts w:asciiTheme="minorHAnsi" w:eastAsiaTheme="minorEastAsia" w:hAnsiTheme="minorHAnsi"/>
          <w:noProof/>
          <w:sz w:val="22"/>
          <w:lang w:eastAsia="ru-RU"/>
        </w:rPr>
      </w:pPr>
      <w:hyperlink w:anchor="_Toc30411699" w:history="1">
        <w:r w:rsidR="000C4EAC" w:rsidRPr="00F629CF">
          <w:rPr>
            <w:rStyle w:val="a9"/>
            <w:noProof/>
          </w:rPr>
          <w:t>1</w:t>
        </w:r>
        <w:r w:rsidR="000C4EAC">
          <w:rPr>
            <w:rFonts w:asciiTheme="minorHAnsi" w:eastAsiaTheme="minorEastAsia" w:hAnsiTheme="minorHAnsi"/>
            <w:noProof/>
            <w:sz w:val="22"/>
            <w:lang w:eastAsia="ru-RU"/>
          </w:rPr>
          <w:tab/>
        </w:r>
        <w:r w:rsidR="000C4EAC" w:rsidRPr="00F629CF">
          <w:rPr>
            <w:rStyle w:val="a9"/>
            <w:noProof/>
          </w:rPr>
          <w:t>Постановка задачи</w:t>
        </w:r>
        <w:r w:rsidR="000C4EAC">
          <w:rPr>
            <w:noProof/>
            <w:webHidden/>
          </w:rPr>
          <w:tab/>
        </w:r>
        <w:r w:rsidR="000C4EAC">
          <w:rPr>
            <w:noProof/>
            <w:webHidden/>
          </w:rPr>
          <w:fldChar w:fldCharType="begin"/>
        </w:r>
        <w:r w:rsidR="000C4EAC">
          <w:rPr>
            <w:noProof/>
            <w:webHidden/>
          </w:rPr>
          <w:instrText xml:space="preserve"> PAGEREF _Toc30411699 \h </w:instrText>
        </w:r>
        <w:r w:rsidR="000C4EAC">
          <w:rPr>
            <w:noProof/>
            <w:webHidden/>
          </w:rPr>
        </w:r>
        <w:r w:rsidR="000C4EAC">
          <w:rPr>
            <w:noProof/>
            <w:webHidden/>
          </w:rPr>
          <w:fldChar w:fldCharType="separate"/>
        </w:r>
        <w:r w:rsidR="00EF60C3">
          <w:rPr>
            <w:noProof/>
            <w:webHidden/>
          </w:rPr>
          <w:t>6</w:t>
        </w:r>
        <w:r w:rsidR="000C4EAC">
          <w:rPr>
            <w:noProof/>
            <w:webHidden/>
          </w:rPr>
          <w:fldChar w:fldCharType="end"/>
        </w:r>
      </w:hyperlink>
    </w:p>
    <w:p w14:paraId="713D9629" w14:textId="6BDADEAD" w:rsidR="000C4EAC" w:rsidRDefault="00197DA4">
      <w:pPr>
        <w:pStyle w:val="21"/>
        <w:tabs>
          <w:tab w:val="left" w:pos="880"/>
          <w:tab w:val="right" w:leader="dot" w:pos="9345"/>
        </w:tabs>
        <w:rPr>
          <w:rFonts w:asciiTheme="minorHAnsi" w:eastAsiaTheme="minorEastAsia" w:hAnsiTheme="minorHAnsi"/>
          <w:noProof/>
          <w:sz w:val="22"/>
          <w:lang w:eastAsia="ru-RU"/>
        </w:rPr>
      </w:pPr>
      <w:hyperlink w:anchor="_Toc30411700" w:history="1">
        <w:r w:rsidR="000C4EAC" w:rsidRPr="00F629CF">
          <w:rPr>
            <w:rStyle w:val="a9"/>
            <w:noProof/>
          </w:rPr>
          <w:t>1.1</w:t>
        </w:r>
        <w:r w:rsidR="000C4EAC">
          <w:rPr>
            <w:rFonts w:asciiTheme="minorHAnsi" w:eastAsiaTheme="minorEastAsia" w:hAnsiTheme="minorHAnsi"/>
            <w:noProof/>
            <w:sz w:val="22"/>
            <w:lang w:eastAsia="ru-RU"/>
          </w:rPr>
          <w:tab/>
        </w:r>
        <w:r w:rsidR="000C4EAC" w:rsidRPr="00F629CF">
          <w:rPr>
            <w:rStyle w:val="a9"/>
            <w:noProof/>
          </w:rPr>
          <w:t>Кинематическая схема манипулятора</w:t>
        </w:r>
        <w:r w:rsidR="000C4EAC">
          <w:rPr>
            <w:noProof/>
            <w:webHidden/>
          </w:rPr>
          <w:tab/>
        </w:r>
        <w:r w:rsidR="000C4EAC">
          <w:rPr>
            <w:noProof/>
            <w:webHidden/>
          </w:rPr>
          <w:fldChar w:fldCharType="begin"/>
        </w:r>
        <w:r w:rsidR="000C4EAC">
          <w:rPr>
            <w:noProof/>
            <w:webHidden/>
          </w:rPr>
          <w:instrText xml:space="preserve"> PAGEREF _Toc30411700 \h </w:instrText>
        </w:r>
        <w:r w:rsidR="000C4EAC">
          <w:rPr>
            <w:noProof/>
            <w:webHidden/>
          </w:rPr>
        </w:r>
        <w:r w:rsidR="000C4EAC">
          <w:rPr>
            <w:noProof/>
            <w:webHidden/>
          </w:rPr>
          <w:fldChar w:fldCharType="separate"/>
        </w:r>
        <w:r w:rsidR="00EF60C3">
          <w:rPr>
            <w:noProof/>
            <w:webHidden/>
          </w:rPr>
          <w:t>7</w:t>
        </w:r>
        <w:r w:rsidR="000C4EAC">
          <w:rPr>
            <w:noProof/>
            <w:webHidden/>
          </w:rPr>
          <w:fldChar w:fldCharType="end"/>
        </w:r>
      </w:hyperlink>
    </w:p>
    <w:p w14:paraId="62B6A03F" w14:textId="218A603D" w:rsidR="000C4EAC" w:rsidRDefault="00197DA4">
      <w:pPr>
        <w:pStyle w:val="12"/>
        <w:tabs>
          <w:tab w:val="left" w:pos="440"/>
          <w:tab w:val="right" w:leader="dot" w:pos="9345"/>
        </w:tabs>
        <w:rPr>
          <w:rFonts w:asciiTheme="minorHAnsi" w:eastAsiaTheme="minorEastAsia" w:hAnsiTheme="minorHAnsi"/>
          <w:noProof/>
          <w:sz w:val="22"/>
          <w:lang w:eastAsia="ru-RU"/>
        </w:rPr>
      </w:pPr>
      <w:hyperlink w:anchor="_Toc30411701" w:history="1">
        <w:r w:rsidR="000C4EAC" w:rsidRPr="00F629CF">
          <w:rPr>
            <w:rStyle w:val="a9"/>
            <w:noProof/>
          </w:rPr>
          <w:t>2</w:t>
        </w:r>
        <w:r w:rsidR="000C4EAC">
          <w:rPr>
            <w:rFonts w:asciiTheme="minorHAnsi" w:eastAsiaTheme="minorEastAsia" w:hAnsiTheme="minorHAnsi"/>
            <w:noProof/>
            <w:sz w:val="22"/>
            <w:lang w:eastAsia="ru-RU"/>
          </w:rPr>
          <w:tab/>
        </w:r>
        <w:r w:rsidR="000C4EAC" w:rsidRPr="00F629CF">
          <w:rPr>
            <w:rStyle w:val="a9"/>
            <w:noProof/>
          </w:rPr>
          <w:t>Обзор готовых решений</w:t>
        </w:r>
        <w:r w:rsidR="000C4EAC">
          <w:rPr>
            <w:noProof/>
            <w:webHidden/>
          </w:rPr>
          <w:tab/>
        </w:r>
        <w:r w:rsidR="000C4EAC">
          <w:rPr>
            <w:noProof/>
            <w:webHidden/>
          </w:rPr>
          <w:fldChar w:fldCharType="begin"/>
        </w:r>
        <w:r w:rsidR="000C4EAC">
          <w:rPr>
            <w:noProof/>
            <w:webHidden/>
          </w:rPr>
          <w:instrText xml:space="preserve"> PAGEREF _Toc30411701 \h </w:instrText>
        </w:r>
        <w:r w:rsidR="000C4EAC">
          <w:rPr>
            <w:noProof/>
            <w:webHidden/>
          </w:rPr>
        </w:r>
        <w:r w:rsidR="000C4EAC">
          <w:rPr>
            <w:noProof/>
            <w:webHidden/>
          </w:rPr>
          <w:fldChar w:fldCharType="separate"/>
        </w:r>
        <w:r w:rsidR="00EF60C3">
          <w:rPr>
            <w:noProof/>
            <w:webHidden/>
          </w:rPr>
          <w:t>9</w:t>
        </w:r>
        <w:r w:rsidR="000C4EAC">
          <w:rPr>
            <w:noProof/>
            <w:webHidden/>
          </w:rPr>
          <w:fldChar w:fldCharType="end"/>
        </w:r>
      </w:hyperlink>
    </w:p>
    <w:p w14:paraId="132E8CBF" w14:textId="4E80DA04" w:rsidR="000C4EAC" w:rsidRDefault="00197DA4">
      <w:pPr>
        <w:pStyle w:val="21"/>
        <w:tabs>
          <w:tab w:val="left" w:pos="880"/>
          <w:tab w:val="right" w:leader="dot" w:pos="9345"/>
        </w:tabs>
        <w:rPr>
          <w:rFonts w:asciiTheme="minorHAnsi" w:eastAsiaTheme="minorEastAsia" w:hAnsiTheme="minorHAnsi"/>
          <w:noProof/>
          <w:sz w:val="22"/>
          <w:lang w:eastAsia="ru-RU"/>
        </w:rPr>
      </w:pPr>
      <w:hyperlink w:anchor="_Toc30411702" w:history="1">
        <w:r w:rsidR="000C4EAC" w:rsidRPr="00F629CF">
          <w:rPr>
            <w:rStyle w:val="a9"/>
            <w:noProof/>
          </w:rPr>
          <w:t>2.1</w:t>
        </w:r>
        <w:r w:rsidR="000C4EAC">
          <w:rPr>
            <w:rFonts w:asciiTheme="minorHAnsi" w:eastAsiaTheme="minorEastAsia" w:hAnsiTheme="minorHAnsi"/>
            <w:noProof/>
            <w:sz w:val="22"/>
            <w:lang w:eastAsia="ru-RU"/>
          </w:rPr>
          <w:tab/>
        </w:r>
        <w:r w:rsidR="000C4EAC" w:rsidRPr="00F629CF">
          <w:rPr>
            <w:rStyle w:val="a9"/>
            <w:noProof/>
          </w:rPr>
          <w:t>Matlab Robotic System Toolbox</w:t>
        </w:r>
        <w:r w:rsidR="000C4EAC">
          <w:rPr>
            <w:noProof/>
            <w:webHidden/>
          </w:rPr>
          <w:tab/>
        </w:r>
        <w:r w:rsidR="000C4EAC">
          <w:rPr>
            <w:noProof/>
            <w:webHidden/>
          </w:rPr>
          <w:fldChar w:fldCharType="begin"/>
        </w:r>
        <w:r w:rsidR="000C4EAC">
          <w:rPr>
            <w:noProof/>
            <w:webHidden/>
          </w:rPr>
          <w:instrText xml:space="preserve"> PAGEREF _Toc30411702 \h </w:instrText>
        </w:r>
        <w:r w:rsidR="000C4EAC">
          <w:rPr>
            <w:noProof/>
            <w:webHidden/>
          </w:rPr>
        </w:r>
        <w:r w:rsidR="000C4EAC">
          <w:rPr>
            <w:noProof/>
            <w:webHidden/>
          </w:rPr>
          <w:fldChar w:fldCharType="separate"/>
        </w:r>
        <w:r w:rsidR="00EF60C3">
          <w:rPr>
            <w:noProof/>
            <w:webHidden/>
          </w:rPr>
          <w:t>9</w:t>
        </w:r>
        <w:r w:rsidR="000C4EAC">
          <w:rPr>
            <w:noProof/>
            <w:webHidden/>
          </w:rPr>
          <w:fldChar w:fldCharType="end"/>
        </w:r>
      </w:hyperlink>
    </w:p>
    <w:p w14:paraId="7BDA3886" w14:textId="58B6D994" w:rsidR="000C4EAC" w:rsidRDefault="00197DA4">
      <w:pPr>
        <w:pStyle w:val="21"/>
        <w:tabs>
          <w:tab w:val="left" w:pos="880"/>
          <w:tab w:val="right" w:leader="dot" w:pos="9345"/>
        </w:tabs>
        <w:rPr>
          <w:rFonts w:asciiTheme="minorHAnsi" w:eastAsiaTheme="minorEastAsia" w:hAnsiTheme="minorHAnsi"/>
          <w:noProof/>
          <w:sz w:val="22"/>
          <w:lang w:eastAsia="ru-RU"/>
        </w:rPr>
      </w:pPr>
      <w:hyperlink w:anchor="_Toc30411703" w:history="1">
        <w:r w:rsidR="000C4EAC" w:rsidRPr="00F629CF">
          <w:rPr>
            <w:rStyle w:val="a9"/>
            <w:noProof/>
          </w:rPr>
          <w:t>2.2</w:t>
        </w:r>
        <w:r w:rsidR="000C4EAC">
          <w:rPr>
            <w:rFonts w:asciiTheme="minorHAnsi" w:eastAsiaTheme="minorEastAsia" w:hAnsiTheme="minorHAnsi"/>
            <w:noProof/>
            <w:sz w:val="22"/>
            <w:lang w:eastAsia="ru-RU"/>
          </w:rPr>
          <w:tab/>
        </w:r>
        <w:r w:rsidR="000C4EAC" w:rsidRPr="00F629CF">
          <w:rPr>
            <w:rStyle w:val="a9"/>
            <w:noProof/>
          </w:rPr>
          <w:t>ROS MoveIt</w:t>
        </w:r>
        <w:r w:rsidR="000C4EAC">
          <w:rPr>
            <w:noProof/>
            <w:webHidden/>
          </w:rPr>
          <w:tab/>
        </w:r>
        <w:r w:rsidR="000C4EAC">
          <w:rPr>
            <w:noProof/>
            <w:webHidden/>
          </w:rPr>
          <w:fldChar w:fldCharType="begin"/>
        </w:r>
        <w:r w:rsidR="000C4EAC">
          <w:rPr>
            <w:noProof/>
            <w:webHidden/>
          </w:rPr>
          <w:instrText xml:space="preserve"> PAGEREF _Toc30411703 \h </w:instrText>
        </w:r>
        <w:r w:rsidR="000C4EAC">
          <w:rPr>
            <w:noProof/>
            <w:webHidden/>
          </w:rPr>
        </w:r>
        <w:r w:rsidR="000C4EAC">
          <w:rPr>
            <w:noProof/>
            <w:webHidden/>
          </w:rPr>
          <w:fldChar w:fldCharType="separate"/>
        </w:r>
        <w:r w:rsidR="00EF60C3">
          <w:rPr>
            <w:noProof/>
            <w:webHidden/>
          </w:rPr>
          <w:t>10</w:t>
        </w:r>
        <w:r w:rsidR="000C4EAC">
          <w:rPr>
            <w:noProof/>
            <w:webHidden/>
          </w:rPr>
          <w:fldChar w:fldCharType="end"/>
        </w:r>
      </w:hyperlink>
    </w:p>
    <w:p w14:paraId="7DB77545" w14:textId="3AD76800" w:rsidR="000C4EAC" w:rsidRDefault="00197DA4">
      <w:pPr>
        <w:pStyle w:val="12"/>
        <w:tabs>
          <w:tab w:val="left" w:pos="440"/>
          <w:tab w:val="right" w:leader="dot" w:pos="9345"/>
        </w:tabs>
        <w:rPr>
          <w:rFonts w:asciiTheme="minorHAnsi" w:eastAsiaTheme="minorEastAsia" w:hAnsiTheme="minorHAnsi"/>
          <w:noProof/>
          <w:sz w:val="22"/>
          <w:lang w:eastAsia="ru-RU"/>
        </w:rPr>
      </w:pPr>
      <w:hyperlink w:anchor="_Toc30411704" w:history="1">
        <w:r w:rsidR="000C4EAC" w:rsidRPr="00F629CF">
          <w:rPr>
            <w:rStyle w:val="a9"/>
            <w:noProof/>
          </w:rPr>
          <w:t>3</w:t>
        </w:r>
        <w:r w:rsidR="000C4EAC">
          <w:rPr>
            <w:rFonts w:asciiTheme="minorHAnsi" w:eastAsiaTheme="minorEastAsia" w:hAnsiTheme="minorHAnsi"/>
            <w:noProof/>
            <w:sz w:val="22"/>
            <w:lang w:eastAsia="ru-RU"/>
          </w:rPr>
          <w:tab/>
        </w:r>
        <w:r w:rsidR="000C4EAC" w:rsidRPr="00F629CF">
          <w:rPr>
            <w:rStyle w:val="a9"/>
            <w:noProof/>
          </w:rPr>
          <w:t>Разработка алгоритма управления</w:t>
        </w:r>
        <w:r w:rsidR="000C4EAC">
          <w:rPr>
            <w:noProof/>
            <w:webHidden/>
          </w:rPr>
          <w:tab/>
        </w:r>
        <w:r w:rsidR="000C4EAC">
          <w:rPr>
            <w:noProof/>
            <w:webHidden/>
          </w:rPr>
          <w:fldChar w:fldCharType="begin"/>
        </w:r>
        <w:r w:rsidR="000C4EAC">
          <w:rPr>
            <w:noProof/>
            <w:webHidden/>
          </w:rPr>
          <w:instrText xml:space="preserve"> PAGEREF _Toc30411704 \h </w:instrText>
        </w:r>
        <w:r w:rsidR="000C4EAC">
          <w:rPr>
            <w:noProof/>
            <w:webHidden/>
          </w:rPr>
        </w:r>
        <w:r w:rsidR="000C4EAC">
          <w:rPr>
            <w:noProof/>
            <w:webHidden/>
          </w:rPr>
          <w:fldChar w:fldCharType="separate"/>
        </w:r>
        <w:r w:rsidR="00EF60C3">
          <w:rPr>
            <w:noProof/>
            <w:webHidden/>
          </w:rPr>
          <w:t>11</w:t>
        </w:r>
        <w:r w:rsidR="000C4EAC">
          <w:rPr>
            <w:noProof/>
            <w:webHidden/>
          </w:rPr>
          <w:fldChar w:fldCharType="end"/>
        </w:r>
      </w:hyperlink>
    </w:p>
    <w:p w14:paraId="021ADD5E" w14:textId="2ABFBDBA" w:rsidR="000C4EAC" w:rsidRDefault="00197DA4">
      <w:pPr>
        <w:pStyle w:val="21"/>
        <w:tabs>
          <w:tab w:val="left" w:pos="880"/>
          <w:tab w:val="right" w:leader="dot" w:pos="9345"/>
        </w:tabs>
        <w:rPr>
          <w:rFonts w:asciiTheme="minorHAnsi" w:eastAsiaTheme="minorEastAsia" w:hAnsiTheme="minorHAnsi"/>
          <w:noProof/>
          <w:sz w:val="22"/>
          <w:lang w:eastAsia="ru-RU"/>
        </w:rPr>
      </w:pPr>
      <w:hyperlink w:anchor="_Toc30411705" w:history="1">
        <w:r w:rsidR="000C4EAC" w:rsidRPr="00F629CF">
          <w:rPr>
            <w:rStyle w:val="a9"/>
            <w:noProof/>
          </w:rPr>
          <w:t>3.1</w:t>
        </w:r>
        <w:r w:rsidR="000C4EAC">
          <w:rPr>
            <w:rFonts w:asciiTheme="minorHAnsi" w:eastAsiaTheme="minorEastAsia" w:hAnsiTheme="minorHAnsi"/>
            <w:noProof/>
            <w:sz w:val="22"/>
            <w:lang w:eastAsia="ru-RU"/>
          </w:rPr>
          <w:tab/>
        </w:r>
        <w:r w:rsidR="000C4EAC" w:rsidRPr="00F629CF">
          <w:rPr>
            <w:rStyle w:val="a9"/>
            <w:noProof/>
          </w:rPr>
          <w:t>Решение через ДХ представление</w:t>
        </w:r>
        <w:r w:rsidR="000C4EAC">
          <w:rPr>
            <w:noProof/>
            <w:webHidden/>
          </w:rPr>
          <w:tab/>
        </w:r>
        <w:r w:rsidR="000C4EAC">
          <w:rPr>
            <w:noProof/>
            <w:webHidden/>
          </w:rPr>
          <w:fldChar w:fldCharType="begin"/>
        </w:r>
        <w:r w:rsidR="000C4EAC">
          <w:rPr>
            <w:noProof/>
            <w:webHidden/>
          </w:rPr>
          <w:instrText xml:space="preserve"> PAGEREF _Toc30411705 \h </w:instrText>
        </w:r>
        <w:r w:rsidR="000C4EAC">
          <w:rPr>
            <w:noProof/>
            <w:webHidden/>
          </w:rPr>
        </w:r>
        <w:r w:rsidR="000C4EAC">
          <w:rPr>
            <w:noProof/>
            <w:webHidden/>
          </w:rPr>
          <w:fldChar w:fldCharType="separate"/>
        </w:r>
        <w:r w:rsidR="00EF60C3">
          <w:rPr>
            <w:noProof/>
            <w:webHidden/>
          </w:rPr>
          <w:t>12</w:t>
        </w:r>
        <w:r w:rsidR="000C4EAC">
          <w:rPr>
            <w:noProof/>
            <w:webHidden/>
          </w:rPr>
          <w:fldChar w:fldCharType="end"/>
        </w:r>
      </w:hyperlink>
    </w:p>
    <w:p w14:paraId="5BAB1805" w14:textId="23644AFF" w:rsidR="000C4EAC" w:rsidRDefault="00197DA4">
      <w:pPr>
        <w:pStyle w:val="21"/>
        <w:tabs>
          <w:tab w:val="left" w:pos="880"/>
          <w:tab w:val="right" w:leader="dot" w:pos="9345"/>
        </w:tabs>
        <w:rPr>
          <w:rFonts w:asciiTheme="minorHAnsi" w:eastAsiaTheme="minorEastAsia" w:hAnsiTheme="minorHAnsi"/>
          <w:noProof/>
          <w:sz w:val="22"/>
          <w:lang w:eastAsia="ru-RU"/>
        </w:rPr>
      </w:pPr>
      <w:hyperlink w:anchor="_Toc30411706" w:history="1">
        <w:r w:rsidR="000C4EAC" w:rsidRPr="00F629CF">
          <w:rPr>
            <w:rStyle w:val="a9"/>
            <w:noProof/>
          </w:rPr>
          <w:t>3.2</w:t>
        </w:r>
        <w:r w:rsidR="000C4EAC">
          <w:rPr>
            <w:rFonts w:asciiTheme="minorHAnsi" w:eastAsiaTheme="minorEastAsia" w:hAnsiTheme="minorHAnsi"/>
            <w:noProof/>
            <w:sz w:val="22"/>
            <w:lang w:eastAsia="ru-RU"/>
          </w:rPr>
          <w:tab/>
        </w:r>
        <w:r w:rsidR="000C4EAC" w:rsidRPr="00F629CF">
          <w:rPr>
            <w:rStyle w:val="a9"/>
            <w:noProof/>
          </w:rPr>
          <w:t>ОЗК методом ДХ</w:t>
        </w:r>
        <w:r w:rsidR="000C4EAC">
          <w:rPr>
            <w:noProof/>
            <w:webHidden/>
          </w:rPr>
          <w:tab/>
        </w:r>
        <w:r w:rsidR="000C4EAC">
          <w:rPr>
            <w:noProof/>
            <w:webHidden/>
          </w:rPr>
          <w:fldChar w:fldCharType="begin"/>
        </w:r>
        <w:r w:rsidR="000C4EAC">
          <w:rPr>
            <w:noProof/>
            <w:webHidden/>
          </w:rPr>
          <w:instrText xml:space="preserve"> PAGEREF _Toc30411706 \h </w:instrText>
        </w:r>
        <w:r w:rsidR="000C4EAC">
          <w:rPr>
            <w:noProof/>
            <w:webHidden/>
          </w:rPr>
        </w:r>
        <w:r w:rsidR="000C4EAC">
          <w:rPr>
            <w:noProof/>
            <w:webHidden/>
          </w:rPr>
          <w:fldChar w:fldCharType="separate"/>
        </w:r>
        <w:r w:rsidR="00EF60C3">
          <w:rPr>
            <w:noProof/>
            <w:webHidden/>
          </w:rPr>
          <w:t>16</w:t>
        </w:r>
        <w:r w:rsidR="000C4EAC">
          <w:rPr>
            <w:noProof/>
            <w:webHidden/>
          </w:rPr>
          <w:fldChar w:fldCharType="end"/>
        </w:r>
      </w:hyperlink>
    </w:p>
    <w:p w14:paraId="4DC54C7D" w14:textId="16DCF880" w:rsidR="000C4EAC" w:rsidRDefault="00197DA4">
      <w:pPr>
        <w:pStyle w:val="21"/>
        <w:tabs>
          <w:tab w:val="left" w:pos="880"/>
          <w:tab w:val="right" w:leader="dot" w:pos="9345"/>
        </w:tabs>
        <w:rPr>
          <w:rFonts w:asciiTheme="minorHAnsi" w:eastAsiaTheme="minorEastAsia" w:hAnsiTheme="minorHAnsi"/>
          <w:noProof/>
          <w:sz w:val="22"/>
          <w:lang w:eastAsia="ru-RU"/>
        </w:rPr>
      </w:pPr>
      <w:hyperlink w:anchor="_Toc30411707" w:history="1">
        <w:r w:rsidR="000C4EAC" w:rsidRPr="00F629CF">
          <w:rPr>
            <w:rStyle w:val="a9"/>
            <w:noProof/>
          </w:rPr>
          <w:t>3.3</w:t>
        </w:r>
        <w:r w:rsidR="000C4EAC">
          <w:rPr>
            <w:rFonts w:asciiTheme="minorHAnsi" w:eastAsiaTheme="minorEastAsia" w:hAnsiTheme="minorHAnsi"/>
            <w:noProof/>
            <w:sz w:val="22"/>
            <w:lang w:eastAsia="ru-RU"/>
          </w:rPr>
          <w:tab/>
        </w:r>
        <w:r w:rsidR="000C4EAC" w:rsidRPr="00F629CF">
          <w:rPr>
            <w:rStyle w:val="a9"/>
            <w:noProof/>
          </w:rPr>
          <w:t>Геометрический метод решения ОЗК</w:t>
        </w:r>
        <w:r w:rsidR="000C4EAC">
          <w:rPr>
            <w:noProof/>
            <w:webHidden/>
          </w:rPr>
          <w:tab/>
        </w:r>
        <w:r w:rsidR="000C4EAC">
          <w:rPr>
            <w:noProof/>
            <w:webHidden/>
          </w:rPr>
          <w:fldChar w:fldCharType="begin"/>
        </w:r>
        <w:r w:rsidR="000C4EAC">
          <w:rPr>
            <w:noProof/>
            <w:webHidden/>
          </w:rPr>
          <w:instrText xml:space="preserve"> PAGEREF _Toc30411707 \h </w:instrText>
        </w:r>
        <w:r w:rsidR="000C4EAC">
          <w:rPr>
            <w:noProof/>
            <w:webHidden/>
          </w:rPr>
        </w:r>
        <w:r w:rsidR="000C4EAC">
          <w:rPr>
            <w:noProof/>
            <w:webHidden/>
          </w:rPr>
          <w:fldChar w:fldCharType="separate"/>
        </w:r>
        <w:r w:rsidR="00EF60C3">
          <w:rPr>
            <w:noProof/>
            <w:webHidden/>
          </w:rPr>
          <w:t>19</w:t>
        </w:r>
        <w:r w:rsidR="000C4EAC">
          <w:rPr>
            <w:noProof/>
            <w:webHidden/>
          </w:rPr>
          <w:fldChar w:fldCharType="end"/>
        </w:r>
      </w:hyperlink>
    </w:p>
    <w:p w14:paraId="25142BA2" w14:textId="533915A9" w:rsidR="000C4EAC" w:rsidRDefault="00197DA4">
      <w:pPr>
        <w:pStyle w:val="21"/>
        <w:tabs>
          <w:tab w:val="left" w:pos="880"/>
          <w:tab w:val="right" w:leader="dot" w:pos="9345"/>
        </w:tabs>
        <w:rPr>
          <w:rFonts w:asciiTheme="minorHAnsi" w:eastAsiaTheme="minorEastAsia" w:hAnsiTheme="minorHAnsi"/>
          <w:noProof/>
          <w:sz w:val="22"/>
          <w:lang w:eastAsia="ru-RU"/>
        </w:rPr>
      </w:pPr>
      <w:hyperlink w:anchor="_Toc30411708" w:history="1">
        <w:r w:rsidR="000C4EAC" w:rsidRPr="00F629CF">
          <w:rPr>
            <w:rStyle w:val="a9"/>
            <w:noProof/>
          </w:rPr>
          <w:t>3.4</w:t>
        </w:r>
        <w:r w:rsidR="000C4EAC">
          <w:rPr>
            <w:rFonts w:asciiTheme="minorHAnsi" w:eastAsiaTheme="minorEastAsia" w:hAnsiTheme="minorHAnsi"/>
            <w:noProof/>
            <w:sz w:val="22"/>
            <w:lang w:eastAsia="ru-RU"/>
          </w:rPr>
          <w:tab/>
        </w:r>
        <w:r w:rsidR="000C4EAC" w:rsidRPr="00F629CF">
          <w:rPr>
            <w:rStyle w:val="a9"/>
            <w:noProof/>
          </w:rPr>
          <w:t>Защита от столкновений</w:t>
        </w:r>
        <w:r w:rsidR="000C4EAC">
          <w:rPr>
            <w:noProof/>
            <w:webHidden/>
          </w:rPr>
          <w:tab/>
        </w:r>
        <w:r w:rsidR="000C4EAC">
          <w:rPr>
            <w:noProof/>
            <w:webHidden/>
          </w:rPr>
          <w:fldChar w:fldCharType="begin"/>
        </w:r>
        <w:r w:rsidR="000C4EAC">
          <w:rPr>
            <w:noProof/>
            <w:webHidden/>
          </w:rPr>
          <w:instrText xml:space="preserve"> PAGEREF _Toc30411708 \h </w:instrText>
        </w:r>
        <w:r w:rsidR="000C4EAC">
          <w:rPr>
            <w:noProof/>
            <w:webHidden/>
          </w:rPr>
        </w:r>
        <w:r w:rsidR="000C4EAC">
          <w:rPr>
            <w:noProof/>
            <w:webHidden/>
          </w:rPr>
          <w:fldChar w:fldCharType="separate"/>
        </w:r>
        <w:r w:rsidR="00EF60C3">
          <w:rPr>
            <w:noProof/>
            <w:webHidden/>
          </w:rPr>
          <w:t>21</w:t>
        </w:r>
        <w:r w:rsidR="000C4EAC">
          <w:rPr>
            <w:noProof/>
            <w:webHidden/>
          </w:rPr>
          <w:fldChar w:fldCharType="end"/>
        </w:r>
      </w:hyperlink>
    </w:p>
    <w:p w14:paraId="11DA9FA0" w14:textId="4964EBEF" w:rsidR="000C4EAC" w:rsidRDefault="00197DA4">
      <w:pPr>
        <w:pStyle w:val="12"/>
        <w:tabs>
          <w:tab w:val="left" w:pos="440"/>
          <w:tab w:val="right" w:leader="dot" w:pos="9345"/>
        </w:tabs>
        <w:rPr>
          <w:rFonts w:asciiTheme="minorHAnsi" w:eastAsiaTheme="minorEastAsia" w:hAnsiTheme="minorHAnsi"/>
          <w:noProof/>
          <w:sz w:val="22"/>
          <w:lang w:eastAsia="ru-RU"/>
        </w:rPr>
      </w:pPr>
      <w:hyperlink w:anchor="_Toc30411709" w:history="1">
        <w:r w:rsidR="000C4EAC" w:rsidRPr="00F629CF">
          <w:rPr>
            <w:rStyle w:val="a9"/>
            <w:noProof/>
          </w:rPr>
          <w:t>4</w:t>
        </w:r>
        <w:r w:rsidR="000C4EAC">
          <w:rPr>
            <w:rFonts w:asciiTheme="minorHAnsi" w:eastAsiaTheme="minorEastAsia" w:hAnsiTheme="minorHAnsi"/>
            <w:noProof/>
            <w:sz w:val="22"/>
            <w:lang w:eastAsia="ru-RU"/>
          </w:rPr>
          <w:tab/>
        </w:r>
        <w:r w:rsidR="000C4EAC" w:rsidRPr="00F629CF">
          <w:rPr>
            <w:rStyle w:val="a9"/>
            <w:noProof/>
          </w:rPr>
          <w:t>Расчет углов шаговых двигателей и сервоприводов</w:t>
        </w:r>
        <w:r w:rsidR="000C4EAC">
          <w:rPr>
            <w:noProof/>
            <w:webHidden/>
          </w:rPr>
          <w:tab/>
        </w:r>
        <w:r w:rsidR="000C4EAC">
          <w:rPr>
            <w:noProof/>
            <w:webHidden/>
          </w:rPr>
          <w:fldChar w:fldCharType="begin"/>
        </w:r>
        <w:r w:rsidR="000C4EAC">
          <w:rPr>
            <w:noProof/>
            <w:webHidden/>
          </w:rPr>
          <w:instrText xml:space="preserve"> PAGEREF _Toc30411709 \h </w:instrText>
        </w:r>
        <w:r w:rsidR="000C4EAC">
          <w:rPr>
            <w:noProof/>
            <w:webHidden/>
          </w:rPr>
        </w:r>
        <w:r w:rsidR="000C4EAC">
          <w:rPr>
            <w:noProof/>
            <w:webHidden/>
          </w:rPr>
          <w:fldChar w:fldCharType="separate"/>
        </w:r>
        <w:r w:rsidR="00EF60C3">
          <w:rPr>
            <w:noProof/>
            <w:webHidden/>
          </w:rPr>
          <w:t>24</w:t>
        </w:r>
        <w:r w:rsidR="000C4EAC">
          <w:rPr>
            <w:noProof/>
            <w:webHidden/>
          </w:rPr>
          <w:fldChar w:fldCharType="end"/>
        </w:r>
      </w:hyperlink>
    </w:p>
    <w:p w14:paraId="0B2A7254" w14:textId="2DDC78A3" w:rsidR="000C4EAC" w:rsidRDefault="00197DA4">
      <w:pPr>
        <w:pStyle w:val="21"/>
        <w:tabs>
          <w:tab w:val="left" w:pos="880"/>
          <w:tab w:val="right" w:leader="dot" w:pos="9345"/>
        </w:tabs>
        <w:rPr>
          <w:rFonts w:asciiTheme="minorHAnsi" w:eastAsiaTheme="minorEastAsia" w:hAnsiTheme="minorHAnsi"/>
          <w:noProof/>
          <w:sz w:val="22"/>
          <w:lang w:eastAsia="ru-RU"/>
        </w:rPr>
      </w:pPr>
      <w:hyperlink w:anchor="_Toc30411710" w:history="1">
        <w:r w:rsidR="000C4EAC" w:rsidRPr="00F629CF">
          <w:rPr>
            <w:rStyle w:val="a9"/>
            <w:noProof/>
          </w:rPr>
          <w:t>4.1</w:t>
        </w:r>
        <w:r w:rsidR="000C4EAC">
          <w:rPr>
            <w:rFonts w:asciiTheme="minorHAnsi" w:eastAsiaTheme="minorEastAsia" w:hAnsiTheme="minorHAnsi"/>
            <w:noProof/>
            <w:sz w:val="22"/>
            <w:lang w:eastAsia="ru-RU"/>
          </w:rPr>
          <w:tab/>
        </w:r>
        <w:r w:rsidR="000C4EAC" w:rsidRPr="00F629CF">
          <w:rPr>
            <w:rStyle w:val="a9"/>
            <w:noProof/>
          </w:rPr>
          <w:t>Сравнение решений</w:t>
        </w:r>
        <w:r w:rsidR="000C4EAC">
          <w:rPr>
            <w:noProof/>
            <w:webHidden/>
          </w:rPr>
          <w:tab/>
        </w:r>
        <w:r w:rsidR="000C4EAC">
          <w:rPr>
            <w:noProof/>
            <w:webHidden/>
          </w:rPr>
          <w:fldChar w:fldCharType="begin"/>
        </w:r>
        <w:r w:rsidR="000C4EAC">
          <w:rPr>
            <w:noProof/>
            <w:webHidden/>
          </w:rPr>
          <w:instrText xml:space="preserve"> PAGEREF _Toc30411710 \h </w:instrText>
        </w:r>
        <w:r w:rsidR="000C4EAC">
          <w:rPr>
            <w:noProof/>
            <w:webHidden/>
          </w:rPr>
        </w:r>
        <w:r w:rsidR="000C4EAC">
          <w:rPr>
            <w:noProof/>
            <w:webHidden/>
          </w:rPr>
          <w:fldChar w:fldCharType="separate"/>
        </w:r>
        <w:r w:rsidR="00EF60C3">
          <w:rPr>
            <w:noProof/>
            <w:webHidden/>
          </w:rPr>
          <w:t>27</w:t>
        </w:r>
        <w:r w:rsidR="000C4EAC">
          <w:rPr>
            <w:noProof/>
            <w:webHidden/>
          </w:rPr>
          <w:fldChar w:fldCharType="end"/>
        </w:r>
      </w:hyperlink>
    </w:p>
    <w:p w14:paraId="7670B2A4" w14:textId="4A5DE13B" w:rsidR="000C4EAC" w:rsidRDefault="00197DA4">
      <w:pPr>
        <w:pStyle w:val="12"/>
        <w:tabs>
          <w:tab w:val="right" w:leader="dot" w:pos="9345"/>
        </w:tabs>
        <w:rPr>
          <w:rFonts w:asciiTheme="minorHAnsi" w:eastAsiaTheme="minorEastAsia" w:hAnsiTheme="minorHAnsi"/>
          <w:noProof/>
          <w:sz w:val="22"/>
          <w:lang w:eastAsia="ru-RU"/>
        </w:rPr>
      </w:pPr>
      <w:hyperlink w:anchor="_Toc30411711" w:history="1">
        <w:r w:rsidR="000C4EAC" w:rsidRPr="00F629CF">
          <w:rPr>
            <w:rStyle w:val="a9"/>
            <w:noProof/>
          </w:rPr>
          <w:t>Вывод</w:t>
        </w:r>
        <w:r w:rsidR="000C4EAC">
          <w:rPr>
            <w:noProof/>
            <w:webHidden/>
          </w:rPr>
          <w:tab/>
        </w:r>
        <w:r w:rsidR="000C4EAC">
          <w:rPr>
            <w:noProof/>
            <w:webHidden/>
          </w:rPr>
          <w:fldChar w:fldCharType="begin"/>
        </w:r>
        <w:r w:rsidR="000C4EAC">
          <w:rPr>
            <w:noProof/>
            <w:webHidden/>
          </w:rPr>
          <w:instrText xml:space="preserve"> PAGEREF _Toc30411711 \h </w:instrText>
        </w:r>
        <w:r w:rsidR="000C4EAC">
          <w:rPr>
            <w:noProof/>
            <w:webHidden/>
          </w:rPr>
        </w:r>
        <w:r w:rsidR="000C4EAC">
          <w:rPr>
            <w:noProof/>
            <w:webHidden/>
          </w:rPr>
          <w:fldChar w:fldCharType="separate"/>
        </w:r>
        <w:r w:rsidR="00EF60C3">
          <w:rPr>
            <w:noProof/>
            <w:webHidden/>
          </w:rPr>
          <w:t>28</w:t>
        </w:r>
        <w:r w:rsidR="000C4EAC">
          <w:rPr>
            <w:noProof/>
            <w:webHidden/>
          </w:rPr>
          <w:fldChar w:fldCharType="end"/>
        </w:r>
      </w:hyperlink>
    </w:p>
    <w:p w14:paraId="5C822B46" w14:textId="3A95D62C" w:rsidR="000C4EAC" w:rsidRDefault="00197DA4">
      <w:pPr>
        <w:pStyle w:val="12"/>
        <w:tabs>
          <w:tab w:val="right" w:leader="dot" w:pos="9345"/>
        </w:tabs>
        <w:rPr>
          <w:rFonts w:asciiTheme="minorHAnsi" w:eastAsiaTheme="minorEastAsia" w:hAnsiTheme="minorHAnsi"/>
          <w:noProof/>
          <w:sz w:val="22"/>
          <w:lang w:eastAsia="ru-RU"/>
        </w:rPr>
      </w:pPr>
      <w:hyperlink w:anchor="_Toc30411712" w:history="1">
        <w:r w:rsidR="000C4EAC" w:rsidRPr="00F629CF">
          <w:rPr>
            <w:rStyle w:val="a9"/>
            <w:noProof/>
          </w:rPr>
          <w:t>Список литературы</w:t>
        </w:r>
        <w:r w:rsidR="000C4EAC">
          <w:rPr>
            <w:noProof/>
            <w:webHidden/>
          </w:rPr>
          <w:tab/>
        </w:r>
        <w:r w:rsidR="000C4EAC">
          <w:rPr>
            <w:noProof/>
            <w:webHidden/>
          </w:rPr>
          <w:fldChar w:fldCharType="begin"/>
        </w:r>
        <w:r w:rsidR="000C4EAC">
          <w:rPr>
            <w:noProof/>
            <w:webHidden/>
          </w:rPr>
          <w:instrText xml:space="preserve"> PAGEREF _Toc30411712 \h </w:instrText>
        </w:r>
        <w:r w:rsidR="000C4EAC">
          <w:rPr>
            <w:noProof/>
            <w:webHidden/>
          </w:rPr>
        </w:r>
        <w:r w:rsidR="000C4EAC">
          <w:rPr>
            <w:noProof/>
            <w:webHidden/>
          </w:rPr>
          <w:fldChar w:fldCharType="separate"/>
        </w:r>
        <w:r w:rsidR="00EF60C3">
          <w:rPr>
            <w:noProof/>
            <w:webHidden/>
          </w:rPr>
          <w:t>29</w:t>
        </w:r>
        <w:r w:rsidR="000C4EAC">
          <w:rPr>
            <w:noProof/>
            <w:webHidden/>
          </w:rPr>
          <w:fldChar w:fldCharType="end"/>
        </w:r>
      </w:hyperlink>
    </w:p>
    <w:p w14:paraId="08C2F346" w14:textId="1D9CB834" w:rsidR="000C4EAC" w:rsidRDefault="00197DA4">
      <w:pPr>
        <w:pStyle w:val="12"/>
        <w:tabs>
          <w:tab w:val="right" w:leader="dot" w:pos="9345"/>
        </w:tabs>
        <w:rPr>
          <w:rFonts w:asciiTheme="minorHAnsi" w:eastAsiaTheme="minorEastAsia" w:hAnsiTheme="minorHAnsi"/>
          <w:noProof/>
          <w:sz w:val="22"/>
          <w:lang w:eastAsia="ru-RU"/>
        </w:rPr>
      </w:pPr>
      <w:hyperlink w:anchor="_Toc30411713" w:history="1">
        <w:r w:rsidR="000C4EAC" w:rsidRPr="00F629CF">
          <w:rPr>
            <w:rStyle w:val="a9"/>
            <w:noProof/>
          </w:rPr>
          <w:t>Приложение 1</w:t>
        </w:r>
        <w:r w:rsidR="000C4EAC">
          <w:rPr>
            <w:noProof/>
            <w:webHidden/>
          </w:rPr>
          <w:tab/>
        </w:r>
        <w:r w:rsidR="000C4EAC">
          <w:rPr>
            <w:noProof/>
            <w:webHidden/>
          </w:rPr>
          <w:fldChar w:fldCharType="begin"/>
        </w:r>
        <w:r w:rsidR="000C4EAC">
          <w:rPr>
            <w:noProof/>
            <w:webHidden/>
          </w:rPr>
          <w:instrText xml:space="preserve"> PAGEREF _Toc30411713 \h </w:instrText>
        </w:r>
        <w:r w:rsidR="000C4EAC">
          <w:rPr>
            <w:noProof/>
            <w:webHidden/>
          </w:rPr>
        </w:r>
        <w:r w:rsidR="000C4EAC">
          <w:rPr>
            <w:noProof/>
            <w:webHidden/>
          </w:rPr>
          <w:fldChar w:fldCharType="separate"/>
        </w:r>
        <w:r w:rsidR="00EF60C3">
          <w:rPr>
            <w:noProof/>
            <w:webHidden/>
          </w:rPr>
          <w:t>31</w:t>
        </w:r>
        <w:r w:rsidR="000C4EAC">
          <w:rPr>
            <w:noProof/>
            <w:webHidden/>
          </w:rPr>
          <w:fldChar w:fldCharType="end"/>
        </w:r>
      </w:hyperlink>
    </w:p>
    <w:p w14:paraId="39FB8BE9" w14:textId="3C74F429" w:rsidR="000C4EAC" w:rsidRDefault="00197DA4">
      <w:pPr>
        <w:pStyle w:val="12"/>
        <w:tabs>
          <w:tab w:val="right" w:leader="dot" w:pos="9345"/>
        </w:tabs>
        <w:rPr>
          <w:rFonts w:asciiTheme="minorHAnsi" w:eastAsiaTheme="minorEastAsia" w:hAnsiTheme="minorHAnsi"/>
          <w:noProof/>
          <w:sz w:val="22"/>
          <w:lang w:eastAsia="ru-RU"/>
        </w:rPr>
      </w:pPr>
      <w:hyperlink w:anchor="_Toc30411714" w:history="1">
        <w:r w:rsidR="000C4EAC" w:rsidRPr="00F629CF">
          <w:rPr>
            <w:rStyle w:val="a9"/>
            <w:noProof/>
          </w:rPr>
          <w:t>Приложение 2</w:t>
        </w:r>
        <w:r w:rsidR="000C4EAC">
          <w:rPr>
            <w:noProof/>
            <w:webHidden/>
          </w:rPr>
          <w:tab/>
        </w:r>
        <w:r w:rsidR="000C4EAC">
          <w:rPr>
            <w:noProof/>
            <w:webHidden/>
          </w:rPr>
          <w:fldChar w:fldCharType="begin"/>
        </w:r>
        <w:r w:rsidR="000C4EAC">
          <w:rPr>
            <w:noProof/>
            <w:webHidden/>
          </w:rPr>
          <w:instrText xml:space="preserve"> PAGEREF _Toc30411714 \h </w:instrText>
        </w:r>
        <w:r w:rsidR="000C4EAC">
          <w:rPr>
            <w:noProof/>
            <w:webHidden/>
          </w:rPr>
        </w:r>
        <w:r w:rsidR="000C4EAC">
          <w:rPr>
            <w:noProof/>
            <w:webHidden/>
          </w:rPr>
          <w:fldChar w:fldCharType="separate"/>
        </w:r>
        <w:r w:rsidR="00EF60C3">
          <w:rPr>
            <w:noProof/>
            <w:webHidden/>
          </w:rPr>
          <w:t>32</w:t>
        </w:r>
        <w:r w:rsidR="000C4EAC">
          <w:rPr>
            <w:noProof/>
            <w:webHidden/>
          </w:rPr>
          <w:fldChar w:fldCharType="end"/>
        </w:r>
      </w:hyperlink>
    </w:p>
    <w:p w14:paraId="02334E6D" w14:textId="1D39A94D" w:rsidR="000C4EAC" w:rsidRDefault="00197DA4">
      <w:pPr>
        <w:pStyle w:val="12"/>
        <w:tabs>
          <w:tab w:val="right" w:leader="dot" w:pos="9345"/>
        </w:tabs>
        <w:rPr>
          <w:rFonts w:asciiTheme="minorHAnsi" w:eastAsiaTheme="minorEastAsia" w:hAnsiTheme="minorHAnsi"/>
          <w:noProof/>
          <w:sz w:val="22"/>
          <w:lang w:eastAsia="ru-RU"/>
        </w:rPr>
      </w:pPr>
      <w:hyperlink w:anchor="_Toc30411715" w:history="1">
        <w:r w:rsidR="000C4EAC" w:rsidRPr="00F629CF">
          <w:rPr>
            <w:rStyle w:val="a9"/>
            <w:noProof/>
          </w:rPr>
          <w:t>Приложение 3</w:t>
        </w:r>
        <w:r w:rsidR="000C4EAC">
          <w:rPr>
            <w:noProof/>
            <w:webHidden/>
          </w:rPr>
          <w:tab/>
        </w:r>
        <w:r w:rsidR="000C4EAC">
          <w:rPr>
            <w:noProof/>
            <w:webHidden/>
          </w:rPr>
          <w:fldChar w:fldCharType="begin"/>
        </w:r>
        <w:r w:rsidR="000C4EAC">
          <w:rPr>
            <w:noProof/>
            <w:webHidden/>
          </w:rPr>
          <w:instrText xml:space="preserve"> PAGEREF _Toc30411715 \h </w:instrText>
        </w:r>
        <w:r w:rsidR="000C4EAC">
          <w:rPr>
            <w:noProof/>
            <w:webHidden/>
          </w:rPr>
        </w:r>
        <w:r w:rsidR="000C4EAC">
          <w:rPr>
            <w:noProof/>
            <w:webHidden/>
          </w:rPr>
          <w:fldChar w:fldCharType="separate"/>
        </w:r>
        <w:r w:rsidR="00EF60C3">
          <w:rPr>
            <w:noProof/>
            <w:webHidden/>
          </w:rPr>
          <w:t>33</w:t>
        </w:r>
        <w:r w:rsidR="000C4EAC">
          <w:rPr>
            <w:noProof/>
            <w:webHidden/>
          </w:rPr>
          <w:fldChar w:fldCharType="end"/>
        </w:r>
      </w:hyperlink>
    </w:p>
    <w:p w14:paraId="1E671EDF" w14:textId="398609F8" w:rsidR="00D12223" w:rsidRDefault="000A09E2" w:rsidP="002B0CE5">
      <w:pPr>
        <w:pStyle w:val="a4"/>
      </w:pPr>
      <w:r>
        <w:fldChar w:fldCharType="end"/>
      </w:r>
    </w:p>
    <w:p w14:paraId="75180FA6" w14:textId="77777777" w:rsidR="00D12223" w:rsidRDefault="00D12223">
      <w:pPr>
        <w:rPr>
          <w:rFonts w:ascii="Times New Roman" w:hAnsi="Times New Roman" w:cs="Times New Roman"/>
          <w:sz w:val="28"/>
          <w:szCs w:val="28"/>
        </w:rPr>
      </w:pPr>
      <w:r>
        <w:br w:type="page"/>
      </w:r>
    </w:p>
    <w:p w14:paraId="371D4DD0" w14:textId="77777777" w:rsidR="002B0CE5" w:rsidRPr="000C4EAC" w:rsidRDefault="00D12223" w:rsidP="000C4EAC">
      <w:pPr>
        <w:jc w:val="center"/>
        <w:rPr>
          <w:rFonts w:ascii="Times New Roman" w:hAnsi="Times New Roman" w:cs="Times New Roman"/>
          <w:b/>
          <w:sz w:val="28"/>
          <w:szCs w:val="28"/>
        </w:rPr>
      </w:pPr>
      <w:r w:rsidRPr="000C4EAC">
        <w:rPr>
          <w:rFonts w:ascii="Times New Roman" w:hAnsi="Times New Roman" w:cs="Times New Roman"/>
          <w:b/>
          <w:sz w:val="28"/>
          <w:szCs w:val="28"/>
        </w:rPr>
        <w:lastRenderedPageBreak/>
        <w:t>Перечень сокращений и условных обозначений</w:t>
      </w:r>
    </w:p>
    <w:p w14:paraId="7A3EFDCD" w14:textId="77777777" w:rsidR="004F72CC" w:rsidRDefault="004F72CC" w:rsidP="00D12223">
      <w:pPr>
        <w:pStyle w:val="a4"/>
      </w:pPr>
      <w:r>
        <w:t>В настоящем отчете по НИР применяются следующие обозначения и сокращения.</w:t>
      </w:r>
    </w:p>
    <w:p w14:paraId="5D9B881F" w14:textId="77777777" w:rsidR="00D12223" w:rsidRDefault="00D12223" w:rsidP="00D12223">
      <w:pPr>
        <w:pStyle w:val="a4"/>
      </w:pPr>
      <w:r>
        <w:t>ЗУ – Захватное устройство</w:t>
      </w:r>
    </w:p>
    <w:p w14:paraId="32C207C5" w14:textId="77777777" w:rsidR="00D12223" w:rsidRDefault="002579DE" w:rsidP="00D12223">
      <w:pPr>
        <w:pStyle w:val="a4"/>
      </w:pPr>
      <w:r>
        <w:t xml:space="preserve">ДХ – </w:t>
      </w:r>
      <w:proofErr w:type="spellStart"/>
      <w:r>
        <w:t>Денавита</w:t>
      </w:r>
      <w:proofErr w:type="spellEnd"/>
      <w:r>
        <w:t xml:space="preserve"> – </w:t>
      </w:r>
      <w:proofErr w:type="spellStart"/>
      <w:r>
        <w:t>Хартенберга</w:t>
      </w:r>
      <w:proofErr w:type="spellEnd"/>
    </w:p>
    <w:p w14:paraId="58B0E9BB" w14:textId="77777777" w:rsidR="002579DE" w:rsidRDefault="002579DE" w:rsidP="00D12223">
      <w:pPr>
        <w:pStyle w:val="a4"/>
      </w:pPr>
      <w:r>
        <w:t>ПЗК – прямая задача кинематики</w:t>
      </w:r>
    </w:p>
    <w:p w14:paraId="16038A9F" w14:textId="77777777" w:rsidR="002579DE" w:rsidRDefault="002579DE" w:rsidP="00D12223">
      <w:pPr>
        <w:pStyle w:val="a4"/>
      </w:pPr>
      <w:r>
        <w:t>ОЗК – обратная задача кинематики</w:t>
      </w:r>
    </w:p>
    <w:p w14:paraId="20E9A784" w14:textId="77777777" w:rsidR="002579DE" w:rsidRDefault="002579DE" w:rsidP="00D12223">
      <w:pPr>
        <w:pStyle w:val="a4"/>
      </w:pPr>
      <w:r>
        <w:t>ШД – шаговый двигатель</w:t>
      </w:r>
    </w:p>
    <w:p w14:paraId="3ECC3DCF" w14:textId="77777777" w:rsidR="002579DE" w:rsidRDefault="002579DE" w:rsidP="00D12223">
      <w:pPr>
        <w:pStyle w:val="a4"/>
      </w:pPr>
      <w:r>
        <w:t xml:space="preserve">МР – мотор-редуктор </w:t>
      </w:r>
    </w:p>
    <w:p w14:paraId="3C6BF349" w14:textId="77777777" w:rsidR="00942DFC" w:rsidRDefault="00942DFC" w:rsidP="00942DFC">
      <w:pPr>
        <w:pStyle w:val="a4"/>
      </w:pPr>
      <w:r>
        <w:t>ЗР – задающие рукоятки</w:t>
      </w:r>
    </w:p>
    <w:p w14:paraId="1460FD22" w14:textId="77777777" w:rsidR="002B0CE5" w:rsidRDefault="002B0CE5">
      <w:pPr>
        <w:rPr>
          <w:rFonts w:ascii="Times New Roman" w:hAnsi="Times New Roman" w:cs="Times New Roman"/>
          <w:sz w:val="28"/>
          <w:szCs w:val="28"/>
        </w:rPr>
      </w:pPr>
      <w:r>
        <w:br w:type="page"/>
      </w:r>
    </w:p>
    <w:p w14:paraId="67DBAB02" w14:textId="77777777" w:rsidR="002B0CE5" w:rsidRPr="007A70FA" w:rsidRDefault="002B0CE5" w:rsidP="007A70FA">
      <w:pPr>
        <w:pStyle w:val="ab"/>
      </w:pPr>
      <w:bookmarkStart w:id="0" w:name="_Toc30411698"/>
      <w:r w:rsidRPr="007A70FA">
        <w:lastRenderedPageBreak/>
        <w:t>Введение</w:t>
      </w:r>
      <w:bookmarkEnd w:id="0"/>
    </w:p>
    <w:p w14:paraId="06D39674" w14:textId="5A385AB2" w:rsidR="00F1131E" w:rsidRDefault="00800936" w:rsidP="005C282A">
      <w:pPr>
        <w:pStyle w:val="a4"/>
      </w:pPr>
      <w:r>
        <w:t xml:space="preserve">В рамках гранта Фонда содействия инновациям </w:t>
      </w:r>
      <w:r w:rsidR="00A97806">
        <w:t xml:space="preserve">командой резидентов </w:t>
      </w:r>
      <w:r w:rsidR="00890FED">
        <w:t>«</w:t>
      </w:r>
      <w:proofErr w:type="spellStart"/>
      <w:r w:rsidR="00A97806">
        <w:t>ФАБЛаб</w:t>
      </w:r>
      <w:proofErr w:type="spellEnd"/>
      <w:r w:rsidR="00A97806">
        <w:t xml:space="preserve"> </w:t>
      </w:r>
      <w:proofErr w:type="spellStart"/>
      <w:r w:rsidR="00A97806">
        <w:t>Политех</w:t>
      </w:r>
      <w:proofErr w:type="spellEnd"/>
      <w:r w:rsidR="00890FED">
        <w:t>»</w:t>
      </w:r>
      <w:r w:rsidR="00A97806">
        <w:t xml:space="preserve"> </w:t>
      </w:r>
      <w:r>
        <w:t>был разработан телеуправляемый исследовательский катамаран «Кадет-М». Одной из полезных нагрузок катамарана</w:t>
      </w:r>
      <w:r w:rsidR="00F1131E">
        <w:t>, согласно техническому заданию,</w:t>
      </w:r>
      <w:r>
        <w:t xml:space="preserve"> является манипулятор</w:t>
      </w:r>
      <w:r w:rsidR="002E559C">
        <w:t>, предназначенный для сбора</w:t>
      </w:r>
      <w:r>
        <w:t xml:space="preserve"> плавающих объектов с поверхности воды. Так же в конструкцию манипулятора была заложена возможность обслуживания и замены аккумуляторов на сигнальных буях. </w:t>
      </w:r>
    </w:p>
    <w:p w14:paraId="35F9DBA7" w14:textId="4A77576F" w:rsidR="00800936" w:rsidRDefault="00800936" w:rsidP="002B0CE5">
      <w:pPr>
        <w:pStyle w:val="a4"/>
      </w:pPr>
      <w:r>
        <w:t>Манипулятор предусматривает управление только в</w:t>
      </w:r>
      <w:r w:rsidR="009D4EE5">
        <w:t xml:space="preserve"> ручном режиме с пульта корабля</w:t>
      </w:r>
      <w:r w:rsidR="002E559C">
        <w:t xml:space="preserve"> сопровождения. Для эргономичного</w:t>
      </w:r>
      <w:r>
        <w:t xml:space="preserve"> управления движением манипулятора необходимо преобразовывать движение </w:t>
      </w:r>
      <w:r w:rsidR="002E559C">
        <w:t>задающих рукояток</w:t>
      </w:r>
      <w:r w:rsidR="00700912">
        <w:t xml:space="preserve"> на пульте управления</w:t>
      </w:r>
      <w:r>
        <w:t xml:space="preserve"> в изменение декартовых координат рабочего инструмента манипулятора. Что </w:t>
      </w:r>
      <w:r w:rsidR="009D4EE5">
        <w:t>приводит</w:t>
      </w:r>
      <w:r>
        <w:t xml:space="preserve"> к необходимости </w:t>
      </w:r>
      <w:r w:rsidR="009D4EE5">
        <w:t>преобразования</w:t>
      </w:r>
      <w:r w:rsidR="002E559C">
        <w:t xml:space="preserve"> декартовых координат захватного устройства</w:t>
      </w:r>
      <w:r w:rsidR="005D2EFD">
        <w:t xml:space="preserve"> в</w:t>
      </w:r>
      <w:r w:rsidR="002E559C">
        <w:t xml:space="preserve"> </w:t>
      </w:r>
      <w:r w:rsidR="009D4EE5">
        <w:t>обобщенны</w:t>
      </w:r>
      <w:r w:rsidR="005D2EFD">
        <w:t>е</w:t>
      </w:r>
      <w:r w:rsidR="002E559C">
        <w:t xml:space="preserve"> координат</w:t>
      </w:r>
      <w:r w:rsidR="009D4EE5">
        <w:t xml:space="preserve"> манипулятора.</w:t>
      </w:r>
    </w:p>
    <w:p w14:paraId="353F847E" w14:textId="452EE089" w:rsidR="00423EB5" w:rsidRDefault="00423EB5" w:rsidP="009D4EE5">
      <w:pPr>
        <w:pStyle w:val="a4"/>
      </w:pPr>
      <w:r>
        <w:t xml:space="preserve">В рамках данной работы разработано математическое описание манипулятора, которое в дальнейшем будет применимо для реализации бортовой системы управления. Так же сравнение нескольких подходов </w:t>
      </w:r>
      <w:r w:rsidR="00D67979">
        <w:t>к разработке</w:t>
      </w:r>
      <w:r>
        <w:t xml:space="preserve"> позволили выбрать наиболее оптимальный по удобству управления оператором вариант.</w:t>
      </w:r>
    </w:p>
    <w:p w14:paraId="4D6C5954" w14:textId="241E30B6" w:rsidR="005D2EFD" w:rsidRDefault="005D2EFD" w:rsidP="009D4EE5">
      <w:pPr>
        <w:pStyle w:val="a4"/>
      </w:pPr>
      <w:r>
        <w:t>Разработанная система управления учитывает особенности передачи вращательного момента на звенья манипулятора через ременный привод. Данная особенность не позволяет напрямую преобразовывать угловые координаты звеньев в координаты приводов.</w:t>
      </w:r>
      <w:r w:rsidR="00A97806">
        <w:t xml:space="preserve"> </w:t>
      </w:r>
      <w:r w:rsidR="00FF3C6C" w:rsidRPr="00FF3C6C">
        <w:t>[2</w:t>
      </w:r>
      <w:r w:rsidR="005C282A">
        <w:t>, 4</w:t>
      </w:r>
      <w:r w:rsidR="00FF3C6C" w:rsidRPr="00FF3C6C">
        <w:t>]</w:t>
      </w:r>
    </w:p>
    <w:p w14:paraId="38EEAE1B" w14:textId="77777777" w:rsidR="00F1131E" w:rsidRPr="00FF3C6C" w:rsidRDefault="00F1131E" w:rsidP="009D4EE5">
      <w:pPr>
        <w:pStyle w:val="a4"/>
      </w:pPr>
    </w:p>
    <w:p w14:paraId="50ABC62E" w14:textId="77777777" w:rsidR="002B0CE5" w:rsidRDefault="002B0CE5">
      <w:pPr>
        <w:rPr>
          <w:rFonts w:ascii="Times New Roman" w:hAnsi="Times New Roman" w:cs="Times New Roman"/>
          <w:sz w:val="28"/>
          <w:szCs w:val="28"/>
        </w:rPr>
      </w:pPr>
      <w:r>
        <w:br w:type="page"/>
      </w:r>
    </w:p>
    <w:p w14:paraId="68DEA44E" w14:textId="77777777" w:rsidR="002B0CE5" w:rsidRDefault="002B0CE5" w:rsidP="007A70FA">
      <w:pPr>
        <w:pStyle w:val="1"/>
      </w:pPr>
      <w:bookmarkStart w:id="1" w:name="_Toc26229421"/>
      <w:bookmarkStart w:id="2" w:name="_Toc30411699"/>
      <w:r>
        <w:lastRenderedPageBreak/>
        <w:t>Постановка задачи</w:t>
      </w:r>
      <w:bookmarkEnd w:id="1"/>
      <w:bookmarkEnd w:id="2"/>
    </w:p>
    <w:p w14:paraId="40523D1F" w14:textId="77777777" w:rsidR="002B0CE5" w:rsidRPr="005D2EFD" w:rsidRDefault="007C6F66" w:rsidP="005D2EFD">
      <w:pPr>
        <w:pStyle w:val="a4"/>
      </w:pPr>
      <w:r w:rsidRPr="005D2EFD">
        <w:t>Разработать систему управления пят</w:t>
      </w:r>
      <w:r w:rsidR="00474B56" w:rsidRPr="005D2EFD">
        <w:t>извенным</w:t>
      </w:r>
      <w:r w:rsidR="002E559C" w:rsidRPr="005D2EFD">
        <w:t xml:space="preserve"> манипулятор</w:t>
      </w:r>
      <w:r w:rsidR="00A63894" w:rsidRPr="005D2EFD">
        <w:t>ом</w:t>
      </w:r>
      <w:r w:rsidR="002E51FD" w:rsidRPr="005D2EFD">
        <w:t xml:space="preserve">, установленном на катамаране, </w:t>
      </w:r>
      <w:r w:rsidR="002E559C" w:rsidRPr="005D2EFD">
        <w:t xml:space="preserve">с ременными передачами </w:t>
      </w:r>
      <w:r w:rsidR="00A63894" w:rsidRPr="005D2EFD">
        <w:t>в приводах</w:t>
      </w:r>
      <w:r w:rsidR="00DC3B23" w:rsidRPr="005D2EFD">
        <w:t>. Система управления должна давать возможность управление от задающих рукояток, как в декартовых, так и в обобщенных координатах, предотвращать столкновение манипулятора с корпусом катамарана.</w:t>
      </w:r>
    </w:p>
    <w:p w14:paraId="2DFFA09C" w14:textId="77777777" w:rsidR="002B0CE5" w:rsidRDefault="00474B56" w:rsidP="00474B56">
      <w:pPr>
        <w:pStyle w:val="a4"/>
      </w:pPr>
      <w:r w:rsidRPr="005D2EFD">
        <w:t xml:space="preserve">Оператор с помощью </w:t>
      </w:r>
      <w:r w:rsidR="00262426" w:rsidRPr="005D2EFD">
        <w:t xml:space="preserve">задающих </w:t>
      </w:r>
      <w:r w:rsidRPr="005D2EFD">
        <w:t>рукояток</w:t>
      </w:r>
      <w:r w:rsidR="00262426" w:rsidRPr="005D2EFD">
        <w:t xml:space="preserve">, установленных </w:t>
      </w:r>
      <w:r w:rsidRPr="005D2EFD">
        <w:t xml:space="preserve">на </w:t>
      </w:r>
      <w:r w:rsidR="00A15526" w:rsidRPr="005D2EFD">
        <w:t>пульте</w:t>
      </w:r>
      <w:r w:rsidRPr="005D2EFD">
        <w:t xml:space="preserve"> </w:t>
      </w:r>
      <w:r w:rsidR="00262426" w:rsidRPr="005D2EFD">
        <w:t xml:space="preserve">управления, </w:t>
      </w:r>
      <w:r w:rsidRPr="005D2EFD">
        <w:t>отправляет сигналы на микроконтроллер, который с помощью алгоритма управления принимает решени</w:t>
      </w:r>
      <w:r w:rsidR="00AC0541" w:rsidRPr="005D2EFD">
        <w:t>е</w:t>
      </w:r>
      <w:r w:rsidRPr="005D2EFD">
        <w:t xml:space="preserve"> </w:t>
      </w:r>
      <w:r w:rsidR="00AC0541" w:rsidRPr="005D2EFD">
        <w:t>об изменении обобщённых координат</w:t>
      </w:r>
      <w:r w:rsidRPr="005D2EFD">
        <w:t xml:space="preserve">. Оператор </w:t>
      </w:r>
      <w:r w:rsidR="002E559C" w:rsidRPr="005D2EFD">
        <w:t>управляет</w:t>
      </w:r>
      <w:r w:rsidR="0076692F" w:rsidRPr="005D2EFD">
        <w:t xml:space="preserve"> с манипулятором по</w:t>
      </w:r>
      <w:r w:rsidRPr="005D2EFD">
        <w:t>средств</w:t>
      </w:r>
      <w:r w:rsidR="0076692F" w:rsidRPr="005D2EFD">
        <w:t>о</w:t>
      </w:r>
      <w:r w:rsidRPr="005D2EFD">
        <w:t>м визуального контроля с помощью б</w:t>
      </w:r>
      <w:r w:rsidR="002E559C" w:rsidRPr="005D2EFD">
        <w:t>ортовой камеры, так же ему</w:t>
      </w:r>
      <w:r w:rsidRPr="005D2EFD">
        <w:t xml:space="preserve"> передаются сообщения об</w:t>
      </w:r>
      <w:r>
        <w:t xml:space="preserve"> ошибках в управлении и невозможности достижения заданного управления.</w:t>
      </w:r>
      <w:r w:rsidR="00A15526">
        <w:t xml:space="preserve"> Оператор имеет возможность изменять декартовые координаты рабочего инструмента манипулятора, углы крена и </w:t>
      </w:r>
      <w:proofErr w:type="spellStart"/>
      <w:r w:rsidR="00A15526">
        <w:t>тангажа</w:t>
      </w:r>
      <w:proofErr w:type="spellEnd"/>
      <w:r w:rsidR="00A15526">
        <w:t xml:space="preserve"> кисти, а также управлять одноосевым рабочим устройством.</w:t>
      </w:r>
    </w:p>
    <w:p w14:paraId="42C14C0D" w14:textId="77777777" w:rsidR="00240B7B" w:rsidRDefault="00240B7B" w:rsidP="00474B56">
      <w:pPr>
        <w:pStyle w:val="a4"/>
      </w:pPr>
      <w:r>
        <w:t>Для понимания конструкционных особенностей манипулятора ниже приведена кинематическая схема конструкции</w:t>
      </w:r>
    </w:p>
    <w:p w14:paraId="0C8F5E3A" w14:textId="77777777" w:rsidR="00240B7B" w:rsidRDefault="00240B7B">
      <w:pPr>
        <w:rPr>
          <w:rFonts w:ascii="Times New Roman" w:hAnsi="Times New Roman" w:cs="Times New Roman"/>
          <w:sz w:val="28"/>
          <w:szCs w:val="28"/>
        </w:rPr>
      </w:pPr>
      <w:r>
        <w:br w:type="page"/>
      </w:r>
    </w:p>
    <w:p w14:paraId="731E7FD4" w14:textId="77777777" w:rsidR="00240B7B" w:rsidRPr="007A70FA" w:rsidRDefault="00240B7B" w:rsidP="007A70FA">
      <w:pPr>
        <w:pStyle w:val="2"/>
      </w:pPr>
      <w:bookmarkStart w:id="3" w:name="_Toc26229422"/>
      <w:bookmarkStart w:id="4" w:name="_Toc30411700"/>
      <w:r w:rsidRPr="007A70FA">
        <w:lastRenderedPageBreak/>
        <w:t>Кинематическая схема манипулятора</w:t>
      </w:r>
      <w:bookmarkEnd w:id="3"/>
      <w:bookmarkEnd w:id="4"/>
      <w:r w:rsidRPr="007A70FA">
        <w:t xml:space="preserve"> </w:t>
      </w:r>
    </w:p>
    <w:p w14:paraId="741AE106" w14:textId="0E853F63" w:rsidR="00240B7B" w:rsidRPr="009D3A40" w:rsidRDefault="0062101B" w:rsidP="00240B7B">
      <w:pPr>
        <w:pStyle w:val="a4"/>
      </w:pPr>
      <w:r>
        <w:t>На рисунке 1</w:t>
      </w:r>
      <w:r w:rsidR="00240B7B">
        <w:t xml:space="preserve"> приведена кинематическая схема манипулятора.</w:t>
      </w:r>
      <w:r w:rsidR="00E42C64" w:rsidRPr="00E42C64">
        <w:t xml:space="preserve"> </w:t>
      </w:r>
      <w:r w:rsidR="009D3A40" w:rsidRPr="009D3A40">
        <w:t>[10]</w:t>
      </w:r>
    </w:p>
    <w:p w14:paraId="46378A81" w14:textId="77777777" w:rsidR="00240B7B" w:rsidRDefault="00240B7B" w:rsidP="00240B7B">
      <w:pPr>
        <w:pStyle w:val="a4"/>
        <w:keepNext/>
        <w:ind w:firstLine="0"/>
        <w:jc w:val="center"/>
      </w:pPr>
      <w:r>
        <w:rPr>
          <w:noProof/>
          <w:lang w:eastAsia="ru-RU"/>
        </w:rPr>
        <w:drawing>
          <wp:inline distT="0" distB="0" distL="0" distR="0" wp14:anchorId="1F5A4F49" wp14:editId="66A0751D">
            <wp:extent cx="3482340" cy="48629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l="7469" t="2191" r="4883" b="2158"/>
                    <a:stretch>
                      <a:fillRect/>
                    </a:stretch>
                  </pic:blipFill>
                  <pic:spPr bwMode="auto">
                    <a:xfrm>
                      <a:off x="0" y="0"/>
                      <a:ext cx="3484652" cy="4866191"/>
                    </a:xfrm>
                    <a:prstGeom prst="rect">
                      <a:avLst/>
                    </a:prstGeom>
                    <a:noFill/>
                    <a:ln>
                      <a:noFill/>
                    </a:ln>
                  </pic:spPr>
                </pic:pic>
              </a:graphicData>
            </a:graphic>
          </wp:inline>
        </w:drawing>
      </w:r>
    </w:p>
    <w:p w14:paraId="5BC96348" w14:textId="733F62C4" w:rsidR="00240B7B" w:rsidRDefault="00240B7B" w:rsidP="00240B7B">
      <w:pPr>
        <w:pStyle w:val="af0"/>
        <w:jc w:val="center"/>
        <w:rPr>
          <w:sz w:val="24"/>
        </w:rPr>
      </w:pPr>
      <w:r>
        <w:rPr>
          <w:sz w:val="24"/>
        </w:rPr>
        <w:t xml:space="preserve">Рисунок </w:t>
      </w:r>
      <w:r w:rsidR="000A09E2">
        <w:rPr>
          <w:sz w:val="24"/>
        </w:rPr>
        <w:fldChar w:fldCharType="begin"/>
      </w:r>
      <w:r>
        <w:rPr>
          <w:sz w:val="24"/>
        </w:rPr>
        <w:instrText xml:space="preserve"> SEQ Рисунок \* ARABIC </w:instrText>
      </w:r>
      <w:r w:rsidR="000A09E2">
        <w:rPr>
          <w:sz w:val="24"/>
        </w:rPr>
        <w:fldChar w:fldCharType="separate"/>
      </w:r>
      <w:r w:rsidR="00EF60C3">
        <w:rPr>
          <w:noProof/>
          <w:sz w:val="24"/>
        </w:rPr>
        <w:t>1</w:t>
      </w:r>
      <w:r w:rsidR="000A09E2">
        <w:rPr>
          <w:sz w:val="24"/>
        </w:rPr>
        <w:fldChar w:fldCharType="end"/>
      </w:r>
    </w:p>
    <w:p w14:paraId="57F2BAFD" w14:textId="64146AB5" w:rsidR="00240B7B" w:rsidRDefault="00240B7B" w:rsidP="00240B7B">
      <w:pPr>
        <w:pStyle w:val="a4"/>
      </w:pPr>
      <w:r>
        <w:t xml:space="preserve">На валу </w:t>
      </w:r>
      <w:r w:rsidR="00B6794F">
        <w:t>м</w:t>
      </w:r>
      <w:r>
        <w:t>отор-редуктора</w:t>
      </w:r>
      <w:r w:rsidR="005C282A" w:rsidRPr="00515758">
        <w:t xml:space="preserve"> [8</w:t>
      </w:r>
      <w:r w:rsidR="00515758">
        <w:t>, 7</w:t>
      </w:r>
      <w:r w:rsidR="005C282A" w:rsidRPr="00515758">
        <w:t>]</w:t>
      </w:r>
      <w:r>
        <w:t xml:space="preserve"> 1 (МР1) установлен шкив 1. С обратной стороны установлен инкрементальный </w:t>
      </w:r>
      <w:proofErr w:type="spellStart"/>
      <w:r>
        <w:t>энкодер</w:t>
      </w:r>
      <w:proofErr w:type="spellEnd"/>
      <w:r>
        <w:t>. МР1 приводит в движение ось колонны манипулятора. к корпусу колонн</w:t>
      </w:r>
      <w:r w:rsidR="00B6794F">
        <w:t>ы присоединены м</w:t>
      </w:r>
      <w:r>
        <w:t xml:space="preserve">отор-редуктора 2, 3 и 4. </w:t>
      </w:r>
    </w:p>
    <w:p w14:paraId="15FC6317" w14:textId="77777777" w:rsidR="00240B7B" w:rsidRDefault="00240B7B" w:rsidP="00240B7B">
      <w:pPr>
        <w:pStyle w:val="a4"/>
      </w:pPr>
      <w:r>
        <w:t xml:space="preserve">МР4 через неразъемную муфту со шпоночным пазом передает вращение на вал </w:t>
      </w:r>
      <w:r>
        <w:rPr>
          <w:lang w:val="en-US"/>
        </w:rPr>
        <w:t>IV</w:t>
      </w:r>
      <w:r>
        <w:t xml:space="preserve">. На валу </w:t>
      </w:r>
      <w:r>
        <w:rPr>
          <w:lang w:val="en-US"/>
        </w:rPr>
        <w:t>IV</w:t>
      </w:r>
      <w:r w:rsidRPr="00240B7B">
        <w:t xml:space="preserve"> </w:t>
      </w:r>
      <w:r>
        <w:t xml:space="preserve">жестко закреплены шкив 5 и подвижная головка инкрементального </w:t>
      </w:r>
      <w:proofErr w:type="spellStart"/>
      <w:r>
        <w:t>энкодера</w:t>
      </w:r>
      <w:proofErr w:type="spellEnd"/>
      <w:r>
        <w:t xml:space="preserve">. Корпус </w:t>
      </w:r>
      <w:proofErr w:type="spellStart"/>
      <w:r>
        <w:t>энкодера</w:t>
      </w:r>
      <w:proofErr w:type="spellEnd"/>
      <w:r>
        <w:t xml:space="preserve"> в свою очередь жестко соединен с корпусом колонны. Так же вал </w:t>
      </w:r>
      <w:r>
        <w:rPr>
          <w:lang w:val="en-US"/>
        </w:rPr>
        <w:t>IV</w:t>
      </w:r>
      <w:r w:rsidRPr="00240B7B">
        <w:t xml:space="preserve"> </w:t>
      </w:r>
      <w:r>
        <w:t xml:space="preserve">соединён с корпусом колонны через шариковый опорный подшипник. Вращение со шкива 5 передается на </w:t>
      </w:r>
      <w:r>
        <w:lastRenderedPageBreak/>
        <w:t xml:space="preserve">шкив 6, который в свою очередь жестко закреплен на валу </w:t>
      </w:r>
      <w:r>
        <w:rPr>
          <w:lang w:val="en-US"/>
        </w:rPr>
        <w:t>V</w:t>
      </w:r>
      <w:r w:rsidRPr="00240B7B">
        <w:t xml:space="preserve"> </w:t>
      </w:r>
      <w:r>
        <w:t xml:space="preserve">с помощью шпоночного соединения. Вал </w:t>
      </w:r>
      <w:r>
        <w:rPr>
          <w:lang w:val="en-US"/>
        </w:rPr>
        <w:t>V</w:t>
      </w:r>
      <w:r w:rsidRPr="00240B7B">
        <w:t xml:space="preserve"> </w:t>
      </w:r>
      <w:r>
        <w:t>жестко соединен с корпусом плеча. Вышеописанная кинематическая цепь приводит в движение плече манипулятора.</w:t>
      </w:r>
    </w:p>
    <w:p w14:paraId="0E722168" w14:textId="77777777" w:rsidR="00240B7B" w:rsidRDefault="00240B7B" w:rsidP="00240B7B">
      <w:pPr>
        <w:pStyle w:val="a4"/>
      </w:pPr>
      <w:r>
        <w:t xml:space="preserve">Конструкция вала </w:t>
      </w:r>
      <w:r>
        <w:rPr>
          <w:lang w:val="en-US"/>
        </w:rPr>
        <w:t>II</w:t>
      </w:r>
      <w:r>
        <w:t xml:space="preserve">, соединенного с МР2, аналогична валу </w:t>
      </w:r>
      <w:r>
        <w:rPr>
          <w:lang w:val="en-US"/>
        </w:rPr>
        <w:t>VI</w:t>
      </w:r>
      <w:r>
        <w:t xml:space="preserve">. Вращательное движение со шкива 3 передается на шкив ступичный 7, который закреплен на валу </w:t>
      </w:r>
      <w:r>
        <w:rPr>
          <w:lang w:val="en-US"/>
        </w:rPr>
        <w:t>V</w:t>
      </w:r>
      <w:r>
        <w:t xml:space="preserve"> через пару шариковых опорных подшипников. Далее вращательное движение со ступичного шкива 7 передается на шкив 10, который жестко соединен с валом </w:t>
      </w:r>
      <w:r>
        <w:rPr>
          <w:lang w:val="en-US"/>
        </w:rPr>
        <w:t>VI</w:t>
      </w:r>
      <w:r>
        <w:t xml:space="preserve"> с помощью шпоночного соединения. Вал </w:t>
      </w:r>
      <w:r>
        <w:rPr>
          <w:lang w:val="en-US"/>
        </w:rPr>
        <w:t>VI</w:t>
      </w:r>
      <w:r w:rsidRPr="00240B7B">
        <w:t xml:space="preserve"> </w:t>
      </w:r>
      <w:r>
        <w:t>в свою очередь жестко соединен с корпусом предплечья. Вышеописанная кинематическая цепь приводит в движение предплечье манипулятора. Особенность поворота шарнира предплечья состоит в том, что обобщенные координаты поворота предплечья зависят не только от координат МР2, но и от обобщенных координат плеча.</w:t>
      </w:r>
    </w:p>
    <w:p w14:paraId="4B784129" w14:textId="77777777" w:rsidR="00240B7B" w:rsidRDefault="005147A5" w:rsidP="00240B7B">
      <w:pPr>
        <w:pStyle w:val="a4"/>
      </w:pPr>
      <w:r>
        <w:t>Конструкция вала</w:t>
      </w:r>
      <w:r w:rsidR="00240B7B">
        <w:t xml:space="preserve"> </w:t>
      </w:r>
      <w:r w:rsidR="00240B7B">
        <w:rPr>
          <w:lang w:val="en-US"/>
        </w:rPr>
        <w:t>III</w:t>
      </w:r>
      <w:r w:rsidR="00240B7B" w:rsidRPr="00240B7B">
        <w:t xml:space="preserve"> </w:t>
      </w:r>
      <w:r>
        <w:t>аналогична ранее рассмотренным. Передача момента на кисть манипулятора осуществляется аналогично с передачей момента на предплечье, за одним исключение, об</w:t>
      </w:r>
      <w:r w:rsidR="00942DFC">
        <w:t>общенные координаты крена кисти зависят не от одной родительской координаты, а от двух.</w:t>
      </w:r>
    </w:p>
    <w:p w14:paraId="5F68AC71" w14:textId="77777777" w:rsidR="00240B7B" w:rsidRDefault="00240B7B" w:rsidP="00240B7B">
      <w:pPr>
        <w:pStyle w:val="a4"/>
      </w:pPr>
      <w:r>
        <w:t>Согласованное изменением координат МР1, МР2, МР3 обеспечивают изменение декартовых координат рабочего инструмента, а изменение координат МР4 и Д1 изменение ориентации устройства.</w:t>
      </w:r>
    </w:p>
    <w:p w14:paraId="4DAC5021" w14:textId="42CED8AD" w:rsidR="002B0CE5" w:rsidRPr="00BC7CC4" w:rsidRDefault="00DC3B23" w:rsidP="00BC7CC4">
      <w:pPr>
        <w:pStyle w:val="a4"/>
        <w:rPr>
          <w:rFonts w:eastAsiaTheme="minorEastAsia"/>
        </w:rPr>
      </w:pPr>
      <w:r>
        <w:t>Данная кинематическая схема создает особенности расчета управляющих сигналов мотор-редукторов в зависимости от положения р</w:t>
      </w:r>
      <w:r w:rsidR="000A0DE8">
        <w:t>еменных приводов в пространстве.</w:t>
      </w:r>
      <w:r w:rsidR="00CE3C96">
        <w:t xml:space="preserve"> </w:t>
      </w:r>
      <w:r>
        <w:t>Обобщенные координаты углов</w:t>
      </w:r>
      <w:r w:rsidR="000265B5">
        <w:t xml:space="preserve"> ме</w:t>
      </w:r>
      <w:r w:rsidR="00700912">
        <w:t>жду плечом и предплечьем, а так</w:t>
      </w:r>
      <w:r w:rsidR="000265B5">
        <w:t>же между предплечьем и кистью</w:t>
      </w:r>
      <w:r w:rsidR="00BC7CC4">
        <w:rPr>
          <w:rFonts w:eastAsiaTheme="minorEastAsia"/>
        </w:rPr>
        <w:t xml:space="preserve"> зависят не только от координат управляющих приводов, но и то обобщенных координат родительских звеньев. Для корректного расчета управляющих сигналов МР3 и МР4 необходимо добавить блок расчета новых управляющих сигналов.</w:t>
      </w:r>
      <w:r w:rsidR="002B0CE5">
        <w:br w:type="page"/>
      </w:r>
    </w:p>
    <w:p w14:paraId="668ADD19" w14:textId="77777777" w:rsidR="002B0CE5" w:rsidRPr="00A755FC" w:rsidRDefault="002B0CE5" w:rsidP="007A70FA">
      <w:pPr>
        <w:pStyle w:val="1"/>
      </w:pPr>
      <w:bookmarkStart w:id="5" w:name="_Toc26229423"/>
      <w:bookmarkStart w:id="6" w:name="_Toc30411701"/>
      <w:r w:rsidRPr="00A755FC">
        <w:lastRenderedPageBreak/>
        <w:t>Обзор готовых решений</w:t>
      </w:r>
      <w:bookmarkEnd w:id="5"/>
      <w:bookmarkEnd w:id="6"/>
    </w:p>
    <w:p w14:paraId="7851037C" w14:textId="77777777" w:rsidR="009B75EB" w:rsidRPr="00874555" w:rsidRDefault="009B75EB" w:rsidP="007A70FA">
      <w:pPr>
        <w:pStyle w:val="2"/>
      </w:pPr>
      <w:bookmarkStart w:id="7" w:name="_Toc26229424"/>
      <w:bookmarkStart w:id="8" w:name="_Toc30411702"/>
      <w:proofErr w:type="spellStart"/>
      <w:r w:rsidRPr="00874555">
        <w:t>Matlab</w:t>
      </w:r>
      <w:proofErr w:type="spellEnd"/>
      <w:r w:rsidRPr="00874555">
        <w:t xml:space="preserve"> </w:t>
      </w:r>
      <w:proofErr w:type="spellStart"/>
      <w:r w:rsidRPr="00874555">
        <w:t>Robotic</w:t>
      </w:r>
      <w:proofErr w:type="spellEnd"/>
      <w:r w:rsidRPr="00874555">
        <w:t xml:space="preserve"> </w:t>
      </w:r>
      <w:proofErr w:type="spellStart"/>
      <w:r w:rsidRPr="00874555">
        <w:t>System</w:t>
      </w:r>
      <w:proofErr w:type="spellEnd"/>
      <w:r w:rsidRPr="00874555">
        <w:t xml:space="preserve"> </w:t>
      </w:r>
      <w:proofErr w:type="spellStart"/>
      <w:r w:rsidRPr="00874555">
        <w:t>Toolbox</w:t>
      </w:r>
      <w:bookmarkEnd w:id="7"/>
      <w:bookmarkEnd w:id="8"/>
      <w:proofErr w:type="spellEnd"/>
    </w:p>
    <w:p w14:paraId="56FFB278" w14:textId="2265CD42" w:rsidR="007C6F66" w:rsidRPr="00B721E2" w:rsidRDefault="00A15526" w:rsidP="00E90BD5">
      <w:pPr>
        <w:pStyle w:val="a4"/>
        <w:rPr>
          <w:lang w:val="en-US"/>
        </w:rPr>
      </w:pPr>
      <w:r>
        <w:t>Первая к</w:t>
      </w:r>
      <w:r w:rsidR="007C6F66">
        <w:t xml:space="preserve">инематическая модель манипулятора была создана с применением пакета </w:t>
      </w:r>
      <w:proofErr w:type="spellStart"/>
      <w:r w:rsidR="007C6F66">
        <w:rPr>
          <w:lang w:val="en-US"/>
        </w:rPr>
        <w:t>Matlab</w:t>
      </w:r>
      <w:proofErr w:type="spellEnd"/>
      <w:r w:rsidR="007C6F66" w:rsidRPr="007C6F66">
        <w:t xml:space="preserve"> </w:t>
      </w:r>
      <w:r w:rsidR="007C6F66">
        <w:rPr>
          <w:lang w:val="en-US"/>
        </w:rPr>
        <w:t>Robotic</w:t>
      </w:r>
      <w:r w:rsidR="007C6F66" w:rsidRPr="007C6F66">
        <w:t xml:space="preserve"> </w:t>
      </w:r>
      <w:r w:rsidR="007C6F66">
        <w:rPr>
          <w:lang w:val="en-US"/>
        </w:rPr>
        <w:t>System</w:t>
      </w:r>
      <w:r w:rsidR="007C6F66" w:rsidRPr="007C6F66">
        <w:t xml:space="preserve"> </w:t>
      </w:r>
      <w:r w:rsidR="007C6F66">
        <w:rPr>
          <w:lang w:val="en-US"/>
        </w:rPr>
        <w:t>Toolbox</w:t>
      </w:r>
      <w:r w:rsidR="00700912">
        <w:t xml:space="preserve"> </w:t>
      </w:r>
      <w:r w:rsidR="005C282A">
        <w:t>[11, 12</w:t>
      </w:r>
      <w:r w:rsidR="009D3A40" w:rsidRPr="009D3A40">
        <w:t>]</w:t>
      </w:r>
      <w:r w:rsidR="007C6F66">
        <w:t xml:space="preserve">. Данный пакет </w:t>
      </w:r>
      <w:r w:rsidR="00E90BD5">
        <w:t xml:space="preserve">применим не только к манипуляционным роботам, а также и к мобильным. Он имеет встроенные решения </w:t>
      </w:r>
      <w:r w:rsidR="00E90BD5">
        <w:rPr>
          <w:lang w:val="en-US"/>
        </w:rPr>
        <w:t>SLAM</w:t>
      </w:r>
      <w:r w:rsidR="00E90BD5">
        <w:t xml:space="preserve"> и может интегрироваться с </w:t>
      </w:r>
      <w:r w:rsidR="00E90BD5">
        <w:rPr>
          <w:lang w:val="en-US"/>
        </w:rPr>
        <w:t>ROS</w:t>
      </w:r>
      <w:r w:rsidR="00E90BD5" w:rsidRPr="00E90BD5">
        <w:t xml:space="preserve">. </w:t>
      </w:r>
      <w:r w:rsidR="00E90BD5">
        <w:t>Инструменты пакета для управления манипуляционными роботами:</w:t>
      </w:r>
    </w:p>
    <w:p w14:paraId="2A6E7A57" w14:textId="77777777" w:rsidR="00E90BD5" w:rsidRDefault="00E90BD5" w:rsidP="00E90BD5">
      <w:pPr>
        <w:pStyle w:val="a4"/>
        <w:numPr>
          <w:ilvl w:val="0"/>
          <w:numId w:val="3"/>
        </w:numPr>
      </w:pPr>
      <w:r>
        <w:t>Построение древовидной структуры манипуляционных систем</w:t>
      </w:r>
    </w:p>
    <w:p w14:paraId="6B581FCA" w14:textId="77777777" w:rsidR="00E90BD5" w:rsidRDefault="00E90BD5" w:rsidP="00E90BD5">
      <w:pPr>
        <w:pStyle w:val="a4"/>
        <w:numPr>
          <w:ilvl w:val="0"/>
          <w:numId w:val="3"/>
        </w:numPr>
      </w:pPr>
      <w:r>
        <w:t>Построение кинематической и динамической моделей роботов.</w:t>
      </w:r>
    </w:p>
    <w:p w14:paraId="2EC86D76" w14:textId="77777777" w:rsidR="00E90BD5" w:rsidRDefault="00E90BD5" w:rsidP="00E90BD5">
      <w:pPr>
        <w:pStyle w:val="a4"/>
        <w:numPr>
          <w:ilvl w:val="0"/>
          <w:numId w:val="3"/>
        </w:numPr>
      </w:pPr>
      <w:r>
        <w:t xml:space="preserve">Решение обратной задачи кинематики итерационными алгоритмами </w:t>
      </w:r>
      <w:proofErr w:type="spellStart"/>
      <w:r>
        <w:t>Левенберга</w:t>
      </w:r>
      <w:proofErr w:type="spellEnd"/>
      <w:r>
        <w:t xml:space="preserve"> – </w:t>
      </w:r>
      <w:proofErr w:type="spellStart"/>
      <w:r>
        <w:t>Марквардта</w:t>
      </w:r>
      <w:proofErr w:type="spellEnd"/>
      <w:r>
        <w:t xml:space="preserve"> и </w:t>
      </w:r>
      <w:proofErr w:type="spellStart"/>
      <w:r>
        <w:t>Бройана</w:t>
      </w:r>
      <w:proofErr w:type="spellEnd"/>
      <w:r>
        <w:t xml:space="preserve"> –</w:t>
      </w:r>
      <w:proofErr w:type="spellStart"/>
      <w:r>
        <w:t>Флетчера</w:t>
      </w:r>
      <w:proofErr w:type="spellEnd"/>
      <w:r>
        <w:t xml:space="preserve"> – Гольдфарба – </w:t>
      </w:r>
      <w:proofErr w:type="spellStart"/>
      <w:r>
        <w:t>Шанно</w:t>
      </w:r>
      <w:proofErr w:type="spellEnd"/>
      <w:r>
        <w:t>.</w:t>
      </w:r>
    </w:p>
    <w:p w14:paraId="5A1C230E" w14:textId="77777777" w:rsidR="00E90BD5" w:rsidRPr="00E90BD5" w:rsidRDefault="00E90BD5" w:rsidP="00E90BD5">
      <w:pPr>
        <w:pStyle w:val="a4"/>
        <w:numPr>
          <w:ilvl w:val="0"/>
          <w:numId w:val="3"/>
        </w:numPr>
      </w:pPr>
      <w:r>
        <w:t>Алгоритмы решения</w:t>
      </w:r>
    </w:p>
    <w:p w14:paraId="0479AC1A" w14:textId="77777777" w:rsidR="00A545EC" w:rsidRDefault="00A545EC" w:rsidP="00A545EC">
      <w:pPr>
        <w:pStyle w:val="a4"/>
      </w:pPr>
      <w:r>
        <w:t xml:space="preserve">Модули управления манипулятором в </w:t>
      </w:r>
      <w:proofErr w:type="spellStart"/>
      <w:r>
        <w:rPr>
          <w:lang w:val="en-US"/>
        </w:rPr>
        <w:t>Matlab</w:t>
      </w:r>
      <w:proofErr w:type="spellEnd"/>
      <w:r w:rsidRPr="00A545EC">
        <w:t xml:space="preserve"> </w:t>
      </w:r>
      <w:r>
        <w:t xml:space="preserve">после преобразования скрипта в код на </w:t>
      </w:r>
      <w:r>
        <w:rPr>
          <w:lang w:val="en-US"/>
        </w:rPr>
        <w:t>C</w:t>
      </w:r>
      <w:r w:rsidRPr="00A545EC">
        <w:t xml:space="preserve">++ </w:t>
      </w:r>
      <w:r w:rsidR="002E559C">
        <w:t>заняли размер 8 МБ, что было не</w:t>
      </w:r>
      <w:r>
        <w:t xml:space="preserve">допустимо </w:t>
      </w:r>
      <w:r w:rsidR="002E559C">
        <w:t xml:space="preserve">для размера памяти </w:t>
      </w:r>
      <w:r>
        <w:t xml:space="preserve">микроконтроллера всего 256 кбайт. </w:t>
      </w:r>
      <w:r w:rsidR="00474B56">
        <w:t xml:space="preserve">Так же использование методов </w:t>
      </w:r>
      <w:r w:rsidR="00474B56">
        <w:rPr>
          <w:lang w:val="en-US"/>
        </w:rPr>
        <w:t>Robotic</w:t>
      </w:r>
      <w:r w:rsidR="00474B56" w:rsidRPr="007C6F66">
        <w:t xml:space="preserve"> </w:t>
      </w:r>
      <w:r w:rsidR="00474B56">
        <w:rPr>
          <w:lang w:val="en-US"/>
        </w:rPr>
        <w:t>System</w:t>
      </w:r>
      <w:r w:rsidR="00474B56" w:rsidRPr="007C6F66">
        <w:t xml:space="preserve"> </w:t>
      </w:r>
      <w:r w:rsidR="00474B56">
        <w:rPr>
          <w:lang w:val="en-US"/>
        </w:rPr>
        <w:t>Toolbox</w:t>
      </w:r>
      <w:r w:rsidR="00474B56">
        <w:t xml:space="preserve"> не позволяло задать углы крена и </w:t>
      </w:r>
      <w:proofErr w:type="spellStart"/>
      <w:r w:rsidR="00474B56">
        <w:t>тангажа</w:t>
      </w:r>
      <w:proofErr w:type="spellEnd"/>
      <w:r w:rsidR="00474B56">
        <w:t xml:space="preserve"> кисти, и при каждом вызове решения необходимо переводить углы Эйлера в матрицу поворота, что отрицательным образом сказывается на быстродействии системы.</w:t>
      </w:r>
      <w:r w:rsidR="00A15526">
        <w:t xml:space="preserve"> </w:t>
      </w:r>
    </w:p>
    <w:p w14:paraId="4ACC1705" w14:textId="77777777" w:rsidR="00985701" w:rsidRPr="00474B56" w:rsidRDefault="00985701" w:rsidP="00A545EC">
      <w:pPr>
        <w:pStyle w:val="a4"/>
      </w:pPr>
      <w:r>
        <w:t>Параметры модели, созданной с помощью данного пакета, приведены в приложении 1.</w:t>
      </w:r>
    </w:p>
    <w:p w14:paraId="129BEFCA" w14:textId="77777777" w:rsidR="009B75EB" w:rsidRDefault="009B75EB">
      <w:pPr>
        <w:rPr>
          <w:rFonts w:ascii="Times New Roman" w:hAnsi="Times New Roman" w:cs="Times New Roman"/>
          <w:sz w:val="28"/>
          <w:szCs w:val="28"/>
        </w:rPr>
      </w:pPr>
      <w:r>
        <w:br w:type="page"/>
      </w:r>
    </w:p>
    <w:p w14:paraId="034ACB1D" w14:textId="77777777" w:rsidR="00A545EC" w:rsidRPr="009B75EB" w:rsidRDefault="009B75EB" w:rsidP="007A70FA">
      <w:pPr>
        <w:pStyle w:val="2"/>
      </w:pPr>
      <w:bookmarkStart w:id="9" w:name="_Toc26229425"/>
      <w:bookmarkStart w:id="10" w:name="_Toc30411703"/>
      <w:r>
        <w:lastRenderedPageBreak/>
        <w:t>ROS</w:t>
      </w:r>
      <w:r w:rsidRPr="009B75EB">
        <w:t xml:space="preserve"> </w:t>
      </w:r>
      <w:proofErr w:type="spellStart"/>
      <w:r>
        <w:t>MoveIt</w:t>
      </w:r>
      <w:bookmarkEnd w:id="9"/>
      <w:bookmarkEnd w:id="10"/>
      <w:proofErr w:type="spellEnd"/>
    </w:p>
    <w:p w14:paraId="675EC9E3" w14:textId="77777777" w:rsidR="00A545EC" w:rsidRDefault="009B75EB" w:rsidP="009B75EB">
      <w:pPr>
        <w:pStyle w:val="a4"/>
      </w:pPr>
      <w:r>
        <w:t xml:space="preserve">Данное расширение для </w:t>
      </w:r>
      <w:r>
        <w:rPr>
          <w:lang w:val="en-US"/>
        </w:rPr>
        <w:t>ROS</w:t>
      </w:r>
      <w:r w:rsidRPr="009B75EB">
        <w:t xml:space="preserve"> </w:t>
      </w:r>
      <w:r>
        <w:t xml:space="preserve">разработано специально для управления </w:t>
      </w:r>
      <w:r w:rsidR="00D52FC7">
        <w:t>манипуляторами. Функционал расширения:</w:t>
      </w:r>
    </w:p>
    <w:p w14:paraId="3A73E5B4" w14:textId="77777777" w:rsidR="00D52FC7" w:rsidRDefault="00D52FC7" w:rsidP="00D52FC7">
      <w:pPr>
        <w:pStyle w:val="a4"/>
        <w:numPr>
          <w:ilvl w:val="0"/>
          <w:numId w:val="4"/>
        </w:numPr>
      </w:pPr>
      <w:r>
        <w:t>Генератор траекторий, избегающий локальны минимумов</w:t>
      </w:r>
    </w:p>
    <w:p w14:paraId="0B400BE0" w14:textId="77777777" w:rsidR="00D52FC7" w:rsidRDefault="00D52FC7" w:rsidP="00D52FC7">
      <w:pPr>
        <w:pStyle w:val="a4"/>
        <w:numPr>
          <w:ilvl w:val="0"/>
          <w:numId w:val="4"/>
        </w:numPr>
      </w:pPr>
      <w:r>
        <w:t xml:space="preserve">Анализ взаимодействия </w:t>
      </w:r>
      <w:r w:rsidR="002E559C">
        <w:t>захватного устройства</w:t>
      </w:r>
      <w:r>
        <w:t xml:space="preserve"> со средой</w:t>
      </w:r>
    </w:p>
    <w:p w14:paraId="33144FEA" w14:textId="77777777" w:rsidR="00D52FC7" w:rsidRDefault="00D52FC7" w:rsidP="00D52FC7">
      <w:pPr>
        <w:pStyle w:val="a4"/>
        <w:numPr>
          <w:ilvl w:val="0"/>
          <w:numId w:val="4"/>
        </w:numPr>
      </w:pPr>
      <w:r>
        <w:t xml:space="preserve">Решение обратной задачи кинематики, в том числе и для манипуляторов с </w:t>
      </w:r>
      <w:r w:rsidR="002E559C">
        <w:t>большим числом степеней свободы, больше шести</w:t>
      </w:r>
    </w:p>
    <w:p w14:paraId="2D4A9F0C" w14:textId="77777777" w:rsidR="00D52FC7" w:rsidRDefault="00D52FC7" w:rsidP="00D52FC7">
      <w:pPr>
        <w:pStyle w:val="a4"/>
        <w:numPr>
          <w:ilvl w:val="0"/>
          <w:numId w:val="4"/>
        </w:numPr>
      </w:pPr>
      <w:r>
        <w:t>Исполнение команд на контроллерах приводов</w:t>
      </w:r>
    </w:p>
    <w:p w14:paraId="22C45D70" w14:textId="77777777" w:rsidR="00D52FC7" w:rsidRDefault="00D52FC7" w:rsidP="00D52FC7">
      <w:pPr>
        <w:pStyle w:val="a4"/>
        <w:numPr>
          <w:ilvl w:val="0"/>
          <w:numId w:val="4"/>
        </w:numPr>
      </w:pPr>
      <w:r>
        <w:t xml:space="preserve">Подключение к датчикам глубины и камерам </w:t>
      </w:r>
      <w:r>
        <w:rPr>
          <w:lang w:val="en-US"/>
        </w:rPr>
        <w:t>RGBZ</w:t>
      </w:r>
      <w:r>
        <w:t>.</w:t>
      </w:r>
    </w:p>
    <w:p w14:paraId="62414F80" w14:textId="77777777" w:rsidR="00D52FC7" w:rsidRDefault="002E559C" w:rsidP="00D52FC7">
      <w:pPr>
        <w:pStyle w:val="a4"/>
        <w:numPr>
          <w:ilvl w:val="0"/>
          <w:numId w:val="4"/>
        </w:numPr>
      </w:pPr>
      <w:r>
        <w:t xml:space="preserve">Построение траекторий в изменяющейся среде, благодаря обработки облака точек, поступающего с </w:t>
      </w:r>
      <w:r>
        <w:rPr>
          <w:lang w:val="en-US"/>
        </w:rPr>
        <w:t>RGBZ</w:t>
      </w:r>
      <w:r w:rsidRPr="002E559C">
        <w:t xml:space="preserve"> </w:t>
      </w:r>
      <w:r>
        <w:t>камер.</w:t>
      </w:r>
    </w:p>
    <w:p w14:paraId="7E93DC14" w14:textId="641ACAC8" w:rsidR="00762028" w:rsidRDefault="00D52FC7" w:rsidP="00D52FC7">
      <w:pPr>
        <w:pStyle w:val="a4"/>
      </w:pPr>
      <w:r>
        <w:t xml:space="preserve">Среда разработки </w:t>
      </w:r>
      <w:r>
        <w:rPr>
          <w:lang w:val="en-US"/>
        </w:rPr>
        <w:t>Arduino</w:t>
      </w:r>
      <w:r w:rsidR="00E42C64">
        <w:t xml:space="preserve">, в связи с ограничениями разработчиками </w:t>
      </w:r>
      <w:r w:rsidR="00E42C64">
        <w:rPr>
          <w:lang w:val="en-US"/>
        </w:rPr>
        <w:t>ROS</w:t>
      </w:r>
      <w:r w:rsidR="00E42C64">
        <w:t xml:space="preserve"> и</w:t>
      </w:r>
      <w:r w:rsidR="00515758">
        <w:t xml:space="preserve"> возможностями микроконтроллера</w:t>
      </w:r>
      <w:r w:rsidR="00E42C64" w:rsidRPr="00E42C64">
        <w:t xml:space="preserve"> </w:t>
      </w:r>
      <w:r w:rsidR="00E42C64">
        <w:t>поддерживает только урезанную версию данной системы</w:t>
      </w:r>
      <w:r w:rsidR="00762028" w:rsidRPr="00762028">
        <w:t xml:space="preserve"> – </w:t>
      </w:r>
      <w:proofErr w:type="spellStart"/>
      <w:r w:rsidR="00762028">
        <w:rPr>
          <w:lang w:val="en-US"/>
        </w:rPr>
        <w:t>rosserial</w:t>
      </w:r>
      <w:proofErr w:type="spellEnd"/>
      <w:r w:rsidR="00762028" w:rsidRPr="00762028">
        <w:t>_</w:t>
      </w:r>
      <w:r w:rsidR="00762028">
        <w:rPr>
          <w:lang w:val="en-US"/>
        </w:rPr>
        <w:t>client</w:t>
      </w:r>
      <w:r w:rsidR="00762028">
        <w:t xml:space="preserve">, которая не позволяет воспользоваться возможностями расширения. </w:t>
      </w:r>
    </w:p>
    <w:p w14:paraId="096EF1C4" w14:textId="14D35987" w:rsidR="00D52FC7" w:rsidRPr="00515758" w:rsidRDefault="00762028" w:rsidP="00D52FC7">
      <w:pPr>
        <w:pStyle w:val="a4"/>
        <w:rPr>
          <w:lang w:val="en-US"/>
        </w:rPr>
      </w:pPr>
      <w:r>
        <w:t>В дальнейшем планируется поменять контроллер манипулятора на одноплатный компьютер с поддержкой обработки сигналов, что позволит расширить возможности манипулят</w:t>
      </w:r>
      <w:r w:rsidR="00C50161">
        <w:t>ора и использовать средства технического зрения для захвата объектов с детерминированными параметрами</w:t>
      </w:r>
      <w:r w:rsidR="00B377FA">
        <w:t xml:space="preserve"> в автоматическом режима, а так</w:t>
      </w:r>
      <w:r w:rsidR="00C50161">
        <w:t xml:space="preserve">же позволит </w:t>
      </w:r>
      <w:r w:rsidR="00B377FA">
        <w:t>стабилизировать положение захватного устройства при волнении.</w:t>
      </w:r>
      <w:r w:rsidR="00515758">
        <w:t xml:space="preserve"> </w:t>
      </w:r>
      <w:r w:rsidR="00515758">
        <w:rPr>
          <w:lang w:val="en-US"/>
        </w:rPr>
        <w:t>[5]</w:t>
      </w:r>
    </w:p>
    <w:p w14:paraId="003DA17B" w14:textId="77777777" w:rsidR="0024082F" w:rsidRDefault="0024082F" w:rsidP="00D52FC7">
      <w:pPr>
        <w:pStyle w:val="a4"/>
      </w:pPr>
    </w:p>
    <w:p w14:paraId="5768A4C7" w14:textId="77777777" w:rsidR="0024082F" w:rsidRDefault="0024082F">
      <w:pPr>
        <w:rPr>
          <w:rFonts w:ascii="Times New Roman" w:hAnsi="Times New Roman" w:cs="Times New Roman"/>
          <w:sz w:val="28"/>
          <w:szCs w:val="28"/>
        </w:rPr>
      </w:pPr>
      <w:r>
        <w:br w:type="page"/>
      </w:r>
    </w:p>
    <w:p w14:paraId="64864FDE" w14:textId="77777777" w:rsidR="002B0CE5" w:rsidRDefault="00A37AEC" w:rsidP="007A70FA">
      <w:pPr>
        <w:pStyle w:val="1"/>
      </w:pPr>
      <w:bookmarkStart w:id="11" w:name="_Toc26229427"/>
      <w:bookmarkStart w:id="12" w:name="_Toc30411704"/>
      <w:r>
        <w:lastRenderedPageBreak/>
        <w:t>Разработка алгоритма управления</w:t>
      </w:r>
      <w:bookmarkEnd w:id="11"/>
      <w:bookmarkEnd w:id="12"/>
    </w:p>
    <w:p w14:paraId="0FB2DD41" w14:textId="77777777" w:rsidR="00724619" w:rsidRDefault="00942DFC" w:rsidP="00A37AEC">
      <w:pPr>
        <w:pStyle w:val="a4"/>
      </w:pPr>
      <w:r>
        <w:t>На рисунке</w:t>
      </w:r>
      <w:r w:rsidR="0062101B">
        <w:t xml:space="preserve"> 2</w:t>
      </w:r>
      <w:r>
        <w:t xml:space="preserve"> представлена блок-схема алгоритма управления манипулятора оператором от ЗР.</w:t>
      </w:r>
    </w:p>
    <w:p w14:paraId="5BDEC5C7" w14:textId="0BCC71DC" w:rsidR="008018ED" w:rsidRDefault="00F00516" w:rsidP="008018ED">
      <w:pPr>
        <w:pStyle w:val="a4"/>
        <w:keepNext/>
        <w:jc w:val="center"/>
      </w:pPr>
      <w:r>
        <w:rPr>
          <w:rFonts w:asciiTheme="minorHAnsi" w:hAnsiTheme="minorHAnsi" w:cstheme="minorBidi"/>
          <w:noProof/>
          <w:sz w:val="22"/>
          <w:szCs w:val="22"/>
          <w:lang w:eastAsia="ru-RU"/>
        </w:rPr>
        <w:drawing>
          <wp:inline distT="0" distB="0" distL="0" distR="0" wp14:anchorId="34B9D252" wp14:editId="309629C0">
            <wp:extent cx="2887980" cy="4015740"/>
            <wp:effectExtent l="0" t="0" r="0" b="0"/>
            <wp:docPr id="4" name="Рисунок 1" descr="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4015740"/>
                    </a:xfrm>
                    <a:prstGeom prst="rect">
                      <a:avLst/>
                    </a:prstGeom>
                    <a:noFill/>
                    <a:ln>
                      <a:noFill/>
                    </a:ln>
                  </pic:spPr>
                </pic:pic>
              </a:graphicData>
            </a:graphic>
          </wp:inline>
        </w:drawing>
      </w:r>
    </w:p>
    <w:p w14:paraId="0C5641DB" w14:textId="72550635" w:rsidR="008B6770" w:rsidRDefault="008018ED" w:rsidP="008018ED">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2</w:t>
      </w:r>
      <w:r w:rsidR="000A09E2">
        <w:rPr>
          <w:noProof/>
        </w:rPr>
        <w:fldChar w:fldCharType="end"/>
      </w:r>
    </w:p>
    <w:p w14:paraId="64292AE0" w14:textId="1DFF46F5" w:rsidR="00D47EF7" w:rsidRPr="008018ED" w:rsidRDefault="008018ED" w:rsidP="00985701">
      <w:pPr>
        <w:pStyle w:val="a4"/>
      </w:pPr>
      <w:r>
        <w:t xml:space="preserve">В блоке расчета новой целевой координаты происходит перевод заданных </w:t>
      </w:r>
      <w:r w:rsidR="00E44183">
        <w:t>оператором с помочью ЗР</w:t>
      </w:r>
      <w:r>
        <w:t xml:space="preserve"> скоростей в текущее положение целевой точки. В блоке проверки на столкновение происходит проверка не только на столкновение манипулятора с катамараном, но и проверка на </w:t>
      </w:r>
      <w:r w:rsidR="00066DA5" w:rsidRPr="001E2A8B">
        <w:rPr>
          <w:color w:val="000000" w:themeColor="text1"/>
        </w:rPr>
        <w:t>самопересечение</w:t>
      </w:r>
      <w:r w:rsidRPr="001E2A8B">
        <w:rPr>
          <w:color w:val="000000" w:themeColor="text1"/>
        </w:rPr>
        <w:t>,</w:t>
      </w:r>
      <w:r>
        <w:t xml:space="preserve"> а также </w:t>
      </w:r>
      <w:r w:rsidRPr="001E2A8B">
        <w:rPr>
          <w:color w:val="000000" w:themeColor="text1"/>
        </w:rPr>
        <w:t>проверка дости</w:t>
      </w:r>
      <w:r w:rsidR="00066DA5" w:rsidRPr="001E2A8B">
        <w:rPr>
          <w:color w:val="000000" w:themeColor="text1"/>
        </w:rPr>
        <w:t>жения</w:t>
      </w:r>
      <w:r w:rsidRPr="001E2A8B">
        <w:rPr>
          <w:color w:val="000000" w:themeColor="text1"/>
        </w:rPr>
        <w:t xml:space="preserve"> </w:t>
      </w:r>
      <w:r>
        <w:t xml:space="preserve">целевой координаты. </w:t>
      </w:r>
      <w:r w:rsidRPr="00985701">
        <w:t>В данной работе внимание уделяется блоку расчёта ОЗК, как самому затратному по вычислительной мощности.</w:t>
      </w:r>
      <w:r>
        <w:t xml:space="preserve"> Существует несколько способов решения ОЗК, рассмотрим один из них далее.</w:t>
      </w:r>
    </w:p>
    <w:p w14:paraId="1A5EB5AF" w14:textId="77777777" w:rsidR="008B6770" w:rsidRPr="00D47EF7" w:rsidRDefault="008B6770">
      <w:pPr>
        <w:rPr>
          <w:rFonts w:ascii="Times New Roman" w:hAnsi="Times New Roman" w:cs="Times New Roman"/>
          <w:sz w:val="28"/>
          <w:szCs w:val="28"/>
        </w:rPr>
      </w:pPr>
      <w:r>
        <w:br w:type="page"/>
      </w:r>
    </w:p>
    <w:p w14:paraId="3E6CBA0A" w14:textId="77777777" w:rsidR="00A37AEC" w:rsidRPr="00874555" w:rsidRDefault="00A37AEC" w:rsidP="007A70FA">
      <w:pPr>
        <w:pStyle w:val="2"/>
      </w:pPr>
      <w:bookmarkStart w:id="13" w:name="_Toc26229428"/>
      <w:bookmarkStart w:id="14" w:name="_Toc30411705"/>
      <w:r w:rsidRPr="00874555">
        <w:lastRenderedPageBreak/>
        <w:t>Решение через ДХ</w:t>
      </w:r>
      <w:bookmarkEnd w:id="13"/>
      <w:r w:rsidR="002579DE" w:rsidRPr="00874555">
        <w:t xml:space="preserve"> представление</w:t>
      </w:r>
      <w:bookmarkEnd w:id="14"/>
    </w:p>
    <w:p w14:paraId="6C29E5B3" w14:textId="77777777" w:rsidR="00DB6872" w:rsidRDefault="00EE1C2C" w:rsidP="00EE1C2C">
      <w:pPr>
        <w:pStyle w:val="a4"/>
      </w:pPr>
      <w:r>
        <w:t xml:space="preserve">Одним из способов </w:t>
      </w:r>
      <w:r w:rsidR="00CD37F5">
        <w:t>задания системы координат для</w:t>
      </w:r>
      <w:r>
        <w:t xml:space="preserve"> геометрии манипулятора для решения прямой и обратной задач кинематики является предс</w:t>
      </w:r>
      <w:r w:rsidR="00DB6872">
        <w:t xml:space="preserve">тавление </w:t>
      </w:r>
      <w:proofErr w:type="spellStart"/>
      <w:r w:rsidR="00DB6872">
        <w:t>Денавита</w:t>
      </w:r>
      <w:proofErr w:type="spellEnd"/>
      <w:r w:rsidR="00DB6872">
        <w:t xml:space="preserve"> – </w:t>
      </w:r>
      <w:proofErr w:type="spellStart"/>
      <w:r w:rsidR="00DB6872">
        <w:t>Хартенберга</w:t>
      </w:r>
      <w:proofErr w:type="spellEnd"/>
      <w:r w:rsidR="00DB6872">
        <w:t xml:space="preserve">, которое </w:t>
      </w:r>
      <w:proofErr w:type="spellStart"/>
      <w:r w:rsidR="00DB6872">
        <w:t>кинематически</w:t>
      </w:r>
      <w:proofErr w:type="spellEnd"/>
      <w:r w:rsidR="00DB6872">
        <w:t xml:space="preserve"> связывает сочленения звеньев. Описание связей происходит с помощью матриц 4х4 и однородных преобразований. Начальная система координат связана с основанием манипулятора и имеет нулевой номер. Ниже приведен алгоритм назначения и описание систем координат звеньев, а также нахождения параметров ДХ для каждого сочленения 1 – 5.</w:t>
      </w:r>
    </w:p>
    <w:p w14:paraId="1E5DFC97" w14:textId="77777777" w:rsidR="00DB6872" w:rsidRDefault="00DB6872" w:rsidP="00EE1C2C">
      <w:pPr>
        <w:pStyle w:val="a4"/>
        <w:rPr>
          <w:rFonts w:eastAsiaTheme="minorEastAsia"/>
        </w:rPr>
      </w:pPr>
      <w:r>
        <w:t xml:space="preserve">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sidRPr="00DB6872">
        <w:rPr>
          <w:rFonts w:eastAsiaTheme="minorEastAsia"/>
        </w:rPr>
        <w:t xml:space="preserve"> </w:t>
      </w:r>
      <w:r>
        <w:rPr>
          <w:rFonts w:eastAsiaTheme="minorEastAsia"/>
        </w:rPr>
        <w:t>следует направить параллельно осям дочернего вращательного сочленения.</w:t>
      </w:r>
    </w:p>
    <w:p w14:paraId="16AFEA60" w14:textId="77777777" w:rsidR="00DB6872" w:rsidRDefault="00DB6872" w:rsidP="00144CE6">
      <w:pPr>
        <w:pStyle w:val="a4"/>
        <w:rPr>
          <w:rFonts w:eastAsiaTheme="minorEastAsia"/>
        </w:rPr>
      </w:pPr>
      <w:r>
        <w:rPr>
          <w:rFonts w:eastAsiaTheme="minorEastAsia"/>
        </w:rPr>
        <w:t xml:space="preserve">Началом </w:t>
      </w:r>
      <w:proofErr w:type="spellStart"/>
      <w:r>
        <w:rPr>
          <w:rFonts w:eastAsiaTheme="minorEastAsia"/>
          <w:lang w:val="en-US"/>
        </w:rPr>
        <w:t>i</w:t>
      </w:r>
      <w:proofErr w:type="spellEnd"/>
      <w:r w:rsidRPr="00DB6872">
        <w:rPr>
          <w:rFonts w:eastAsiaTheme="minorEastAsia"/>
        </w:rPr>
        <w:t>-</w:t>
      </w:r>
      <w:r>
        <w:rPr>
          <w:rFonts w:eastAsiaTheme="minorEastAsia"/>
        </w:rPr>
        <w:t xml:space="preserve">й системы координат служит точка пересечения осей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и</w:t>
      </w:r>
      <w:r>
        <w:t>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sidR="00144CE6">
        <w:rPr>
          <w:rFonts w:eastAsiaTheme="minorEastAsia"/>
        </w:rPr>
        <w:t xml:space="preserve">, либо точка пересечения нормали к тем же осям и 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sidR="00144CE6">
        <w:rPr>
          <w:rFonts w:eastAsiaTheme="minorEastAsia"/>
        </w:rPr>
        <w:t>.</w:t>
      </w:r>
    </w:p>
    <w:p w14:paraId="75BF1D38" w14:textId="77777777" w:rsidR="00144CE6" w:rsidRDefault="00144CE6" w:rsidP="00144CE6">
      <w:pPr>
        <w:pStyle w:val="a4"/>
        <w:rPr>
          <w:rFonts w:eastAsiaTheme="minorEastAsia"/>
        </w:rPr>
      </w:pPr>
      <w:r>
        <w:t xml:space="preserve">Ось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144CE6">
        <w:rPr>
          <w:rFonts w:eastAsiaTheme="minorEastAsia"/>
        </w:rPr>
        <w:t xml:space="preserve"> </w:t>
      </w:r>
      <w:r>
        <w:rPr>
          <w:rFonts w:eastAsiaTheme="minorEastAsia"/>
        </w:rPr>
        <w:t xml:space="preserve">задается следующим соотношением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lang w:val="en-US"/>
              </w:rPr>
              <m:t>z</m:t>
            </m:r>
          </m:e>
          <m:sub>
            <m:r>
              <w:rPr>
                <w:rFonts w:ascii="Cambria Math" w:hAnsi="Cambria Math"/>
              </w:rPr>
              <m:t>i-1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lang w:val="en-US"/>
              </w:rPr>
              <m:t>z</m:t>
            </m:r>
          </m:e>
          <m:sub>
            <m:r>
              <w:rPr>
                <w:rFonts w:ascii="Cambria Math" w:hAnsi="Cambria Math"/>
              </w:rPr>
              <m:t>i</m:t>
            </m:r>
          </m:sub>
        </m:sSub>
        <m:r>
          <w:rPr>
            <w:rFonts w:ascii="Cambria Math" w:hAnsi="Cambria Math"/>
          </w:rPr>
          <m:t>)</m:t>
        </m:r>
      </m:oMath>
      <w:r>
        <w:rPr>
          <w:rFonts w:eastAsiaTheme="minorEastAsia"/>
        </w:rPr>
        <w:t xml:space="preserve">, если 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и</w:t>
      </w:r>
      <w:r>
        <w:t>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параллельны, то ось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Pr>
          <w:rFonts w:eastAsiaTheme="minorEastAsia"/>
        </w:rPr>
        <w:t xml:space="preserve"> задается вдоль общей нормали к этим осям.</w:t>
      </w:r>
    </w:p>
    <w:p w14:paraId="3FD0DDF6" w14:textId="77777777" w:rsidR="00144CE6" w:rsidRDefault="00144CE6" w:rsidP="00144CE6">
      <w:pPr>
        <w:pStyle w:val="a4"/>
        <w:rPr>
          <w:rFonts w:eastAsiaTheme="minorEastAsia"/>
        </w:rPr>
      </w:pPr>
      <w:r>
        <w:t xml:space="preserve">Ось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oMath>
      <w:r>
        <w:rPr>
          <w:rFonts w:eastAsiaTheme="minorEastAsia"/>
        </w:rPr>
        <w:t xml:space="preserve"> дополняет уже заданные оси в каждом сочленении до правосторонней системы координат.</w:t>
      </w:r>
    </w:p>
    <w:p w14:paraId="4AE00081" w14:textId="77777777" w:rsidR="00144CE6" w:rsidRDefault="00144CE6" w:rsidP="00144CE6">
      <w:pPr>
        <w:pStyle w:val="a4"/>
        <w:rPr>
          <w:rFonts w:eastAsiaTheme="minorEastAsia"/>
        </w:rPr>
      </w:pPr>
      <w:r>
        <w:rPr>
          <w:rFonts w:eastAsiaTheme="minorEastAsia"/>
        </w:rPr>
        <w:t>Параметры ДХ:</w:t>
      </w:r>
    </w:p>
    <w:p w14:paraId="0E804269" w14:textId="77777777" w:rsidR="00144CE6" w:rsidRDefault="00144CE6" w:rsidP="00144CE6">
      <w:pPr>
        <w:pStyle w:val="a4"/>
        <w:rPr>
          <w:rFonts w:eastAsiaTheme="minorEastAsia"/>
        </w:rPr>
      </w:pPr>
      <w:r>
        <w:rPr>
          <w:rFonts w:eastAsiaTheme="minorEastAsia"/>
        </w:rPr>
        <w:t xml:space="preserve">Расстояние от точки начало координат </w:t>
      </w:r>
      <m:oMath>
        <m:r>
          <w:rPr>
            <w:rFonts w:ascii="Cambria Math" w:hAnsi="Cambria Math"/>
          </w:rPr>
          <m:t>(</m:t>
        </m:r>
        <m:r>
          <w:rPr>
            <w:rFonts w:ascii="Cambria Math" w:hAnsi="Cambria Math"/>
            <w:lang w:val="en-US"/>
          </w:rPr>
          <m:t>i</m:t>
        </m:r>
        <m:r>
          <w:rPr>
            <w:rFonts w:ascii="Cambria Math" w:hAnsi="Cambria Math"/>
          </w:rPr>
          <m:t>-1)</m:t>
        </m:r>
      </m:oMath>
      <w:r w:rsidRPr="00144CE6">
        <w:rPr>
          <w:rFonts w:eastAsiaTheme="minorEastAsia"/>
        </w:rPr>
        <w:t xml:space="preserve"> </w:t>
      </w:r>
      <w:r>
        <w:rPr>
          <w:rFonts w:eastAsiaTheme="minorEastAsia"/>
        </w:rPr>
        <w:t xml:space="preserve">системы координат до точки пересечения осей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Pr>
          <w:rFonts w:eastAsiaTheme="minorEastAsia"/>
        </w:rPr>
        <w:t xml:space="preserve"> является параметром </w:t>
      </w:r>
      <m:oMath>
        <m:sSub>
          <m:sSubPr>
            <m:ctrlPr>
              <w:rPr>
                <w:rFonts w:ascii="Cambria Math" w:hAnsi="Cambria Math"/>
                <w:i/>
              </w:rPr>
            </m:ctrlPr>
          </m:sSubPr>
          <m:e>
            <m:r>
              <w:rPr>
                <w:rFonts w:ascii="Cambria Math" w:hAnsi="Cambria Math"/>
                <w:lang w:val="en-US"/>
              </w:rPr>
              <m:t>d</m:t>
            </m:r>
          </m:e>
          <m:sub>
            <m:r>
              <w:rPr>
                <w:rFonts w:ascii="Cambria Math" w:hAnsi="Cambria Math"/>
              </w:rPr>
              <m:t>i</m:t>
            </m:r>
          </m:sub>
        </m:sSub>
      </m:oMath>
      <w:r w:rsidR="00A41498">
        <w:rPr>
          <w:rFonts w:eastAsiaTheme="minorEastAsia"/>
        </w:rPr>
        <w:t>.</w:t>
      </w:r>
    </w:p>
    <w:p w14:paraId="69807F0C" w14:textId="77777777" w:rsidR="00144CE6" w:rsidRDefault="00A41498" w:rsidP="00A41498">
      <w:pPr>
        <w:pStyle w:val="a4"/>
        <w:rPr>
          <w:rFonts w:eastAsiaTheme="minorEastAsia"/>
        </w:rPr>
      </w:pPr>
      <w:r>
        <w:rPr>
          <w:rFonts w:eastAsiaTheme="minorEastAsia"/>
        </w:rPr>
        <w:t xml:space="preserve">Расстояние от пересечения оси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c общей нормалю осей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xml:space="preserve"> до начала </w:t>
      </w:r>
      <w:proofErr w:type="spellStart"/>
      <w:r>
        <w:rPr>
          <w:rFonts w:eastAsiaTheme="minorEastAsia"/>
          <w:lang w:val="en-US"/>
        </w:rPr>
        <w:t>i</w:t>
      </w:r>
      <w:proofErr w:type="spellEnd"/>
      <w:r w:rsidRPr="00DB6872">
        <w:rPr>
          <w:rFonts w:eastAsiaTheme="minorEastAsia"/>
        </w:rPr>
        <w:t>-</w:t>
      </w:r>
      <w:r>
        <w:rPr>
          <w:rFonts w:eastAsiaTheme="minorEastAsia"/>
        </w:rPr>
        <w:t xml:space="preserve">й система координат является параметром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Pr>
          <w:rFonts w:eastAsiaTheme="minorEastAsia"/>
        </w:rPr>
        <w:t>.</w:t>
      </w:r>
    </w:p>
    <w:p w14:paraId="0196E573" w14:textId="77777777" w:rsidR="00A41498" w:rsidRDefault="00A41498" w:rsidP="00A41498">
      <w:pPr>
        <w:pStyle w:val="a4"/>
        <w:rPr>
          <w:rFonts w:eastAsiaTheme="minorEastAsia"/>
        </w:rPr>
      </w:pPr>
      <w:r>
        <w:rPr>
          <w:rFonts w:eastAsiaTheme="minorEastAsia"/>
        </w:rPr>
        <w:t xml:space="preserve">Угол поворота от оси </w:t>
      </w:r>
      <m:oMath>
        <m:sSub>
          <m:sSubPr>
            <m:ctrlPr>
              <w:rPr>
                <w:rFonts w:ascii="Cambria Math" w:hAnsi="Cambria Math"/>
                <w:i/>
              </w:rPr>
            </m:ctrlPr>
          </m:sSubPr>
          <m:e>
            <m:r>
              <w:rPr>
                <w:rFonts w:ascii="Cambria Math" w:hAnsi="Cambria Math"/>
                <w:lang w:val="en-US"/>
              </w:rPr>
              <m:t>x</m:t>
            </m:r>
          </m:e>
          <m:sub>
            <m:r>
              <w:rPr>
                <w:rFonts w:ascii="Cambria Math" w:hAnsi="Cambria Math"/>
              </w:rPr>
              <m:t>i-1</m:t>
            </m:r>
          </m:sub>
        </m:sSub>
      </m:oMath>
      <w:r>
        <w:rPr>
          <w:rFonts w:eastAsiaTheme="minorEastAsia"/>
        </w:rPr>
        <w:t xml:space="preserve"> до оси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Pr>
          <w:rFonts w:eastAsiaTheme="minorEastAsia"/>
        </w:rPr>
        <w:t xml:space="preserve"> является параметром </w:t>
      </w:r>
      <m:oMath>
        <m:sSub>
          <m:sSubPr>
            <m:ctrlPr>
              <w:rPr>
                <w:rFonts w:ascii="Cambria Math" w:hAnsi="Cambria Math"/>
                <w:i/>
              </w:rPr>
            </m:ctrlPr>
          </m:sSubPr>
          <m:e>
            <m:r>
              <w:rPr>
                <w:rFonts w:ascii="Cambria Math" w:hAnsi="Cambria Math"/>
                <w:lang w:val="en-US"/>
              </w:rPr>
              <m:t>θ</m:t>
            </m:r>
          </m:e>
          <m:sub>
            <m:r>
              <w:rPr>
                <w:rFonts w:ascii="Cambria Math" w:hAnsi="Cambria Math"/>
              </w:rPr>
              <m:t>i</m:t>
            </m:r>
          </m:sub>
        </m:sSub>
      </m:oMath>
      <w:r>
        <w:rPr>
          <w:rFonts w:eastAsiaTheme="minorEastAsia"/>
        </w:rPr>
        <w:t>.</w:t>
      </w:r>
    </w:p>
    <w:p w14:paraId="14ED2A72" w14:textId="77777777" w:rsidR="00A41498" w:rsidRDefault="00A41498" w:rsidP="00A41498">
      <w:pPr>
        <w:pStyle w:val="a4"/>
        <w:rPr>
          <w:rFonts w:eastAsiaTheme="minorEastAsia"/>
        </w:rPr>
      </w:pPr>
      <w:r>
        <w:rPr>
          <w:rFonts w:eastAsiaTheme="minorEastAsia"/>
        </w:rPr>
        <w:t xml:space="preserve">Угол поворота от оси </w:t>
      </w:r>
      <m:oMath>
        <m:sSub>
          <m:sSubPr>
            <m:ctrlPr>
              <w:rPr>
                <w:rFonts w:ascii="Cambria Math" w:hAnsi="Cambria Math"/>
                <w:i/>
              </w:rPr>
            </m:ctrlPr>
          </m:sSubPr>
          <m:e>
            <m:r>
              <w:rPr>
                <w:rFonts w:ascii="Cambria Math" w:hAnsi="Cambria Math"/>
                <w:lang w:val="en-US"/>
              </w:rPr>
              <m:t>z</m:t>
            </m:r>
          </m:e>
          <m:sub>
            <m:r>
              <w:rPr>
                <w:rFonts w:ascii="Cambria Math" w:hAnsi="Cambria Math"/>
              </w:rPr>
              <m:t>i-1</m:t>
            </m:r>
          </m:sub>
        </m:sSub>
      </m:oMath>
      <w:r>
        <w:rPr>
          <w:rFonts w:eastAsiaTheme="minorEastAsia"/>
        </w:rPr>
        <w:t xml:space="preserve"> до оси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Pr>
          <w:rFonts w:eastAsiaTheme="minorEastAsia"/>
        </w:rPr>
        <w:t xml:space="preserve"> относительно оси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A41498">
        <w:rPr>
          <w:rFonts w:eastAsiaTheme="minorEastAsia"/>
        </w:rPr>
        <w:t xml:space="preserve"> </w:t>
      </w:r>
      <w:r>
        <w:rPr>
          <w:rFonts w:eastAsiaTheme="minorEastAsia"/>
        </w:rPr>
        <w:t xml:space="preserve">является параметром </w:t>
      </w:r>
      <m:oMath>
        <m:sSub>
          <m:sSubPr>
            <m:ctrlPr>
              <w:rPr>
                <w:rFonts w:ascii="Cambria Math" w:hAnsi="Cambria Math"/>
                <w:i/>
              </w:rPr>
            </m:ctrlPr>
          </m:sSubPr>
          <m:e>
            <m:r>
              <w:rPr>
                <w:rFonts w:ascii="Cambria Math" w:hAnsi="Cambria Math"/>
                <w:lang w:val="en-US"/>
              </w:rPr>
              <m:t>θ</m:t>
            </m:r>
          </m:e>
          <m:sub>
            <m:r>
              <w:rPr>
                <w:rFonts w:ascii="Cambria Math" w:hAnsi="Cambria Math"/>
              </w:rPr>
              <m:t>i</m:t>
            </m:r>
          </m:sub>
        </m:sSub>
      </m:oMath>
      <w:r>
        <w:rPr>
          <w:rFonts w:eastAsiaTheme="minorEastAsia"/>
        </w:rPr>
        <w:t>.</w:t>
      </w:r>
    </w:p>
    <w:p w14:paraId="69821DB2" w14:textId="77777777" w:rsidR="00EE1C2C" w:rsidRPr="00EE1C2C" w:rsidRDefault="00EE1C2C" w:rsidP="00EE1C2C">
      <w:pPr>
        <w:pStyle w:val="a4"/>
      </w:pPr>
      <w:r>
        <w:lastRenderedPageBreak/>
        <w:t>Ниже на рисунке</w:t>
      </w:r>
      <w:r w:rsidR="0062101B">
        <w:t xml:space="preserve"> 3</w:t>
      </w:r>
      <w:r>
        <w:t xml:space="preserve"> приведена кинематическая схема </w:t>
      </w:r>
      <w:r w:rsidR="00A41498">
        <w:t>выбранными системами координат системами координат. Примем данное положение манипулятора за нулевое.</w:t>
      </w:r>
    </w:p>
    <w:p w14:paraId="3FBA298A" w14:textId="77777777" w:rsidR="008018ED" w:rsidRDefault="00D328FD" w:rsidP="008018ED">
      <w:pPr>
        <w:pStyle w:val="a4"/>
        <w:keepNext/>
        <w:ind w:firstLine="0"/>
        <w:jc w:val="center"/>
      </w:pPr>
      <w:r>
        <w:rPr>
          <w:noProof/>
          <w:lang w:eastAsia="ru-RU"/>
        </w:rPr>
        <w:drawing>
          <wp:inline distT="0" distB="0" distL="0" distR="0" wp14:anchorId="57C66622" wp14:editId="71491817">
            <wp:extent cx="5022272" cy="4969201"/>
            <wp:effectExtent l="0" t="0" r="698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4665" r="5527" b="2041"/>
                    <a:stretch/>
                  </pic:blipFill>
                  <pic:spPr bwMode="auto">
                    <a:xfrm>
                      <a:off x="0" y="0"/>
                      <a:ext cx="5026244" cy="4973131"/>
                    </a:xfrm>
                    <a:prstGeom prst="rect">
                      <a:avLst/>
                    </a:prstGeom>
                    <a:ln>
                      <a:noFill/>
                    </a:ln>
                    <a:extLst>
                      <a:ext uri="{53640926-AAD7-44D8-BBD7-CCE9431645EC}">
                        <a14:shadowObscured xmlns:a14="http://schemas.microsoft.com/office/drawing/2010/main"/>
                      </a:ext>
                    </a:extLst>
                  </pic:spPr>
                </pic:pic>
              </a:graphicData>
            </a:graphic>
          </wp:inline>
        </w:drawing>
      </w:r>
    </w:p>
    <w:p w14:paraId="63D87CA1" w14:textId="6294156C" w:rsidR="00A37AEC" w:rsidRDefault="008018ED" w:rsidP="008018ED">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3</w:t>
      </w:r>
      <w:r w:rsidR="000A09E2">
        <w:rPr>
          <w:noProof/>
        </w:rPr>
        <w:fldChar w:fldCharType="end"/>
      </w:r>
    </w:p>
    <w:p w14:paraId="0332231B" w14:textId="77777777" w:rsidR="00A37AEC" w:rsidRDefault="00A41498" w:rsidP="00A37AEC">
      <w:pPr>
        <w:pStyle w:val="a4"/>
      </w:pPr>
      <w:r>
        <w:t>В таблице 1 представлены параметры ДХ для данной конструкции манипулятора</w:t>
      </w:r>
      <w:r w:rsidR="00A37AEC">
        <w:t>.</w:t>
      </w:r>
    </w:p>
    <w:p w14:paraId="35796487" w14:textId="6018FA3A" w:rsidR="000A0DE8" w:rsidRDefault="000A0DE8" w:rsidP="000A0DE8">
      <w:pPr>
        <w:pStyle w:val="af0"/>
        <w:keepNext/>
      </w:pPr>
      <w:r>
        <w:t xml:space="preserve">Таблица </w:t>
      </w:r>
      <w:r w:rsidR="000A09E2">
        <w:rPr>
          <w:noProof/>
        </w:rPr>
        <w:fldChar w:fldCharType="begin"/>
      </w:r>
      <w:r w:rsidR="005147A5">
        <w:rPr>
          <w:noProof/>
        </w:rPr>
        <w:instrText xml:space="preserve"> SEQ Таблица \* ARABIC </w:instrText>
      </w:r>
      <w:r w:rsidR="000A09E2">
        <w:rPr>
          <w:noProof/>
        </w:rPr>
        <w:fldChar w:fldCharType="separate"/>
      </w:r>
      <w:r w:rsidR="00EF60C3">
        <w:rPr>
          <w:noProof/>
        </w:rPr>
        <w:t>1</w:t>
      </w:r>
      <w:r w:rsidR="000A09E2">
        <w:rPr>
          <w:noProof/>
        </w:rPr>
        <w:fldChar w:fldCharType="end"/>
      </w:r>
      <w:r>
        <w:t xml:space="preserve"> - Значение параметров ДХ</w:t>
      </w:r>
    </w:p>
    <w:tbl>
      <w:tblPr>
        <w:tblStyle w:val="ae"/>
        <w:tblW w:w="0" w:type="auto"/>
        <w:tblLook w:val="04A0" w:firstRow="1" w:lastRow="0" w:firstColumn="1" w:lastColumn="0" w:noHBand="0" w:noVBand="1"/>
      </w:tblPr>
      <w:tblGrid>
        <w:gridCol w:w="1335"/>
        <w:gridCol w:w="1335"/>
        <w:gridCol w:w="1335"/>
        <w:gridCol w:w="1335"/>
        <w:gridCol w:w="1335"/>
        <w:gridCol w:w="1335"/>
        <w:gridCol w:w="1335"/>
      </w:tblGrid>
      <w:tr w:rsidR="00A37AEC" w14:paraId="0D81518B" w14:textId="77777777" w:rsidTr="002D70DF">
        <w:tc>
          <w:tcPr>
            <w:tcW w:w="1335" w:type="dxa"/>
            <w:vAlign w:val="center"/>
          </w:tcPr>
          <w:p w14:paraId="0D125ED9" w14:textId="77777777" w:rsidR="00A37AEC" w:rsidRDefault="00A37AEC" w:rsidP="00A37AEC">
            <w:pPr>
              <w:pStyle w:val="a4"/>
              <w:ind w:firstLine="0"/>
              <w:jc w:val="center"/>
            </w:pPr>
          </w:p>
        </w:tc>
        <w:tc>
          <w:tcPr>
            <w:tcW w:w="1335" w:type="dxa"/>
            <w:vAlign w:val="center"/>
          </w:tcPr>
          <w:p w14:paraId="14CD601C" w14:textId="77777777" w:rsidR="00A37AEC" w:rsidRDefault="00A37AEC" w:rsidP="00A37AEC">
            <w:pPr>
              <w:pStyle w:val="a4"/>
              <w:ind w:firstLine="0"/>
              <w:jc w:val="center"/>
            </w:pPr>
            <w:r>
              <w:t>1</w:t>
            </w:r>
          </w:p>
        </w:tc>
        <w:tc>
          <w:tcPr>
            <w:tcW w:w="1335" w:type="dxa"/>
            <w:vAlign w:val="center"/>
          </w:tcPr>
          <w:p w14:paraId="25ECCB45" w14:textId="77777777" w:rsidR="00A37AEC" w:rsidRDefault="00A37AEC" w:rsidP="00A37AEC">
            <w:pPr>
              <w:pStyle w:val="a4"/>
              <w:ind w:firstLine="0"/>
              <w:jc w:val="center"/>
            </w:pPr>
            <w:r>
              <w:t>2</w:t>
            </w:r>
          </w:p>
        </w:tc>
        <w:tc>
          <w:tcPr>
            <w:tcW w:w="1335" w:type="dxa"/>
            <w:vAlign w:val="center"/>
          </w:tcPr>
          <w:p w14:paraId="083ED948" w14:textId="77777777" w:rsidR="00A37AEC" w:rsidRDefault="00A37AEC" w:rsidP="00A37AEC">
            <w:pPr>
              <w:pStyle w:val="a4"/>
              <w:ind w:firstLine="0"/>
              <w:jc w:val="center"/>
            </w:pPr>
            <w:r>
              <w:t>3</w:t>
            </w:r>
          </w:p>
        </w:tc>
        <w:tc>
          <w:tcPr>
            <w:tcW w:w="1335" w:type="dxa"/>
            <w:vAlign w:val="center"/>
          </w:tcPr>
          <w:p w14:paraId="6E225002" w14:textId="77777777" w:rsidR="00A37AEC" w:rsidRDefault="00A37AEC" w:rsidP="00A37AEC">
            <w:pPr>
              <w:pStyle w:val="a4"/>
              <w:ind w:firstLine="0"/>
              <w:jc w:val="center"/>
            </w:pPr>
            <w:r>
              <w:t>4</w:t>
            </w:r>
          </w:p>
        </w:tc>
        <w:tc>
          <w:tcPr>
            <w:tcW w:w="1335" w:type="dxa"/>
            <w:vAlign w:val="center"/>
          </w:tcPr>
          <w:p w14:paraId="3564470D" w14:textId="77777777" w:rsidR="00A37AEC" w:rsidRDefault="00A37AEC" w:rsidP="00A37AEC">
            <w:pPr>
              <w:pStyle w:val="a4"/>
              <w:ind w:firstLine="0"/>
              <w:jc w:val="center"/>
            </w:pPr>
            <w:r>
              <w:t>5</w:t>
            </w:r>
          </w:p>
        </w:tc>
        <w:tc>
          <w:tcPr>
            <w:tcW w:w="1335" w:type="dxa"/>
            <w:vAlign w:val="center"/>
          </w:tcPr>
          <w:p w14:paraId="63068DF8" w14:textId="77777777" w:rsidR="00A37AEC" w:rsidRDefault="00A37AEC" w:rsidP="00A37AEC">
            <w:pPr>
              <w:pStyle w:val="a4"/>
              <w:ind w:firstLine="0"/>
              <w:jc w:val="center"/>
            </w:pPr>
            <w:r>
              <w:t>6</w:t>
            </w:r>
          </w:p>
        </w:tc>
      </w:tr>
      <w:tr w:rsidR="00A37AEC" w14:paraId="4A3E7081" w14:textId="77777777" w:rsidTr="002D70DF">
        <w:tc>
          <w:tcPr>
            <w:tcW w:w="1335" w:type="dxa"/>
            <w:vAlign w:val="center"/>
          </w:tcPr>
          <w:p w14:paraId="3521EAEF" w14:textId="77777777" w:rsidR="00A37AEC" w:rsidRDefault="00A37AEC" w:rsidP="00A37AEC">
            <w:pPr>
              <w:pStyle w:val="a4"/>
              <w:ind w:firstLine="0"/>
              <w:jc w:val="center"/>
            </w:pPr>
            <w:r>
              <w:t>α</w:t>
            </w:r>
          </w:p>
        </w:tc>
        <w:tc>
          <w:tcPr>
            <w:tcW w:w="1335" w:type="dxa"/>
            <w:vAlign w:val="center"/>
          </w:tcPr>
          <w:p w14:paraId="713E9775" w14:textId="77777777" w:rsidR="00A37AEC" w:rsidRPr="00A37AEC" w:rsidRDefault="00A37AEC" w:rsidP="00A37AEC">
            <w:pPr>
              <w:pStyle w:val="a4"/>
              <w:ind w:firstLine="0"/>
              <w:jc w:val="center"/>
              <w:rPr>
                <w:lang w:val="en-US"/>
              </w:rPr>
            </w:pPr>
            <w:r>
              <w:t>π</w:t>
            </w:r>
            <w:r>
              <w:rPr>
                <w:lang w:val="en-US"/>
              </w:rPr>
              <w:t>/2</w:t>
            </w:r>
          </w:p>
        </w:tc>
        <w:tc>
          <w:tcPr>
            <w:tcW w:w="1335" w:type="dxa"/>
            <w:vAlign w:val="center"/>
          </w:tcPr>
          <w:p w14:paraId="09454C08"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4282915E"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260FA169" w14:textId="77777777" w:rsidR="00A37AEC" w:rsidRDefault="00A37AEC" w:rsidP="00A37AEC">
            <w:pPr>
              <w:pStyle w:val="a4"/>
              <w:ind w:firstLine="0"/>
              <w:jc w:val="center"/>
            </w:pPr>
            <w:r>
              <w:rPr>
                <w:lang w:val="en-US"/>
              </w:rPr>
              <w:t>-</w:t>
            </w:r>
            <w:r>
              <w:t>π</w:t>
            </w:r>
            <w:r>
              <w:rPr>
                <w:lang w:val="en-US"/>
              </w:rPr>
              <w:t>/2</w:t>
            </w:r>
          </w:p>
        </w:tc>
        <w:tc>
          <w:tcPr>
            <w:tcW w:w="1335" w:type="dxa"/>
            <w:vAlign w:val="center"/>
          </w:tcPr>
          <w:p w14:paraId="40AFFFF4"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3AFB0011" w14:textId="77777777" w:rsidR="00A37AEC" w:rsidRDefault="00A37AEC" w:rsidP="00A37AEC">
            <w:pPr>
              <w:pStyle w:val="a4"/>
              <w:ind w:firstLine="0"/>
              <w:jc w:val="center"/>
            </w:pPr>
            <w:r>
              <w:t>π</w:t>
            </w:r>
            <w:r>
              <w:rPr>
                <w:lang w:val="en-US"/>
              </w:rPr>
              <w:t>/2</w:t>
            </w:r>
          </w:p>
        </w:tc>
      </w:tr>
      <w:tr w:rsidR="00A37AEC" w14:paraId="0B8DF8A4" w14:textId="77777777" w:rsidTr="002D70DF">
        <w:tc>
          <w:tcPr>
            <w:tcW w:w="1335" w:type="dxa"/>
            <w:vAlign w:val="center"/>
          </w:tcPr>
          <w:p w14:paraId="586EE705" w14:textId="77777777" w:rsidR="00A37AEC" w:rsidRDefault="00A37AEC" w:rsidP="00A37AEC">
            <w:pPr>
              <w:pStyle w:val="a4"/>
              <w:ind w:firstLine="0"/>
              <w:jc w:val="center"/>
            </w:pPr>
            <w:r>
              <w:t>θ</w:t>
            </w:r>
          </w:p>
        </w:tc>
        <w:tc>
          <w:tcPr>
            <w:tcW w:w="1335" w:type="dxa"/>
            <w:vAlign w:val="center"/>
          </w:tcPr>
          <w:p w14:paraId="31A182B5" w14:textId="77777777" w:rsidR="00A37AEC" w:rsidRDefault="00A37AEC" w:rsidP="00A37AEC">
            <w:pPr>
              <w:pStyle w:val="a4"/>
              <w:ind w:firstLine="0"/>
              <w:jc w:val="center"/>
            </w:pPr>
            <w:r>
              <w:rPr>
                <w:lang w:val="en-US"/>
              </w:rPr>
              <w:t>-</w:t>
            </w:r>
            <w:r>
              <w:t>π</w:t>
            </w:r>
            <w:r>
              <w:rPr>
                <w:lang w:val="en-US"/>
              </w:rPr>
              <w:t>/2</w:t>
            </w:r>
          </w:p>
        </w:tc>
        <w:tc>
          <w:tcPr>
            <w:tcW w:w="1335" w:type="dxa"/>
            <w:vAlign w:val="center"/>
          </w:tcPr>
          <w:p w14:paraId="1C203611"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1AC6FBA0"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5EAFED9C" w14:textId="77777777" w:rsidR="00A37AEC" w:rsidRDefault="00A37AEC" w:rsidP="00A37AEC">
            <w:pPr>
              <w:pStyle w:val="a4"/>
              <w:ind w:firstLine="0"/>
              <w:jc w:val="center"/>
            </w:pPr>
            <w:r>
              <w:rPr>
                <w:lang w:val="en-US"/>
              </w:rPr>
              <w:t>-</w:t>
            </w:r>
            <w:r>
              <w:t>π</w:t>
            </w:r>
            <w:r>
              <w:rPr>
                <w:lang w:val="en-US"/>
              </w:rPr>
              <w:t>/2</w:t>
            </w:r>
          </w:p>
        </w:tc>
        <w:tc>
          <w:tcPr>
            <w:tcW w:w="1335" w:type="dxa"/>
            <w:vAlign w:val="center"/>
          </w:tcPr>
          <w:p w14:paraId="1E3B5443"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651C58F7" w14:textId="77777777" w:rsidR="00A37AEC" w:rsidRDefault="00A37AEC" w:rsidP="00A37AEC">
            <w:pPr>
              <w:pStyle w:val="a4"/>
              <w:ind w:firstLine="0"/>
              <w:jc w:val="center"/>
            </w:pPr>
            <w:r>
              <w:t>π</w:t>
            </w:r>
            <w:r>
              <w:rPr>
                <w:lang w:val="en-US"/>
              </w:rPr>
              <w:t>/2</w:t>
            </w:r>
          </w:p>
        </w:tc>
      </w:tr>
      <w:tr w:rsidR="00A37AEC" w14:paraId="56075EA1" w14:textId="77777777" w:rsidTr="002D70DF">
        <w:tc>
          <w:tcPr>
            <w:tcW w:w="1335" w:type="dxa"/>
            <w:vAlign w:val="center"/>
          </w:tcPr>
          <w:p w14:paraId="6088572F" w14:textId="77777777" w:rsidR="00A37AEC" w:rsidRPr="00A37AEC" w:rsidRDefault="00A37AEC" w:rsidP="00A37AEC">
            <w:pPr>
              <w:pStyle w:val="a4"/>
              <w:ind w:firstLine="0"/>
              <w:jc w:val="center"/>
              <w:rPr>
                <w:lang w:val="en-US"/>
              </w:rPr>
            </w:pPr>
            <w:r>
              <w:rPr>
                <w:lang w:val="en-US"/>
              </w:rPr>
              <w:t>a</w:t>
            </w:r>
          </w:p>
        </w:tc>
        <w:tc>
          <w:tcPr>
            <w:tcW w:w="1335" w:type="dxa"/>
            <w:vAlign w:val="center"/>
          </w:tcPr>
          <w:p w14:paraId="69859B56" w14:textId="77777777" w:rsidR="00A37AEC" w:rsidRDefault="00A37AEC" w:rsidP="00A37AEC">
            <w:pPr>
              <w:pStyle w:val="a4"/>
              <w:ind w:firstLine="0"/>
              <w:jc w:val="center"/>
            </w:pPr>
            <w:r>
              <w:t>0</w:t>
            </w:r>
          </w:p>
        </w:tc>
        <w:tc>
          <w:tcPr>
            <w:tcW w:w="1335" w:type="dxa"/>
            <w:vAlign w:val="center"/>
          </w:tcPr>
          <w:p w14:paraId="45A51659" w14:textId="77777777" w:rsidR="00A37AEC" w:rsidRPr="00A37AEC" w:rsidRDefault="00A37AEC" w:rsidP="00A37AEC">
            <w:pPr>
              <w:pStyle w:val="a4"/>
              <w:ind w:firstLine="0"/>
              <w:jc w:val="center"/>
              <w:rPr>
                <w:lang w:val="en-US"/>
              </w:rPr>
            </w:pPr>
            <w:r>
              <w:rPr>
                <w:lang w:val="en-US"/>
              </w:rPr>
              <w:t>L2</w:t>
            </w:r>
          </w:p>
        </w:tc>
        <w:tc>
          <w:tcPr>
            <w:tcW w:w="1335" w:type="dxa"/>
            <w:vAlign w:val="center"/>
          </w:tcPr>
          <w:p w14:paraId="69572195" w14:textId="77777777" w:rsidR="00A37AEC" w:rsidRPr="00A37AEC" w:rsidRDefault="00A37AEC" w:rsidP="00A37AEC">
            <w:pPr>
              <w:pStyle w:val="a4"/>
              <w:ind w:firstLine="0"/>
              <w:jc w:val="center"/>
              <w:rPr>
                <w:lang w:val="en-US"/>
              </w:rPr>
            </w:pPr>
            <w:r>
              <w:rPr>
                <w:lang w:val="en-US"/>
              </w:rPr>
              <w:t>L3</w:t>
            </w:r>
          </w:p>
        </w:tc>
        <w:tc>
          <w:tcPr>
            <w:tcW w:w="1335" w:type="dxa"/>
            <w:vAlign w:val="center"/>
          </w:tcPr>
          <w:p w14:paraId="4EB03562"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58FCCBCA" w14:textId="77777777" w:rsidR="00A37AEC" w:rsidRPr="00A37AEC" w:rsidRDefault="00A37AEC" w:rsidP="00A37AEC">
            <w:pPr>
              <w:pStyle w:val="a4"/>
              <w:ind w:firstLine="0"/>
              <w:jc w:val="center"/>
              <w:rPr>
                <w:lang w:val="en-US"/>
              </w:rPr>
            </w:pPr>
            <w:r>
              <w:rPr>
                <w:lang w:val="en-US"/>
              </w:rPr>
              <w:t>0</w:t>
            </w:r>
          </w:p>
        </w:tc>
        <w:tc>
          <w:tcPr>
            <w:tcW w:w="1335" w:type="dxa"/>
            <w:vAlign w:val="center"/>
          </w:tcPr>
          <w:p w14:paraId="7522E064" w14:textId="77777777" w:rsidR="00A37AEC" w:rsidRPr="00A37AEC" w:rsidRDefault="00A37AEC" w:rsidP="00A37AEC">
            <w:pPr>
              <w:pStyle w:val="a4"/>
              <w:ind w:firstLine="0"/>
              <w:jc w:val="center"/>
              <w:rPr>
                <w:lang w:val="en-US"/>
              </w:rPr>
            </w:pPr>
            <w:r>
              <w:rPr>
                <w:lang w:val="en-US"/>
              </w:rPr>
              <w:t>0</w:t>
            </w:r>
          </w:p>
        </w:tc>
      </w:tr>
      <w:tr w:rsidR="00A37AEC" w14:paraId="680C0B07" w14:textId="77777777" w:rsidTr="002D70DF">
        <w:tc>
          <w:tcPr>
            <w:tcW w:w="1335" w:type="dxa"/>
            <w:vAlign w:val="center"/>
          </w:tcPr>
          <w:p w14:paraId="73C61B87" w14:textId="77777777" w:rsidR="00A37AEC" w:rsidRPr="00A37AEC" w:rsidRDefault="00A37AEC" w:rsidP="00A37AEC">
            <w:pPr>
              <w:pStyle w:val="a4"/>
              <w:ind w:firstLine="0"/>
              <w:jc w:val="center"/>
              <w:rPr>
                <w:lang w:val="en-US"/>
              </w:rPr>
            </w:pPr>
            <w:r>
              <w:rPr>
                <w:lang w:val="en-US"/>
              </w:rPr>
              <w:t>d</w:t>
            </w:r>
          </w:p>
        </w:tc>
        <w:tc>
          <w:tcPr>
            <w:tcW w:w="1335" w:type="dxa"/>
            <w:vAlign w:val="center"/>
          </w:tcPr>
          <w:p w14:paraId="121B1078" w14:textId="77777777" w:rsidR="00A37AEC" w:rsidRPr="00A37AEC" w:rsidRDefault="00A37AEC" w:rsidP="00A37AEC">
            <w:pPr>
              <w:pStyle w:val="a4"/>
              <w:ind w:firstLine="0"/>
              <w:jc w:val="center"/>
              <w:rPr>
                <w:lang w:val="en-US"/>
              </w:rPr>
            </w:pPr>
            <w:r>
              <w:t>-</w:t>
            </w:r>
            <w:r>
              <w:rPr>
                <w:lang w:val="en-US"/>
              </w:rPr>
              <w:t>L1</w:t>
            </w:r>
          </w:p>
        </w:tc>
        <w:tc>
          <w:tcPr>
            <w:tcW w:w="1335" w:type="dxa"/>
            <w:vAlign w:val="center"/>
          </w:tcPr>
          <w:p w14:paraId="335379FA" w14:textId="77777777" w:rsidR="00A37AEC" w:rsidRDefault="000726CF" w:rsidP="00A37AEC">
            <w:pPr>
              <w:pStyle w:val="a4"/>
              <w:ind w:firstLine="0"/>
              <w:jc w:val="center"/>
            </w:pPr>
            <w:r>
              <w:t>0</w:t>
            </w:r>
          </w:p>
        </w:tc>
        <w:tc>
          <w:tcPr>
            <w:tcW w:w="1335" w:type="dxa"/>
            <w:vAlign w:val="center"/>
          </w:tcPr>
          <w:p w14:paraId="247B3002" w14:textId="77777777" w:rsidR="00A37AEC" w:rsidRDefault="000726CF" w:rsidP="00A37AEC">
            <w:pPr>
              <w:pStyle w:val="a4"/>
              <w:ind w:firstLine="0"/>
              <w:jc w:val="center"/>
            </w:pPr>
            <w:r>
              <w:t>0</w:t>
            </w:r>
          </w:p>
        </w:tc>
        <w:tc>
          <w:tcPr>
            <w:tcW w:w="1335" w:type="dxa"/>
            <w:vAlign w:val="center"/>
          </w:tcPr>
          <w:p w14:paraId="24ED7B72" w14:textId="77777777" w:rsidR="00A37AEC" w:rsidRDefault="000726CF" w:rsidP="00A37AEC">
            <w:pPr>
              <w:pStyle w:val="a4"/>
              <w:ind w:firstLine="0"/>
              <w:jc w:val="center"/>
            </w:pPr>
            <w:r>
              <w:t>0</w:t>
            </w:r>
          </w:p>
        </w:tc>
        <w:tc>
          <w:tcPr>
            <w:tcW w:w="1335" w:type="dxa"/>
            <w:vAlign w:val="center"/>
          </w:tcPr>
          <w:p w14:paraId="45A5792A" w14:textId="77777777" w:rsidR="00A37AEC" w:rsidRPr="00A37AEC" w:rsidRDefault="00A37AEC" w:rsidP="00A37AEC">
            <w:pPr>
              <w:pStyle w:val="a4"/>
              <w:ind w:firstLine="0"/>
              <w:jc w:val="center"/>
              <w:rPr>
                <w:lang w:val="en-US"/>
              </w:rPr>
            </w:pPr>
            <w:r>
              <w:rPr>
                <w:lang w:val="en-US"/>
              </w:rPr>
              <w:t>L4</w:t>
            </w:r>
          </w:p>
        </w:tc>
        <w:tc>
          <w:tcPr>
            <w:tcW w:w="1335" w:type="dxa"/>
            <w:vAlign w:val="center"/>
          </w:tcPr>
          <w:p w14:paraId="7826154C" w14:textId="77777777" w:rsidR="00A37AEC" w:rsidRDefault="000726CF" w:rsidP="00A37AEC">
            <w:pPr>
              <w:pStyle w:val="a4"/>
              <w:ind w:firstLine="0"/>
              <w:jc w:val="center"/>
            </w:pPr>
            <w:r>
              <w:t>0</w:t>
            </w:r>
          </w:p>
        </w:tc>
      </w:tr>
    </w:tbl>
    <w:p w14:paraId="311006A7" w14:textId="77777777" w:rsidR="00A37AEC" w:rsidRDefault="00A37AEC" w:rsidP="00A37AEC">
      <w:pPr>
        <w:pStyle w:val="a4"/>
      </w:pPr>
      <w:r>
        <w:lastRenderedPageBreak/>
        <w:t xml:space="preserve">Здесь </w:t>
      </w:r>
      <m:oMath>
        <m:sSub>
          <m:sSubPr>
            <m:ctrlPr>
              <w:rPr>
                <w:rFonts w:ascii="Cambria Math" w:hAnsi="Cambria Math"/>
                <w:i/>
              </w:rPr>
            </m:ctrlPr>
          </m:sSubPr>
          <m:e>
            <m:r>
              <w:rPr>
                <w:rFonts w:ascii="Cambria Math" w:hAnsi="Cambria Math"/>
                <w:lang w:val="en-US"/>
              </w:rPr>
              <m:t>θ</m:t>
            </m:r>
          </m:e>
          <m:sub>
            <m:r>
              <w:rPr>
                <w:rFonts w:ascii="Cambria Math" w:hAnsi="Cambria Math"/>
              </w:rPr>
              <m:t>i</m:t>
            </m:r>
          </m:sub>
        </m:sSub>
      </m:oMath>
      <w:r w:rsidR="00A41498">
        <w:rPr>
          <w:rFonts w:eastAsiaTheme="minorEastAsia"/>
        </w:rPr>
        <w:t>.</w:t>
      </w:r>
      <w:r>
        <w:t xml:space="preserve"> выступает в роле присоединительной координаты, а </w:t>
      </w:r>
      <w:r w:rsidR="00F431E5">
        <w:t>значения,</w:t>
      </w:r>
      <w:r>
        <w:t xml:space="preserve"> указанные в таблицы</w:t>
      </w:r>
      <w:r w:rsidR="00F431E5">
        <w:t>,</w:t>
      </w:r>
      <w:r>
        <w:t xml:space="preserve"> являются нулевыми.</w:t>
      </w:r>
      <w:r w:rsidR="00F431E5">
        <w:t xml:space="preserve"> </w:t>
      </w:r>
    </w:p>
    <w:p w14:paraId="4EDBF8DA" w14:textId="11BCF93D" w:rsidR="00D4178C" w:rsidRDefault="00F431E5" w:rsidP="00D4178C">
      <w:pPr>
        <w:pStyle w:val="a4"/>
      </w:pPr>
      <w:r>
        <w:t xml:space="preserve">Шестое сочленение было введено для удобства измерения декартовых координат в матрице </w:t>
      </w:r>
      <w:r>
        <w:rPr>
          <w:lang w:val="en-US"/>
        </w:rPr>
        <w:t>T</w:t>
      </w:r>
      <w:r w:rsidR="00611E6B" w:rsidRPr="00611E6B">
        <w:t>6</w:t>
      </w:r>
      <w:r w:rsidR="00611E6B">
        <w:t>. В нулевом положении</w:t>
      </w:r>
      <w:r>
        <w:t xml:space="preserve"> оси шесто</w:t>
      </w:r>
      <w:r w:rsidR="00700912">
        <w:t xml:space="preserve">й системы координат </w:t>
      </w:r>
      <w:proofErr w:type="spellStart"/>
      <w:r w:rsidR="00700912">
        <w:t>сонаправленн</w:t>
      </w:r>
      <w:r>
        <w:t>ы</w:t>
      </w:r>
      <w:proofErr w:type="spellEnd"/>
      <w:r>
        <w:t xml:space="preserve"> с осями базовой системы координат</w:t>
      </w:r>
      <w:r w:rsidR="00D4178C">
        <w:t>.</w:t>
      </w:r>
    </w:p>
    <w:p w14:paraId="16D2608C" w14:textId="77777777" w:rsidR="00D4178C" w:rsidRDefault="00D4178C" w:rsidP="00D4178C">
      <w:pPr>
        <w:pStyle w:val="a4"/>
      </w:pPr>
      <w:r>
        <w:t>Связь системы координат последнего, шестого, звена манипулятора с базовой системой координат осуществляется благодаря матриц</w:t>
      </w:r>
      <w:r w:rsidR="00066DA5">
        <w:t>е</w:t>
      </w:r>
      <w:r>
        <w:t xml:space="preserve"> </w:t>
      </w:r>
      <w:r w:rsidR="00485D70">
        <w:t xml:space="preserve">однородного преобразования </w:t>
      </w:r>
      <w:r>
        <w:rPr>
          <w:lang w:val="en-US"/>
        </w:rPr>
        <w:t>T</w:t>
      </w:r>
      <w:r w:rsidRPr="00611E6B">
        <w:t>6</w:t>
      </w:r>
      <w:r>
        <w:t>, которая имеет вид:</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E3B84" w14:paraId="1CA75366" w14:textId="77777777" w:rsidTr="000E3B84">
        <w:tc>
          <w:tcPr>
            <w:tcW w:w="8642" w:type="dxa"/>
          </w:tcPr>
          <w:p w14:paraId="1FCE898B" w14:textId="77777777" w:rsidR="000E3B84" w:rsidRDefault="00197DA4" w:rsidP="00D4178C">
            <w:pPr>
              <w:pStyle w:val="a4"/>
              <w:ind w:firstLine="0"/>
            </w:pPr>
            <m:oMathPara>
              <m:oMath>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6</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m:oMathPara>
          </w:p>
        </w:tc>
        <w:tc>
          <w:tcPr>
            <w:tcW w:w="703" w:type="dxa"/>
            <w:vAlign w:val="center"/>
          </w:tcPr>
          <w:p w14:paraId="517F5331" w14:textId="03C12D5B" w:rsidR="000E3B84" w:rsidRPr="000E3B84" w:rsidRDefault="000E3B84" w:rsidP="000E3B84">
            <w:pPr>
              <w:pStyle w:val="af0"/>
              <w:jc w:val="right"/>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w:t>
            </w:r>
            <w:r w:rsidR="000A09E2">
              <w:rPr>
                <w:noProof/>
              </w:rPr>
              <w:fldChar w:fldCharType="end"/>
            </w:r>
            <w:r>
              <w:t>)</w:t>
            </w:r>
          </w:p>
        </w:tc>
      </w:tr>
    </w:tbl>
    <w:p w14:paraId="5A37264D" w14:textId="77777777" w:rsidR="00D4178C" w:rsidRDefault="00485D70" w:rsidP="00D4178C">
      <w:pPr>
        <w:pStyle w:val="a4"/>
        <w:rPr>
          <w:rFonts w:eastAsiaTheme="minorEastAsia"/>
        </w:rPr>
      </w:pPr>
      <w:r>
        <w:t xml:space="preserve">Последовательное перемножение матриц поворота и переноса, согласно методу ДХ, дает матрицу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E3B84" w14:paraId="05BA4553" w14:textId="77777777" w:rsidTr="0062101B">
        <w:tc>
          <w:tcPr>
            <w:tcW w:w="8642" w:type="dxa"/>
          </w:tcPr>
          <w:p w14:paraId="10C5454C" w14:textId="77777777" w:rsidR="000E3B84" w:rsidRPr="00C356CC" w:rsidRDefault="00197DA4" w:rsidP="000E3B84">
            <w:pPr>
              <w:pStyle w:val="a4"/>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 xml:space="preserve">= </m:t>
                </m:r>
                <m:m>
                  <m:mPr>
                    <m:mcs>
                      <m:mc>
                        <m:mcPr>
                          <m:count m:val="2"/>
                          <m:mcJc m:val="center"/>
                        </m:mcPr>
                      </m:mc>
                    </m:mcs>
                    <m:ctrlPr>
                      <w:rPr>
                        <w:rFonts w:ascii="Cambria Math" w:hAnsi="Cambria Math"/>
                        <w:i/>
                        <w:color w:val="000000" w:themeColor="text1"/>
                      </w:rPr>
                    </m:ctrlPr>
                  </m:mPr>
                  <m:mr>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
                    </m:e>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func>
                                </m:e>
                              </m:mr>
                            </m:m>
                          </m:e>
                        </m:mr>
                      </m:m>
                    </m:e>
                  </m:mr>
                  <m:mr>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 xml:space="preserve">0      </m:t>
                                  </m:r>
                                </m:e>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e>
                              </m:mr>
                            </m:m>
                          </m:e>
                        </m:m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 xml:space="preserve">0       </m:t>
                                  </m:r>
                                </m:e>
                                <m:e>
                                  <m:r>
                                    <w:rPr>
                                      <w:rFonts w:ascii="Cambria Math" w:hAnsi="Cambria Math"/>
                                      <w:color w:val="000000" w:themeColor="text1"/>
                                    </w:rPr>
                                    <m:t xml:space="preserve"> 0</m:t>
                                  </m:r>
                                </m:e>
                              </m:mr>
                            </m:m>
                          </m:e>
                        </m:mr>
                      </m:m>
                    </m:e>
                    <m:e>
                      <m:m>
                        <m:mPr>
                          <m:mcs>
                            <m:mc>
                              <m:mcPr>
                                <m:count m:val="1"/>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func>
                                </m:e>
                                <m:e>
                                  <m:sSub>
                                    <m:sSubPr>
                                      <m:ctrlPr>
                                        <w:rPr>
                                          <w:rFonts w:ascii="Cambria Math" w:hAnsi="Cambria Math"/>
                                          <w:i/>
                                          <w:color w:val="000000" w:themeColor="text1"/>
                                        </w:rPr>
                                      </m:ctrlPr>
                                    </m:sSubPr>
                                    <m:e>
                                      <m:r>
                                        <w:rPr>
                                          <w:rFonts w:ascii="Cambria Math" w:hAnsi="Cambria Math"/>
                                          <w:color w:val="000000" w:themeColor="text1"/>
                                        </w:rPr>
                                        <m:t xml:space="preserve">  d</m:t>
                                      </m:r>
                                    </m:e>
                                    <m:sub>
                                      <m:r>
                                        <w:rPr>
                                          <w:rFonts w:ascii="Cambria Math" w:hAnsi="Cambria Math"/>
                                          <w:color w:val="000000" w:themeColor="text1"/>
                                        </w:rPr>
                                        <m:t>i</m:t>
                                      </m:r>
                                    </m:sub>
                                  </m:sSub>
                                </m:e>
                              </m:mr>
                            </m:m>
                          </m:e>
                        </m:m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e>
                                <m:e>
                                  <m:r>
                                    <w:rPr>
                                      <w:rFonts w:ascii="Cambria Math" w:hAnsi="Cambria Math"/>
                                      <w:color w:val="000000" w:themeColor="text1"/>
                                    </w:rPr>
                                    <m:t xml:space="preserve">         1</m:t>
                                  </m:r>
                                </m:e>
                              </m:mr>
                            </m:m>
                          </m:e>
                        </m:mr>
                      </m:m>
                    </m:e>
                  </m:mr>
                </m:m>
              </m:oMath>
            </m:oMathPara>
          </w:p>
          <w:p w14:paraId="7B00289B" w14:textId="77777777" w:rsidR="000E3B84" w:rsidRDefault="000E3B84" w:rsidP="00D67E01">
            <w:pPr>
              <w:pStyle w:val="a4"/>
              <w:ind w:firstLine="0"/>
            </w:pPr>
          </w:p>
        </w:tc>
        <w:tc>
          <w:tcPr>
            <w:tcW w:w="703" w:type="dxa"/>
            <w:vAlign w:val="center"/>
          </w:tcPr>
          <w:p w14:paraId="5022C4C2" w14:textId="43D28CE9" w:rsidR="000E3B84" w:rsidRDefault="000E3B84" w:rsidP="000E3B84">
            <w:pPr>
              <w:pStyle w:val="af0"/>
              <w:rPr>
                <w:rFonts w:eastAsiaTheme="minorEastAsia"/>
              </w:rPr>
            </w:pPr>
            <w:r>
              <w:rPr>
                <w:rFonts w:eastAsiaTheme="minorEastAsia"/>
              </w:rPr>
              <w:t>(</w:t>
            </w:r>
            <w:r w:rsidR="000A09E2">
              <w:rPr>
                <w:rFonts w:eastAsiaTheme="minorEastAsia"/>
              </w:rPr>
              <w:fldChar w:fldCharType="begin"/>
            </w:r>
            <w:r>
              <w:rPr>
                <w:rFonts w:eastAsiaTheme="minorEastAsia"/>
              </w:rPr>
              <w:instrText xml:space="preserve"> SEQ Формула \* ARABIC </w:instrText>
            </w:r>
            <w:r w:rsidR="000A09E2">
              <w:rPr>
                <w:rFonts w:eastAsiaTheme="minorEastAsia"/>
              </w:rPr>
              <w:fldChar w:fldCharType="separate"/>
            </w:r>
            <w:r w:rsidR="00EF60C3">
              <w:rPr>
                <w:rFonts w:eastAsiaTheme="minorEastAsia"/>
                <w:noProof/>
              </w:rPr>
              <w:t>2</w:t>
            </w:r>
            <w:r w:rsidR="000A09E2">
              <w:rPr>
                <w:rFonts w:eastAsiaTheme="minorEastAsia"/>
              </w:rPr>
              <w:fldChar w:fldCharType="end"/>
            </w:r>
            <w:r>
              <w:rPr>
                <w:rFonts w:eastAsiaTheme="minorEastAsia"/>
              </w:rPr>
              <w:t>)</w:t>
            </w:r>
          </w:p>
          <w:p w14:paraId="60E32975" w14:textId="77777777" w:rsidR="000E3B84" w:rsidRPr="000E3B84" w:rsidRDefault="000E3B84" w:rsidP="000E3B84">
            <w:pPr>
              <w:pStyle w:val="af0"/>
              <w:keepNext/>
              <w:jc w:val="right"/>
            </w:pPr>
          </w:p>
        </w:tc>
      </w:tr>
    </w:tbl>
    <w:p w14:paraId="56023022" w14:textId="77777777" w:rsidR="00485D70" w:rsidRPr="00485D70" w:rsidRDefault="00485D70" w:rsidP="00485D70">
      <w:pPr>
        <w:pStyle w:val="a4"/>
        <w:rPr>
          <w:color w:val="000000" w:themeColor="text1"/>
        </w:rPr>
      </w:pPr>
      <w:r>
        <w:rPr>
          <w:color w:val="000000" w:themeColor="text1"/>
        </w:rPr>
        <w:t xml:space="preserve">Матрица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Pr>
          <w:rFonts w:eastAsiaTheme="minorEastAsia"/>
        </w:rPr>
        <w:t xml:space="preserve"> осуществляет переход от </w:t>
      </w:r>
      <m:oMath>
        <m:r>
          <w:rPr>
            <w:rFonts w:ascii="Cambria Math" w:hAnsi="Cambria Math"/>
          </w:rPr>
          <m:t>(</m:t>
        </m:r>
        <m:r>
          <w:rPr>
            <w:rFonts w:ascii="Cambria Math" w:hAnsi="Cambria Math"/>
            <w:lang w:val="en-US"/>
          </w:rPr>
          <m:t>i</m:t>
        </m:r>
        <m:r>
          <w:rPr>
            <w:rFonts w:ascii="Cambria Math" w:hAnsi="Cambria Math"/>
          </w:rPr>
          <m:t>-1)</m:t>
        </m:r>
      </m:oMath>
      <w:r>
        <w:rPr>
          <w:rFonts w:eastAsiaTheme="minorEastAsia"/>
        </w:rPr>
        <w:t xml:space="preserve"> системы координат к </w:t>
      </w:r>
      <w:proofErr w:type="spellStart"/>
      <w:r>
        <w:rPr>
          <w:rFonts w:eastAsiaTheme="minorEastAsia"/>
          <w:lang w:val="en-US"/>
        </w:rPr>
        <w:t>i</w:t>
      </w:r>
      <w:proofErr w:type="spellEnd"/>
      <w:r w:rsidRPr="00485D70">
        <w:rPr>
          <w:rFonts w:eastAsiaTheme="minorEastAsia"/>
        </w:rPr>
        <w:t>-</w:t>
      </w:r>
      <w:r>
        <w:rPr>
          <w:rFonts w:eastAsiaTheme="minorEastAsia"/>
        </w:rPr>
        <w:t>й</w:t>
      </w:r>
    </w:p>
    <w:p w14:paraId="2CFD5DEC" w14:textId="77777777" w:rsidR="00C40DC7" w:rsidRDefault="00C40DC7" w:rsidP="00A37AEC">
      <w:pPr>
        <w:pStyle w:val="a4"/>
      </w:pPr>
      <w:r>
        <w:t xml:space="preserve">Матрица </w:t>
      </w:r>
      <m:oMath>
        <m:sSubSup>
          <m:sSubSupPr>
            <m:ctrlPr>
              <w:rPr>
                <w:rFonts w:ascii="Cambria Math" w:hAnsi="Cambria Math"/>
                <w:i/>
              </w:rPr>
            </m:ctrlPr>
          </m:sSubSupPr>
          <m:e>
            <m:r>
              <w:rPr>
                <w:rFonts w:ascii="Cambria Math" w:hAnsi="Cambria Math"/>
                <w:lang w:val="en-US"/>
              </w:rPr>
              <m:t>T</m:t>
            </m:r>
          </m:e>
          <m:sub>
            <m:r>
              <w:rPr>
                <w:rFonts w:ascii="Cambria Math" w:hAnsi="Cambria Math"/>
              </w:rPr>
              <m:t>0</m:t>
            </m:r>
          </m:sub>
          <m:sup>
            <m:r>
              <w:rPr>
                <w:rFonts w:ascii="Cambria Math" w:hAnsi="Cambria Math"/>
              </w:rPr>
              <m:t>6</m:t>
            </m:r>
          </m:sup>
        </m:sSubSup>
      </m:oMath>
      <w:r>
        <w:t xml:space="preserve"> имеет вид</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0E3B84" w14:paraId="4A833BAB" w14:textId="77777777" w:rsidTr="00D67E01">
        <w:tc>
          <w:tcPr>
            <w:tcW w:w="8642" w:type="dxa"/>
          </w:tcPr>
          <w:p w14:paraId="0F08EAD9" w14:textId="77777777" w:rsidR="000E3B84" w:rsidRPr="00C40DC7" w:rsidRDefault="00197DA4" w:rsidP="000E3B84">
            <w:pPr>
              <w:pStyle w:val="a4"/>
              <w:keepNext/>
            </w:pPr>
            <m:oMathPara>
              <m:oMath>
                <m:sSubSup>
                  <m:sSubSupPr>
                    <m:ctrlPr>
                      <w:rPr>
                        <w:rFonts w:ascii="Cambria Math" w:hAnsi="Cambria Math"/>
                        <w:i/>
                      </w:rPr>
                    </m:ctrlPr>
                  </m:sSubSupPr>
                  <m:e>
                    <m:r>
                      <w:rPr>
                        <w:rFonts w:ascii="Cambria Math" w:hAnsi="Cambria Math"/>
                        <w:lang w:val="en-US"/>
                      </w:rPr>
                      <m:t>T</m:t>
                    </m:r>
                  </m:e>
                  <m:sub>
                    <m:r>
                      <w:rPr>
                        <w:rFonts w:ascii="Cambria Math" w:hAnsi="Cambria Math"/>
                      </w:rPr>
                      <m:t>0</m:t>
                    </m:r>
                  </m:sub>
                  <m:sup>
                    <m:r>
                      <w:rPr>
                        <w:rFonts w:ascii="Cambria Math" w:hAnsi="Cambria Math"/>
                      </w:rPr>
                      <m:t>6</m:t>
                    </m:r>
                  </m:sup>
                </m:sSubSup>
                <m:r>
                  <w:rPr>
                    <w:rFonts w:ascii="Cambria Math" w:hAnsi="Cambria Math"/>
                  </w:rPr>
                  <m:t xml:space="preserve">= </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x</m:t>
                                      </m:r>
                                    </m:sub>
                                  </m:sSub>
                                </m:e>
                                <m:e>
                                  <m:sSub>
                                    <m:sSubPr>
                                      <m:ctrlPr>
                                        <w:rPr>
                                          <w:rFonts w:ascii="Cambria Math" w:hAnsi="Cambria Math"/>
                                          <w:i/>
                                        </w:rPr>
                                      </m:ctrlPr>
                                    </m:sSubPr>
                                    <m:e>
                                      <m:r>
                                        <w:rPr>
                                          <w:rFonts w:ascii="Cambria Math" w:hAnsi="Cambria Math"/>
                                        </w:rPr>
                                        <m:t>o</m:t>
                                      </m:r>
                                    </m:e>
                                    <m:sub>
                                      <m:r>
                                        <w:rPr>
                                          <w:rFonts w:ascii="Cambria Math" w:hAnsi="Cambria Math"/>
                                        </w:rPr>
                                        <m:t>x</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y</m:t>
                                      </m:r>
                                    </m:sub>
                                  </m:sSub>
                                </m:e>
                                <m:e>
                                  <m:sSub>
                                    <m:sSubPr>
                                      <m:ctrlPr>
                                        <w:rPr>
                                          <w:rFonts w:ascii="Cambria Math" w:hAnsi="Cambria Math"/>
                                          <w:i/>
                                        </w:rPr>
                                      </m:ctrlPr>
                                    </m:sSubPr>
                                    <m:e>
                                      <m:r>
                                        <w:rPr>
                                          <w:rFonts w:ascii="Cambria Math" w:hAnsi="Cambria Math"/>
                                        </w:rPr>
                                        <m:t>o</m:t>
                                      </m:r>
                                    </m:e>
                                    <m:sub>
                                      <m:r>
                                        <w:rPr>
                                          <w:rFonts w:ascii="Cambria Math" w:hAnsi="Cambria Math"/>
                                        </w:rPr>
                                        <m:t>y</m:t>
                                      </m:r>
                                    </m:sub>
                                  </m:sSub>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p</m:t>
                                      </m:r>
                                    </m:e>
                                    <m:sub>
                                      <m:r>
                                        <w:rPr>
                                          <w:rFonts w:ascii="Cambria Math" w:hAnsi="Cambria Math"/>
                                        </w:rPr>
                                        <m:t>x</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p</m:t>
                                      </m:r>
                                    </m:e>
                                    <m:sub>
                                      <m:r>
                                        <w:rPr>
                                          <w:rFonts w:ascii="Cambria Math" w:hAnsi="Cambria Math"/>
                                        </w:rPr>
                                        <m:t>y</m:t>
                                      </m:r>
                                    </m:sub>
                                  </m:sSub>
                                </m:e>
                              </m:mr>
                            </m:m>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z</m:t>
                                      </m:r>
                                    </m:sub>
                                  </m:sSub>
                                </m:e>
                                <m:e>
                                  <m:sSub>
                                    <m:sSubPr>
                                      <m:ctrlPr>
                                        <w:rPr>
                                          <w:rFonts w:ascii="Cambria Math" w:hAnsi="Cambria Math"/>
                                          <w:i/>
                                        </w:rPr>
                                      </m:ctrlPr>
                                    </m:sSubPr>
                                    <m:e>
                                      <m:r>
                                        <w:rPr>
                                          <w:rFonts w:ascii="Cambria Math" w:hAnsi="Cambria Math"/>
                                        </w:rPr>
                                        <m:t>o</m:t>
                                      </m:r>
                                    </m:e>
                                    <m:sub>
                                      <m:r>
                                        <w:rPr>
                                          <w:rFonts w:ascii="Cambria Math" w:hAnsi="Cambria Math"/>
                                        </w:rPr>
                                        <m:t>z</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z</m:t>
                                      </m:r>
                                    </m:sub>
                                  </m:sSub>
                                </m:e>
                                <m:e>
                                  <m:sSub>
                                    <m:sSubPr>
                                      <m:ctrlPr>
                                        <w:rPr>
                                          <w:rFonts w:ascii="Cambria Math" w:hAnsi="Cambria Math"/>
                                          <w:i/>
                                        </w:rPr>
                                      </m:ctrlPr>
                                    </m:sSubPr>
                                    <m:e>
                                      <m:r>
                                        <w:rPr>
                                          <w:rFonts w:ascii="Cambria Math" w:hAnsi="Cambria Math"/>
                                        </w:rPr>
                                        <m:t>p</m:t>
                                      </m:r>
                                    </m:e>
                                    <m:sub>
                                      <m:r>
                                        <w:rPr>
                                          <w:rFonts w:ascii="Cambria Math" w:hAnsi="Cambria Math"/>
                                        </w:rPr>
                                        <m:t>z</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
              </m:oMath>
            </m:oMathPara>
          </w:p>
          <w:p w14:paraId="64263E94" w14:textId="77777777" w:rsidR="000E3B84" w:rsidRDefault="000E3B84" w:rsidP="000E3B84">
            <w:pPr>
              <w:pStyle w:val="af0"/>
            </w:pPr>
          </w:p>
        </w:tc>
        <w:tc>
          <w:tcPr>
            <w:tcW w:w="703" w:type="dxa"/>
            <w:vAlign w:val="center"/>
          </w:tcPr>
          <w:p w14:paraId="2A3B9300" w14:textId="052B762C" w:rsidR="000E3B84" w:rsidRPr="000E3B84" w:rsidRDefault="00834CE8" w:rsidP="000E3B84">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w:t>
            </w:r>
            <w:r w:rsidR="000A09E2">
              <w:rPr>
                <w:noProof/>
              </w:rPr>
              <w:fldChar w:fldCharType="end"/>
            </w:r>
            <w:r>
              <w:t>)</w:t>
            </w:r>
          </w:p>
        </w:tc>
      </w:tr>
    </w:tbl>
    <w:p w14:paraId="2794F2B4" w14:textId="77777777" w:rsidR="00C40DC7" w:rsidRDefault="00C40DC7" w:rsidP="00A37AEC">
      <w:pPr>
        <w:pStyle w:val="a4"/>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C40DC7">
        <w:t xml:space="preserve">,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Pr="00C40DC7">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40DC7">
        <w:t xml:space="preserve"> – </w:t>
      </w:r>
      <w:r>
        <w:t xml:space="preserve">элементы матрицы поворота </w:t>
      </w:r>
      <w:r>
        <w:rPr>
          <w:lang w:val="en-US"/>
        </w:rPr>
        <w:t>R</w:t>
      </w:r>
      <w:r>
        <w:t xml:space="preserve">, а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 вектор положения координат захватного устройства относительно базовой системы коо</w:t>
      </w:r>
      <w:proofErr w:type="spellStart"/>
      <w:r>
        <w:t>рдинат</w:t>
      </w:r>
      <w:proofErr w:type="spellEnd"/>
    </w:p>
    <w:p w14:paraId="182FA63B" w14:textId="77777777" w:rsidR="00F431E5" w:rsidRDefault="00F431E5" w:rsidP="00A37AEC">
      <w:pPr>
        <w:pStyle w:val="a4"/>
      </w:pPr>
      <w:r>
        <w:t xml:space="preserve">Так как 6 сочленение мнимое, то матрица </w:t>
      </w:r>
      <m:oMath>
        <m:sSub>
          <m:sSubPr>
            <m:ctrlPr>
              <w:rPr>
                <w:rFonts w:ascii="Cambria Math" w:hAnsi="Cambria Math"/>
                <w:i/>
              </w:rPr>
            </m:ctrlPr>
          </m:sSubPr>
          <m:e>
            <m:r>
              <w:rPr>
                <w:rFonts w:ascii="Cambria Math" w:hAnsi="Cambria Math"/>
              </w:rPr>
              <m:t>A</m:t>
            </m:r>
          </m:e>
          <m:sub>
            <m:r>
              <w:rPr>
                <w:rFonts w:ascii="Cambria Math" w:hAnsi="Cambria Math"/>
              </w:rPr>
              <m:t>6</m:t>
            </m:r>
          </m:sub>
        </m:sSub>
      </m:oMath>
      <w:r w:rsidRPr="00F431E5">
        <w:t xml:space="preserve"> </w:t>
      </w:r>
      <w:r>
        <w:t>известна заранее</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34CE8" w14:paraId="620ED7A7" w14:textId="77777777" w:rsidTr="00D67E01">
        <w:tc>
          <w:tcPr>
            <w:tcW w:w="8642" w:type="dxa"/>
          </w:tcPr>
          <w:p w14:paraId="7708D9CE" w14:textId="77777777" w:rsidR="00834CE8" w:rsidRDefault="00197DA4" w:rsidP="00D67E01">
            <w:pPr>
              <w:pStyle w:val="af0"/>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5</m:t>
                    </m:r>
                  </m:sub>
                  <m:sup>
                    <m:r>
                      <w:rPr>
                        <w:rFonts w:ascii="Cambria Math" w:hAnsi="Cambria Math"/>
                      </w:rPr>
                      <m:t>6</m:t>
                    </m:r>
                  </m:sup>
                </m:sSubSup>
                <m:r>
                  <w:rPr>
                    <w:rFonts w:ascii="Cambria Math" w:hAnsi="Cambria Math"/>
                  </w:rPr>
                  <m:t xml:space="preserve">= </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oMath>
            </m:oMathPara>
          </w:p>
        </w:tc>
        <w:tc>
          <w:tcPr>
            <w:tcW w:w="703" w:type="dxa"/>
            <w:vAlign w:val="center"/>
          </w:tcPr>
          <w:p w14:paraId="2998B2C4" w14:textId="6049964C" w:rsidR="00834CE8" w:rsidRPr="000E3B84" w:rsidRDefault="00834CE8" w:rsidP="00834CE8">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4</w:t>
            </w:r>
            <w:r w:rsidR="000A09E2">
              <w:rPr>
                <w:noProof/>
              </w:rPr>
              <w:fldChar w:fldCharType="end"/>
            </w:r>
            <w:r>
              <w:t>)</w:t>
            </w:r>
          </w:p>
        </w:tc>
      </w:tr>
    </w:tbl>
    <w:p w14:paraId="6E740253" w14:textId="77777777" w:rsidR="00F431E5" w:rsidRDefault="0003233F" w:rsidP="00A37AEC">
      <w:pPr>
        <w:pStyle w:val="a4"/>
      </w:pPr>
      <w:r>
        <w:lastRenderedPageBreak/>
        <w:t>Получившаяся система уравнений имеет вид</w:t>
      </w:r>
      <w:r w:rsidR="00F431E5">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2"/>
        <w:gridCol w:w="683"/>
      </w:tblGrid>
      <w:tr w:rsidR="00834CE8" w14:paraId="2B38178A" w14:textId="77777777" w:rsidTr="00834CE8">
        <w:tc>
          <w:tcPr>
            <w:tcW w:w="8784" w:type="dxa"/>
          </w:tcPr>
          <w:p w14:paraId="738A1020" w14:textId="77777777" w:rsidR="00834CE8" w:rsidRDefault="00197DA4" w:rsidP="00D67E01">
            <w:pPr>
              <w:pStyle w:val="af0"/>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vAlign w:val="center"/>
          </w:tcPr>
          <w:p w14:paraId="1299A413" w14:textId="11754FD1"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5</w:t>
            </w:r>
            <w:r w:rsidR="000A09E2">
              <w:rPr>
                <w:noProof/>
              </w:rPr>
              <w:fldChar w:fldCharType="end"/>
            </w:r>
            <w:r>
              <w:t>)</w:t>
            </w:r>
          </w:p>
        </w:tc>
      </w:tr>
      <w:tr w:rsidR="00834CE8" w14:paraId="3E57AD92" w14:textId="77777777" w:rsidTr="00834CE8">
        <w:tc>
          <w:tcPr>
            <w:tcW w:w="8784" w:type="dxa"/>
          </w:tcPr>
          <w:p w14:paraId="21EBCA2C" w14:textId="77777777" w:rsidR="00834CE8" w:rsidRDefault="00197DA4" w:rsidP="00D67E01">
            <w:pPr>
              <w:pStyle w:val="af0"/>
            </w:pPr>
            <m:oMathPara>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6DB7C6EF" w14:textId="3CBA2B96"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6</w:t>
            </w:r>
            <w:r w:rsidR="000A09E2">
              <w:rPr>
                <w:noProof/>
              </w:rPr>
              <w:fldChar w:fldCharType="end"/>
            </w:r>
            <w:r>
              <w:t>)</w:t>
            </w:r>
          </w:p>
        </w:tc>
      </w:tr>
      <w:tr w:rsidR="00834CE8" w14:paraId="3DFE4346" w14:textId="77777777" w:rsidTr="00834CE8">
        <w:tc>
          <w:tcPr>
            <w:tcW w:w="8784" w:type="dxa"/>
          </w:tcPr>
          <w:p w14:paraId="44AA7F7F" w14:textId="77777777" w:rsidR="00834CE8" w:rsidRDefault="00197DA4" w:rsidP="00D67E01">
            <w:pPr>
              <w:pStyle w:val="af0"/>
            </w:pPr>
            <m:oMathPara>
              <m:oMath>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5BEA1396" w14:textId="429E9EE5"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7</w:t>
            </w:r>
            <w:r w:rsidR="000A09E2">
              <w:rPr>
                <w:noProof/>
              </w:rPr>
              <w:fldChar w:fldCharType="end"/>
            </w:r>
            <w:r>
              <w:t>)</w:t>
            </w:r>
          </w:p>
        </w:tc>
      </w:tr>
      <w:tr w:rsidR="00834CE8" w14:paraId="6B2701C0" w14:textId="77777777" w:rsidTr="00834CE8">
        <w:tc>
          <w:tcPr>
            <w:tcW w:w="8784" w:type="dxa"/>
          </w:tcPr>
          <w:p w14:paraId="5E67AFD7" w14:textId="77777777" w:rsidR="00834CE8" w:rsidRDefault="00197DA4" w:rsidP="00D67E01">
            <w:pPr>
              <w:pStyle w:val="af0"/>
            </w:pPr>
            <m:oMathPara>
              <m:oMath>
                <m:sSub>
                  <m:sSubPr>
                    <m:ctrlPr>
                      <w:rPr>
                        <w:rFonts w:ascii="Cambria Math" w:hAnsi="Cambria Math"/>
                        <w:i/>
                      </w:rPr>
                    </m:ctrlPr>
                  </m:sSubPr>
                  <m:e>
                    <m:r>
                      <w:rPr>
                        <w:rFonts w:ascii="Cambria Math" w:hAnsi="Cambria Math"/>
                      </w:rPr>
                      <m:t>o</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4AD1BC06" w14:textId="1A0AD9B3"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8</w:t>
            </w:r>
            <w:r w:rsidR="000A09E2">
              <w:rPr>
                <w:noProof/>
              </w:rPr>
              <w:fldChar w:fldCharType="end"/>
            </w:r>
            <w:r>
              <w:t>)</w:t>
            </w:r>
          </w:p>
        </w:tc>
      </w:tr>
      <w:tr w:rsidR="00834CE8" w14:paraId="4F9F53CA" w14:textId="77777777" w:rsidTr="00834CE8">
        <w:tc>
          <w:tcPr>
            <w:tcW w:w="8784" w:type="dxa"/>
          </w:tcPr>
          <w:p w14:paraId="527B1F35" w14:textId="77777777" w:rsidR="00834CE8" w:rsidRDefault="00197DA4" w:rsidP="00D67E01">
            <w:pPr>
              <w:pStyle w:val="af0"/>
            </w:pPr>
            <m:oMathPara>
              <m:oMath>
                <m:sSub>
                  <m:sSubPr>
                    <m:ctrlPr>
                      <w:rPr>
                        <w:rFonts w:ascii="Cambria Math" w:hAnsi="Cambria Math"/>
                        <w:i/>
                      </w:rPr>
                    </m:ctrlPr>
                  </m:sSubPr>
                  <m:e>
                    <m:r>
                      <w:rPr>
                        <w:rFonts w:ascii="Cambria Math" w:hAnsi="Cambria Math"/>
                      </w:rPr>
                      <m:t>o</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586902DA" w14:textId="28AFA09B"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9</w:t>
            </w:r>
            <w:r w:rsidR="000A09E2">
              <w:rPr>
                <w:noProof/>
              </w:rPr>
              <w:fldChar w:fldCharType="end"/>
            </w:r>
            <w:r>
              <w:t>)</w:t>
            </w:r>
          </w:p>
        </w:tc>
      </w:tr>
      <w:tr w:rsidR="00834CE8" w14:paraId="3F8646F1" w14:textId="77777777" w:rsidTr="00834CE8">
        <w:tc>
          <w:tcPr>
            <w:tcW w:w="8784" w:type="dxa"/>
          </w:tcPr>
          <w:p w14:paraId="2E5E4A1F" w14:textId="77777777" w:rsidR="00834CE8" w:rsidRDefault="00197DA4" w:rsidP="00D67E01">
            <w:pPr>
              <w:pStyle w:val="af0"/>
            </w:pPr>
            <m:oMathPara>
              <m:oMath>
                <m:sSub>
                  <m:sSubPr>
                    <m:ctrlPr>
                      <w:rPr>
                        <w:rFonts w:ascii="Cambria Math" w:hAnsi="Cambria Math"/>
                        <w:i/>
                      </w:rPr>
                    </m:ctrlPr>
                  </m:sSubPr>
                  <m:e>
                    <m:r>
                      <w:rPr>
                        <w:rFonts w:ascii="Cambria Math" w:hAnsi="Cambria Math"/>
                      </w:rPr>
                      <m:t>o</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5</m:t>
                        </m:r>
                      </m:sub>
                    </m:sSub>
                  </m:e>
                </m:func>
              </m:oMath>
            </m:oMathPara>
          </w:p>
        </w:tc>
        <w:tc>
          <w:tcPr>
            <w:tcW w:w="561" w:type="dxa"/>
          </w:tcPr>
          <w:p w14:paraId="724E43A7" w14:textId="7C23C379"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10</w:t>
            </w:r>
            <w:r w:rsidR="000A09E2">
              <w:rPr>
                <w:noProof/>
              </w:rPr>
              <w:fldChar w:fldCharType="end"/>
            </w:r>
            <w:r>
              <w:t>)</w:t>
            </w:r>
          </w:p>
        </w:tc>
      </w:tr>
      <w:tr w:rsidR="00834CE8" w14:paraId="5CFED4CC" w14:textId="77777777" w:rsidTr="00834CE8">
        <w:tc>
          <w:tcPr>
            <w:tcW w:w="8784" w:type="dxa"/>
          </w:tcPr>
          <w:p w14:paraId="1D5C6D56" w14:textId="77777777" w:rsidR="00834CE8" w:rsidRDefault="00197DA4" w:rsidP="00D67E01">
            <w:pPr>
              <w:pStyle w:val="af0"/>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m:oMathPara>
          </w:p>
        </w:tc>
        <w:tc>
          <w:tcPr>
            <w:tcW w:w="561" w:type="dxa"/>
          </w:tcPr>
          <w:p w14:paraId="7DDB314A" w14:textId="422B9A39"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11</w:t>
            </w:r>
            <w:r w:rsidR="000A09E2">
              <w:rPr>
                <w:noProof/>
              </w:rPr>
              <w:fldChar w:fldCharType="end"/>
            </w:r>
            <w:r>
              <w:t>)</w:t>
            </w:r>
          </w:p>
        </w:tc>
      </w:tr>
      <w:tr w:rsidR="00834CE8" w14:paraId="1CF1608F" w14:textId="77777777" w:rsidTr="00834CE8">
        <w:tc>
          <w:tcPr>
            <w:tcW w:w="8784" w:type="dxa"/>
          </w:tcPr>
          <w:p w14:paraId="37368C1F" w14:textId="77777777" w:rsidR="00834CE8" w:rsidRDefault="00197DA4" w:rsidP="00D67E01">
            <w:pPr>
              <w:pStyle w:val="af0"/>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m:oMathPara>
          </w:p>
        </w:tc>
        <w:tc>
          <w:tcPr>
            <w:tcW w:w="561" w:type="dxa"/>
          </w:tcPr>
          <w:p w14:paraId="42AA5E53" w14:textId="450663CD"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12</w:t>
            </w:r>
            <w:r w:rsidR="000A09E2">
              <w:rPr>
                <w:noProof/>
              </w:rPr>
              <w:fldChar w:fldCharType="end"/>
            </w:r>
            <w:r>
              <w:t>)</w:t>
            </w:r>
          </w:p>
        </w:tc>
      </w:tr>
      <w:tr w:rsidR="00834CE8" w14:paraId="155451DE" w14:textId="77777777" w:rsidTr="00834CE8">
        <w:tc>
          <w:tcPr>
            <w:tcW w:w="8784" w:type="dxa"/>
          </w:tcPr>
          <w:p w14:paraId="73120F95" w14:textId="77777777" w:rsidR="00834CE8" w:rsidRDefault="00197DA4" w:rsidP="00D67E01">
            <w:pPr>
              <w:pStyle w:val="af0"/>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e>
                </m:func>
              </m:oMath>
            </m:oMathPara>
          </w:p>
        </w:tc>
        <w:tc>
          <w:tcPr>
            <w:tcW w:w="561" w:type="dxa"/>
          </w:tcPr>
          <w:p w14:paraId="16ECCBD4" w14:textId="55ABBF32"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13</w:t>
            </w:r>
            <w:r w:rsidR="000A09E2">
              <w:rPr>
                <w:noProof/>
              </w:rPr>
              <w:fldChar w:fldCharType="end"/>
            </w:r>
            <w:r>
              <w:t>)</w:t>
            </w:r>
          </w:p>
        </w:tc>
      </w:tr>
      <w:tr w:rsidR="00834CE8" w14:paraId="39F50870" w14:textId="77777777" w:rsidTr="00834CE8">
        <w:tc>
          <w:tcPr>
            <w:tcW w:w="8784" w:type="dxa"/>
          </w:tcPr>
          <w:p w14:paraId="5ED580EC" w14:textId="77777777" w:rsidR="00834CE8" w:rsidRDefault="00197DA4" w:rsidP="00480130">
            <w:pPr>
              <w:pStyle w:val="af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∙(L3∙</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func>
                <m:r>
                  <w:rPr>
                    <w:rFonts w:ascii="Cambria Math" w:hAnsi="Cambria Math"/>
                  </w:rPr>
                  <m:t xml:space="preserve"> +L2∙cos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-L4 ∙ </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oMath>
            </m:oMathPara>
          </w:p>
        </w:tc>
        <w:tc>
          <w:tcPr>
            <w:tcW w:w="561" w:type="dxa"/>
          </w:tcPr>
          <w:p w14:paraId="3FBFBE51" w14:textId="37114A32"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14</w:t>
            </w:r>
            <w:r w:rsidR="000A09E2">
              <w:rPr>
                <w:noProof/>
              </w:rPr>
              <w:fldChar w:fldCharType="end"/>
            </w:r>
            <w:r>
              <w:t>)</w:t>
            </w:r>
          </w:p>
        </w:tc>
      </w:tr>
      <w:tr w:rsidR="00834CE8" w14:paraId="272109EC" w14:textId="77777777" w:rsidTr="00834CE8">
        <w:tc>
          <w:tcPr>
            <w:tcW w:w="8784" w:type="dxa"/>
          </w:tcPr>
          <w:p w14:paraId="08517075" w14:textId="77777777" w:rsidR="00834CE8" w:rsidRDefault="00197DA4" w:rsidP="00D67E01">
            <w:pPr>
              <w:pStyle w:val="af0"/>
            </w:pPr>
            <m:oMathPara>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∙(L3∙</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func>
                <m:r>
                  <w:rPr>
                    <w:rFonts w:ascii="Cambria Math" w:hAnsi="Cambria Math"/>
                  </w:rPr>
                  <m:t xml:space="preserve"> +L2∙cos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-L4 ∙ </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oMath>
            </m:oMathPara>
          </w:p>
        </w:tc>
        <w:tc>
          <w:tcPr>
            <w:tcW w:w="561" w:type="dxa"/>
          </w:tcPr>
          <w:p w14:paraId="3753DBB9" w14:textId="74791CB7" w:rsidR="00834CE8" w:rsidRPr="000E3B84" w:rsidRDefault="00834CE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15</w:t>
            </w:r>
            <w:r w:rsidR="000A09E2">
              <w:rPr>
                <w:noProof/>
              </w:rPr>
              <w:fldChar w:fldCharType="end"/>
            </w:r>
            <w:r>
              <w:t>)</w:t>
            </w:r>
          </w:p>
        </w:tc>
      </w:tr>
      <w:tr w:rsidR="00834CE8" w14:paraId="7653648A" w14:textId="77777777" w:rsidTr="00834CE8">
        <w:tc>
          <w:tcPr>
            <w:tcW w:w="8784" w:type="dxa"/>
          </w:tcPr>
          <w:p w14:paraId="398661AD" w14:textId="77777777" w:rsidR="00834CE8" w:rsidRDefault="00197DA4" w:rsidP="00D67E01">
            <w:pPr>
              <w:pStyle w:val="af0"/>
            </w:pPr>
            <m:oMathPara>
              <m:oMath>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=-L1-L3∙</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func>
                <m:r>
                  <w:rPr>
                    <w:rFonts w:ascii="Cambria Math" w:hAnsi="Cambria Math"/>
                  </w:rPr>
                  <m:t>-L2∙sin</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-L4∙</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m:rPr>
                    <m:sty m:val="p"/>
                  </m:rPr>
                  <w:rPr>
                    <w:rFonts w:ascii="Cambria Math" w:hAnsi="Cambria Math"/>
                  </w:rPr>
                  <m:t>)</m:t>
                </m:r>
              </m:oMath>
            </m:oMathPara>
          </w:p>
        </w:tc>
        <w:tc>
          <w:tcPr>
            <w:tcW w:w="561" w:type="dxa"/>
          </w:tcPr>
          <w:p w14:paraId="735DF380" w14:textId="2A4A9CE4" w:rsidR="00834CE8" w:rsidRPr="000E3B84" w:rsidRDefault="00834CE8" w:rsidP="00834CE8">
            <w:pPr>
              <w:pStyle w:val="af0"/>
              <w:keepNext/>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16</w:t>
            </w:r>
            <w:r w:rsidR="000A09E2">
              <w:rPr>
                <w:noProof/>
              </w:rPr>
              <w:fldChar w:fldCharType="end"/>
            </w:r>
            <w:r>
              <w:t>)</w:t>
            </w:r>
          </w:p>
        </w:tc>
      </w:tr>
    </w:tbl>
    <w:p w14:paraId="784509D3" w14:textId="77777777" w:rsidR="00834CE8" w:rsidRDefault="00834CE8" w:rsidP="00A37AEC">
      <w:pPr>
        <w:pStyle w:val="a4"/>
      </w:pPr>
    </w:p>
    <w:p w14:paraId="0B96E20F" w14:textId="77777777" w:rsidR="008D00A0" w:rsidRDefault="008D00A0" w:rsidP="00A37AEC">
      <w:pPr>
        <w:pStyle w:val="a4"/>
      </w:pPr>
      <w:r>
        <w:t xml:space="preserve">Как видно из системы уравнений выше, параметры шестого сочленения никак не учувствуют в конечном расчете и не усложняют систему. </w:t>
      </w:r>
    </w:p>
    <w:p w14:paraId="366B1D69" w14:textId="77777777" w:rsidR="00F431E5" w:rsidRDefault="002C6BCB" w:rsidP="00A37AEC">
      <w:pPr>
        <w:pStyle w:val="a4"/>
      </w:pPr>
      <w:r>
        <w:t>Данная система уравнение позволяет решать ПЗК – нахождение декартовых координат захватного устройства в зависимости от обобщенных координат манипулятора</w:t>
      </w:r>
      <w:r w:rsidR="00E46B9B">
        <w:t xml:space="preserve">. Так же нахождение элементов </w:t>
      </w:r>
      <w:proofErr w:type="spellStart"/>
      <w:r w:rsidR="00E46B9B">
        <w:rPr>
          <w:lang w:val="en-US"/>
        </w:rPr>
        <w:t>px</w:t>
      </w:r>
      <w:proofErr w:type="spellEnd"/>
      <w:r w:rsidR="00E46B9B" w:rsidRPr="00E46B9B">
        <w:t xml:space="preserve">, </w:t>
      </w:r>
      <w:proofErr w:type="spellStart"/>
      <w:r w:rsidR="00E46B9B">
        <w:rPr>
          <w:lang w:val="en-US"/>
        </w:rPr>
        <w:t>py</w:t>
      </w:r>
      <w:proofErr w:type="spellEnd"/>
      <w:r w:rsidR="00E46B9B" w:rsidRPr="00E46B9B">
        <w:t xml:space="preserve">, </w:t>
      </w:r>
      <w:proofErr w:type="spellStart"/>
      <w:r w:rsidR="00E46B9B">
        <w:rPr>
          <w:lang w:val="en-US"/>
        </w:rPr>
        <w:t>pz</w:t>
      </w:r>
      <w:proofErr w:type="spellEnd"/>
      <w:r w:rsidR="00E46B9B" w:rsidRPr="00E46B9B">
        <w:t xml:space="preserve"> </w:t>
      </w:r>
      <w:r w:rsidR="00E46B9B">
        <w:t>для матриц</w:t>
      </w:r>
      <w:r w:rsidR="00485D70">
        <w:t xml:space="preserve"> однородного преобразования</w:t>
      </w:r>
      <w:r w:rsidR="00E46B9B">
        <w:t xml:space="preserve"> </w:t>
      </w:r>
      <w:r w:rsidR="00E46B9B">
        <w:rPr>
          <w:lang w:val="en-US"/>
        </w:rPr>
        <w:t>T</w:t>
      </w:r>
      <w:r w:rsidR="00E46B9B" w:rsidRPr="00E46B9B">
        <w:t>6</w:t>
      </w:r>
      <w:r w:rsidR="00E46B9B">
        <w:t xml:space="preserve">, T4 и </w:t>
      </w:r>
      <w:r w:rsidR="00E46B9B">
        <w:rPr>
          <w:lang w:val="en-US"/>
        </w:rPr>
        <w:t>T</w:t>
      </w:r>
      <w:r w:rsidR="00E46B9B" w:rsidRPr="00E46B9B">
        <w:t xml:space="preserve">3 </w:t>
      </w:r>
      <w:r w:rsidR="00E46B9B">
        <w:t xml:space="preserve">позволяет избегать столкновений с дном катамарана. </w:t>
      </w:r>
    </w:p>
    <w:p w14:paraId="46541551" w14:textId="77777777" w:rsidR="00E46B9B" w:rsidRDefault="008D00A0" w:rsidP="008018ED">
      <w:pPr>
        <w:pStyle w:val="a4"/>
      </w:pPr>
      <w:r>
        <w:t>Решение системы уравнений относительно обобщенных координат манипулятора позволит решить ОЗК, что является одним из блоков системы управления манипулятором в целом.</w:t>
      </w:r>
      <w:r w:rsidR="00E46B9B">
        <w:br w:type="page"/>
      </w:r>
    </w:p>
    <w:p w14:paraId="22C2ABE7" w14:textId="7EBE4A85" w:rsidR="008D00A0" w:rsidRPr="00874555" w:rsidRDefault="00871E1D" w:rsidP="007A70FA">
      <w:pPr>
        <w:pStyle w:val="2"/>
      </w:pPr>
      <w:bookmarkStart w:id="15" w:name="_Toc26229429"/>
      <w:bookmarkStart w:id="16" w:name="_Toc30411706"/>
      <w:r>
        <w:lastRenderedPageBreak/>
        <w:t>ОЗК используя формализм</w:t>
      </w:r>
      <w:r w:rsidR="00432C08" w:rsidRPr="00874555">
        <w:t xml:space="preserve"> ДХ</w:t>
      </w:r>
      <w:bookmarkEnd w:id="15"/>
      <w:bookmarkEnd w:id="16"/>
      <w:r w:rsidR="00700912">
        <w:t xml:space="preserve"> </w:t>
      </w:r>
      <w:r w:rsidR="009D3A40">
        <w:rPr>
          <w:lang w:val="en-US"/>
        </w:rPr>
        <w:t>[9]</w:t>
      </w:r>
    </w:p>
    <w:p w14:paraId="214990D7" w14:textId="77777777" w:rsidR="00432C08" w:rsidRPr="00821A6F" w:rsidRDefault="00432C08" w:rsidP="00432C08">
      <w:pPr>
        <w:pStyle w:val="a4"/>
        <w:rPr>
          <w:i/>
        </w:rPr>
      </w:pPr>
      <w:r>
        <w:t>Решим получившуюся систему уравнений и найдем зависимость обобщенных координат от декартовых координат.</w:t>
      </w:r>
      <w:r w:rsidR="007A6B8C" w:rsidRPr="007A6B8C">
        <w:t xml:space="preserve"> </w:t>
      </w:r>
      <w:r w:rsidR="007A6B8C">
        <w:t xml:space="preserve">Для удобства будем обозначать </w:t>
      </w:r>
      <m:oMath>
        <m:r>
          <w:rPr>
            <w:rFonts w:ascii="Cambria Math" w:hAnsi="Cambria Math" w:cstheme="minorBidi"/>
            <w:color w:val="000000" w:themeColor="text1"/>
            <w:szCs w:val="18"/>
            <w:lang w:val="en-US"/>
          </w:rPr>
          <m:t>cos</m:t>
        </m:r>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θ</m:t>
            </m:r>
          </m:e>
          <m:sub>
            <m:r>
              <w:rPr>
                <w:rFonts w:ascii="Cambria Math" w:hAnsi="Cambria Math" w:cstheme="minorBidi"/>
                <w:color w:val="000000" w:themeColor="text1"/>
                <w:szCs w:val="18"/>
              </w:rPr>
              <m:t>1</m:t>
            </m:r>
          </m:sub>
        </m:sSub>
      </m:oMath>
      <w:r w:rsidR="007A6B8C" w:rsidRPr="00821A6F">
        <w:rPr>
          <w:rFonts w:eastAsiaTheme="minorEastAsia"/>
          <w:iCs/>
          <w:color w:val="000000" w:themeColor="text1"/>
          <w:szCs w:val="18"/>
        </w:rPr>
        <w:t xml:space="preserve"> </w:t>
      </w:r>
      <w:r w:rsidR="007A6B8C">
        <w:rPr>
          <w:rFonts w:eastAsiaTheme="minorEastAsia"/>
          <w:iCs/>
          <w:color w:val="000000" w:themeColor="text1"/>
          <w:szCs w:val="18"/>
        </w:rPr>
        <w:t xml:space="preserve">как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C</m:t>
            </m:r>
          </m:e>
          <m:sub>
            <m:r>
              <w:rPr>
                <w:rFonts w:ascii="Cambria Math" w:hAnsi="Cambria Math" w:cstheme="minorBidi"/>
                <w:color w:val="000000" w:themeColor="text1"/>
                <w:szCs w:val="18"/>
              </w:rPr>
              <m:t>1</m:t>
            </m:r>
          </m:sub>
        </m:sSub>
      </m:oMath>
      <w:r w:rsidR="00821A6F">
        <w:rPr>
          <w:rFonts w:eastAsiaTheme="minorEastAsia"/>
          <w:iCs/>
          <w:color w:val="000000" w:themeColor="text1"/>
          <w:szCs w:val="18"/>
        </w:rPr>
        <w:t xml:space="preserve">, косинус суммы углов </w:t>
      </w:r>
      <m:oMath>
        <m:r>
          <w:rPr>
            <w:rFonts w:ascii="Cambria Math" w:hAnsi="Cambria Math" w:cstheme="minorBidi"/>
            <w:color w:val="000000" w:themeColor="text1"/>
            <w:szCs w:val="18"/>
            <w:lang w:val="en-US"/>
          </w:rPr>
          <m:t>cos</m:t>
        </m:r>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rPr>
              <m:t>(</m:t>
            </m:r>
            <m:r>
              <w:rPr>
                <w:rFonts w:ascii="Cambria Math" w:hAnsi="Cambria Math" w:cstheme="minorBidi"/>
                <w:color w:val="000000" w:themeColor="text1"/>
                <w:szCs w:val="18"/>
                <w:lang w:val="en-US"/>
              </w:rPr>
              <m:t>θ</m:t>
            </m:r>
          </m:e>
          <m:sub>
            <m:r>
              <w:rPr>
                <w:rFonts w:ascii="Cambria Math" w:hAnsi="Cambria Math" w:cstheme="minorBidi"/>
                <w:color w:val="000000" w:themeColor="text1"/>
                <w:szCs w:val="18"/>
              </w:rPr>
              <m:t>1</m:t>
            </m:r>
          </m:sub>
        </m:sSub>
        <m:r>
          <w:rPr>
            <w:rFonts w:ascii="Cambria Math" w:hAnsi="Cambria Math" w:cstheme="minorBidi"/>
            <w:color w:val="000000" w:themeColor="text1"/>
            <w:szCs w:val="18"/>
          </w:rPr>
          <m:t>+</m:t>
        </m:r>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θ</m:t>
            </m:r>
          </m:e>
          <m:sub>
            <m:r>
              <w:rPr>
                <w:rFonts w:ascii="Cambria Math" w:hAnsi="Cambria Math" w:cstheme="minorBidi"/>
                <w:color w:val="000000" w:themeColor="text1"/>
                <w:szCs w:val="18"/>
              </w:rPr>
              <m:t>2</m:t>
            </m:r>
          </m:sub>
        </m:sSub>
        <m:r>
          <w:rPr>
            <w:rFonts w:ascii="Cambria Math" w:hAnsi="Cambria Math" w:cstheme="minorBidi"/>
            <w:color w:val="000000" w:themeColor="text1"/>
            <w:szCs w:val="18"/>
          </w:rPr>
          <m:t>)</m:t>
        </m:r>
      </m:oMath>
      <w:r w:rsidR="00821A6F">
        <w:rPr>
          <w:rFonts w:eastAsiaTheme="minorEastAsia"/>
          <w:iCs/>
          <w:color w:val="000000" w:themeColor="text1"/>
          <w:szCs w:val="18"/>
        </w:rPr>
        <w:t xml:space="preserve"> как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C</m:t>
            </m:r>
          </m:e>
          <m:sub>
            <m:r>
              <w:rPr>
                <w:rFonts w:ascii="Cambria Math" w:hAnsi="Cambria Math" w:cstheme="minorBidi"/>
                <w:color w:val="000000" w:themeColor="text1"/>
                <w:szCs w:val="18"/>
              </w:rPr>
              <m:t>12</m:t>
            </m:r>
          </m:sub>
        </m:sSub>
      </m:oMath>
      <w:r w:rsidR="00821A6F">
        <w:rPr>
          <w:rFonts w:eastAsiaTheme="minorEastAsia"/>
          <w:iCs/>
          <w:color w:val="000000" w:themeColor="text1"/>
          <w:szCs w:val="18"/>
        </w:rPr>
        <w:t xml:space="preserve">. Для синусов введем аналогичные </w:t>
      </w:r>
      <w:r w:rsidR="00842069">
        <w:rPr>
          <w:rFonts w:eastAsiaTheme="minorEastAsia"/>
          <w:iCs/>
          <w:color w:val="000000" w:themeColor="text1"/>
          <w:szCs w:val="18"/>
        </w:rPr>
        <w:t>обозначения</w:t>
      </w:r>
      <w:r w:rsidR="00821A6F">
        <w:rPr>
          <w:rFonts w:eastAsiaTheme="minorEastAsia"/>
          <w:iCs/>
          <w:color w:val="000000" w:themeColor="text1"/>
          <w:szCs w:val="18"/>
        </w:rPr>
        <w:t>.</w:t>
      </w:r>
    </w:p>
    <w:p w14:paraId="1E464C5E" w14:textId="77777777" w:rsidR="00432C08" w:rsidRDefault="00432C08" w:rsidP="00432C08">
      <w:pPr>
        <w:pStyle w:val="a4"/>
      </w:pPr>
      <w:r>
        <w:t>Из уравнения (</w:t>
      </w:r>
      <w:r w:rsidR="007A6B8C">
        <w:rPr>
          <w:lang w:val="en-US"/>
        </w:rPr>
        <w:t>13</w:t>
      </w:r>
      <w:r>
        <w:t>) получим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432C08" w14:paraId="46ADFAEE" w14:textId="77777777" w:rsidTr="00D67E01">
        <w:tc>
          <w:tcPr>
            <w:tcW w:w="8642" w:type="dxa"/>
          </w:tcPr>
          <w:p w14:paraId="09EC77D6" w14:textId="77777777" w:rsidR="00432C08" w:rsidRPr="00432C08" w:rsidRDefault="00197DA4" w:rsidP="007A6B8C">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r>
                  <m:rPr>
                    <m:sty m:val="p"/>
                  </m:rPr>
                  <w:rPr>
                    <w:rFonts w:ascii="Cambria Math" w:hAnsi="Cambria Math"/>
                    <w:lang w:val="en-US"/>
                  </w:rPr>
                  <m:t>arccos⁡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r>
                  <w:rPr>
                    <w:rFonts w:ascii="Cambria Math" w:hAnsi="Cambria Math"/>
                    <w:lang w:val="en-US"/>
                  </w:rPr>
                  <m:t>)</m:t>
                </m:r>
              </m:oMath>
            </m:oMathPara>
          </w:p>
        </w:tc>
        <w:tc>
          <w:tcPr>
            <w:tcW w:w="703" w:type="dxa"/>
            <w:vAlign w:val="center"/>
          </w:tcPr>
          <w:p w14:paraId="4FBDFD5F" w14:textId="4C56D3E1" w:rsidR="00432C08" w:rsidRPr="000E3B84" w:rsidRDefault="00432C0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17</w:t>
            </w:r>
            <w:r w:rsidR="000A09E2">
              <w:rPr>
                <w:noProof/>
              </w:rPr>
              <w:fldChar w:fldCharType="end"/>
            </w:r>
            <w:r>
              <w:t>)</w:t>
            </w:r>
          </w:p>
        </w:tc>
      </w:tr>
    </w:tbl>
    <w:p w14:paraId="1B805900" w14:textId="77777777" w:rsidR="00432C08" w:rsidRDefault="007A6B8C" w:rsidP="00432C08">
      <w:pPr>
        <w:pStyle w:val="a4"/>
      </w:pPr>
      <w:r>
        <w:t xml:space="preserve">Далее из формул (14) и (14) получим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A6B8C" w14:paraId="574D5A67" w14:textId="77777777" w:rsidTr="00D67E01">
        <w:tc>
          <w:tcPr>
            <w:tcW w:w="8642" w:type="dxa"/>
          </w:tcPr>
          <w:p w14:paraId="25E314FE" w14:textId="77777777" w:rsidR="007A6B8C" w:rsidRPr="00432C08" w:rsidRDefault="00197DA4" w:rsidP="007A6B8C">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den>
                </m:f>
                <m:r>
                  <w:rPr>
                    <w:rFonts w:ascii="Cambria Math" w:hAnsi="Cambria Math"/>
                    <w:lang w:val="en-US"/>
                  </w:rPr>
                  <m:t>)</m:t>
                </m:r>
              </m:oMath>
            </m:oMathPara>
          </w:p>
        </w:tc>
        <w:tc>
          <w:tcPr>
            <w:tcW w:w="703" w:type="dxa"/>
            <w:vAlign w:val="center"/>
          </w:tcPr>
          <w:p w14:paraId="13A90C66" w14:textId="0886F1AA" w:rsidR="007A6B8C" w:rsidRPr="000E3B84" w:rsidRDefault="007A6B8C"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18</w:t>
            </w:r>
            <w:r w:rsidR="000A09E2">
              <w:rPr>
                <w:noProof/>
              </w:rPr>
              <w:fldChar w:fldCharType="end"/>
            </w:r>
            <w:r>
              <w:t>)</w:t>
            </w:r>
          </w:p>
        </w:tc>
      </w:tr>
    </w:tbl>
    <w:p w14:paraId="4D9207D8" w14:textId="77777777" w:rsidR="007A6B8C" w:rsidRDefault="00821A6F" w:rsidP="00432C08">
      <w:pPr>
        <w:pStyle w:val="a4"/>
        <w:rPr>
          <w:rFonts w:eastAsiaTheme="minorEastAsia"/>
          <w:iCs/>
          <w:color w:val="000000" w:themeColor="text1"/>
          <w:szCs w:val="18"/>
        </w:rPr>
      </w:pPr>
      <w:r>
        <w:t xml:space="preserve">Если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S</m:t>
            </m:r>
          </m:e>
          <m:sub>
            <m:r>
              <w:rPr>
                <w:rFonts w:ascii="Cambria Math" w:hAnsi="Cambria Math" w:cstheme="minorBidi"/>
                <w:color w:val="000000" w:themeColor="text1"/>
                <w:szCs w:val="18"/>
              </w:rPr>
              <m:t>234</m:t>
            </m:r>
          </m:sub>
        </m:sSub>
        <m:r>
          <w:rPr>
            <w:rFonts w:ascii="Cambria Math" w:hAnsi="Cambria Math" w:cstheme="minorBidi"/>
            <w:color w:val="000000" w:themeColor="text1"/>
            <w:szCs w:val="18"/>
          </w:rPr>
          <m:t>≠0</m:t>
        </m:r>
      </m:oMath>
      <w:r>
        <w:rPr>
          <w:rFonts w:eastAsiaTheme="minorEastAsia"/>
          <w:iCs/>
          <w:color w:val="000000" w:themeColor="text1"/>
          <w:szCs w:val="18"/>
        </w:rPr>
        <w:t>, то из формул (7) и (10) следует:</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21A6F" w14:paraId="3FCD5607" w14:textId="77777777" w:rsidTr="00D67E01">
        <w:tc>
          <w:tcPr>
            <w:tcW w:w="8642" w:type="dxa"/>
          </w:tcPr>
          <w:p w14:paraId="7643CEEB" w14:textId="77777777" w:rsidR="00821A6F" w:rsidRPr="00432C08" w:rsidRDefault="00197DA4" w:rsidP="00D67E01">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z</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tc>
        <w:tc>
          <w:tcPr>
            <w:tcW w:w="703" w:type="dxa"/>
            <w:vAlign w:val="center"/>
          </w:tcPr>
          <w:p w14:paraId="22660B54" w14:textId="5B86013E" w:rsidR="00821A6F" w:rsidRPr="000E3B84" w:rsidRDefault="00821A6F"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19</w:t>
            </w:r>
            <w:r w:rsidR="000A09E2">
              <w:rPr>
                <w:noProof/>
              </w:rPr>
              <w:fldChar w:fldCharType="end"/>
            </w:r>
            <w:r>
              <w:t>)</w:t>
            </w:r>
          </w:p>
        </w:tc>
      </w:tr>
    </w:tbl>
    <w:p w14:paraId="436A3371" w14:textId="77777777" w:rsidR="00821A6F" w:rsidRDefault="00821A6F" w:rsidP="00432C08">
      <w:pPr>
        <w:pStyle w:val="a4"/>
        <w:rPr>
          <w:rFonts w:eastAsiaTheme="minorEastAsia"/>
          <w:iCs/>
          <w:color w:val="000000" w:themeColor="text1"/>
          <w:szCs w:val="18"/>
        </w:rPr>
      </w:pPr>
      <w:r>
        <w:t xml:space="preserve">Если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lang w:val="en-US"/>
              </w:rPr>
              <m:t>S</m:t>
            </m:r>
          </m:e>
          <m:sub>
            <m:r>
              <w:rPr>
                <w:rFonts w:ascii="Cambria Math" w:hAnsi="Cambria Math" w:cstheme="minorBidi"/>
                <w:color w:val="000000" w:themeColor="text1"/>
                <w:szCs w:val="18"/>
              </w:rPr>
              <m:t>234</m:t>
            </m:r>
          </m:sub>
        </m:sSub>
        <m:r>
          <w:rPr>
            <w:rFonts w:ascii="Cambria Math" w:hAnsi="Cambria Math" w:cstheme="minorBidi"/>
            <w:color w:val="000000" w:themeColor="text1"/>
            <w:szCs w:val="18"/>
          </w:rPr>
          <m:t>=0</m:t>
        </m:r>
      </m:oMath>
      <w:r>
        <w:rPr>
          <w:rFonts w:eastAsiaTheme="minorEastAsia"/>
          <w:iCs/>
          <w:color w:val="000000" w:themeColor="text1"/>
          <w:szCs w:val="18"/>
        </w:rPr>
        <w:t xml:space="preserve">, то </w:t>
      </w:r>
      <m:oMath>
        <m:sSub>
          <m:sSubPr>
            <m:ctrlPr>
              <w:rPr>
                <w:rFonts w:ascii="Cambria Math" w:hAnsi="Cambria Math" w:cstheme="minorBidi"/>
                <w:i/>
                <w:iCs/>
                <w:color w:val="000000" w:themeColor="text1"/>
                <w:szCs w:val="18"/>
                <w:lang w:val="en-US"/>
              </w:rPr>
            </m:ctrlPr>
          </m:sSubPr>
          <m:e>
            <m:r>
              <w:rPr>
                <w:rFonts w:ascii="Cambria Math" w:hAnsi="Cambria Math" w:cstheme="minorBidi"/>
                <w:color w:val="000000" w:themeColor="text1"/>
                <w:szCs w:val="18"/>
              </w:rPr>
              <m:t>С</m:t>
            </m:r>
          </m:e>
          <m:sub>
            <m:r>
              <w:rPr>
                <w:rFonts w:ascii="Cambria Math" w:hAnsi="Cambria Math" w:cstheme="minorBidi"/>
                <w:color w:val="000000" w:themeColor="text1"/>
                <w:szCs w:val="18"/>
              </w:rPr>
              <m:t>234</m:t>
            </m:r>
          </m:sub>
        </m:sSub>
        <m:r>
          <w:rPr>
            <w:rFonts w:ascii="Cambria Math" w:hAnsi="Cambria Math" w:cstheme="minorBidi"/>
            <w:color w:val="000000" w:themeColor="text1"/>
            <w:szCs w:val="18"/>
          </w:rPr>
          <m:t>=1</m:t>
        </m:r>
      </m:oMath>
      <w:r>
        <w:rPr>
          <w:rFonts w:eastAsiaTheme="minorEastAsia"/>
          <w:iCs/>
          <w:color w:val="000000" w:themeColor="text1"/>
          <w:szCs w:val="18"/>
        </w:rPr>
        <w:t xml:space="preserve"> и тогда из формул (4) и (8) следует</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21A6F" w14:paraId="3F5D7A45" w14:textId="77777777" w:rsidTr="00D67E01">
        <w:tc>
          <w:tcPr>
            <w:tcW w:w="8642" w:type="dxa"/>
          </w:tcPr>
          <w:p w14:paraId="5C445B47" w14:textId="77777777" w:rsidR="00821A6F" w:rsidRPr="00432C08" w:rsidRDefault="00197DA4" w:rsidP="00D67E01">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tc>
        <w:tc>
          <w:tcPr>
            <w:tcW w:w="703" w:type="dxa"/>
            <w:vAlign w:val="center"/>
          </w:tcPr>
          <w:p w14:paraId="456E9BD8" w14:textId="6FA5CD41" w:rsidR="00821A6F" w:rsidRPr="000E3B84" w:rsidRDefault="00821A6F"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20</w:t>
            </w:r>
            <w:r w:rsidR="000A09E2">
              <w:rPr>
                <w:noProof/>
              </w:rPr>
              <w:fldChar w:fldCharType="end"/>
            </w:r>
            <w:r>
              <w:t>)</w:t>
            </w:r>
          </w:p>
        </w:tc>
      </w:tr>
    </w:tbl>
    <w:p w14:paraId="002889E1" w14:textId="77777777" w:rsidR="00821A6F" w:rsidRDefault="006D3CD5" w:rsidP="00432C08">
      <w:pPr>
        <w:pStyle w:val="a4"/>
        <w:rPr>
          <w:rFonts w:eastAsiaTheme="minorEastAsia"/>
        </w:rPr>
      </w:pPr>
      <w:r>
        <w:t xml:space="preserve">Знак </w:t>
      </w:r>
      <m:oMath>
        <m:r>
          <w:rPr>
            <w:rFonts w:ascii="Cambria Math" w:hAnsi="Cambria Math"/>
          </w:rPr>
          <m:t>±</m:t>
        </m:r>
      </m:oMath>
      <w:r>
        <w:rPr>
          <w:rFonts w:eastAsiaTheme="minorEastAsia"/>
        </w:rPr>
        <w:t xml:space="preserve"> появляется из-за периодичности тригонометрических функций.</w:t>
      </w:r>
      <w:r w:rsidR="00FD4325">
        <w:rPr>
          <w:rFonts w:eastAsiaTheme="minorEastAsia"/>
        </w:rPr>
        <w:t xml:space="preserve"> Так как </w:t>
      </w:r>
    </w:p>
    <w:p w14:paraId="2E3E23ED" w14:textId="77777777" w:rsidR="006D3CD5" w:rsidRDefault="006D3CD5" w:rsidP="00432C08">
      <w:pPr>
        <w:pStyle w:val="a4"/>
      </w:pPr>
      <w:r>
        <w:t>Из формул (14) и (15) можно показать, что</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D3CD5" w14:paraId="09A8AA98" w14:textId="77777777" w:rsidTr="00D67E01">
        <w:tc>
          <w:tcPr>
            <w:tcW w:w="8642" w:type="dxa"/>
          </w:tcPr>
          <w:p w14:paraId="20F514DE" w14:textId="77777777" w:rsidR="006D3CD5" w:rsidRPr="00432C08" w:rsidRDefault="00197DA4" w:rsidP="00147771">
            <w:pPr>
              <w:pStyle w:val="af0"/>
              <w:rPr>
                <w:i/>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x</m:t>
                    </m:r>
                  </m:sub>
                </m:sSub>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y</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S</m:t>
                    </m:r>
                  </m:e>
                  <m:sub>
                    <m:r>
                      <w:rPr>
                        <w:rFonts w:ascii="Cambria Math" w:hAnsi="Cambria Math"/>
                      </w:rPr>
                      <m:t>234</m:t>
                    </m:r>
                  </m:sub>
                </m:sSub>
              </m:oMath>
            </m:oMathPara>
          </w:p>
        </w:tc>
        <w:tc>
          <w:tcPr>
            <w:tcW w:w="703" w:type="dxa"/>
            <w:vAlign w:val="center"/>
          </w:tcPr>
          <w:p w14:paraId="752E3B5F" w14:textId="7DBA5BD8" w:rsidR="006D3CD5" w:rsidRPr="000E3B84" w:rsidRDefault="006D3CD5"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21</w:t>
            </w:r>
            <w:r w:rsidR="000A09E2">
              <w:rPr>
                <w:noProof/>
              </w:rPr>
              <w:fldChar w:fldCharType="end"/>
            </w:r>
            <w:r>
              <w:t>)</w:t>
            </w:r>
          </w:p>
        </w:tc>
      </w:tr>
    </w:tbl>
    <w:p w14:paraId="26A53F18" w14:textId="77777777" w:rsidR="00147771" w:rsidRDefault="00147771" w:rsidP="00147771">
      <w:pPr>
        <w:pStyle w:val="a4"/>
      </w:pPr>
      <w:r>
        <w:t>Далее из формул (16) и (21) можно увидеть, что</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147771" w14:paraId="77128190" w14:textId="77777777" w:rsidTr="00D67E01">
        <w:tc>
          <w:tcPr>
            <w:tcW w:w="8642" w:type="dxa"/>
          </w:tcPr>
          <w:p w14:paraId="2C724633" w14:textId="77777777" w:rsidR="00147771" w:rsidRPr="00432C08" w:rsidRDefault="00197DA4" w:rsidP="0063679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S</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z</m:t>
                    </m:r>
                  </m:sub>
                </m:sSub>
                <m:r>
                  <w:rPr>
                    <w:rFonts w:ascii="Cambria Math" w:hAnsi="Cambria Math"/>
                  </w:rPr>
                  <m:t>=α</m:t>
                </m:r>
              </m:oMath>
            </m:oMathPara>
          </w:p>
        </w:tc>
        <w:tc>
          <w:tcPr>
            <w:tcW w:w="703" w:type="dxa"/>
            <w:vAlign w:val="center"/>
          </w:tcPr>
          <w:p w14:paraId="36FBDB22" w14:textId="4350030A" w:rsidR="00147771" w:rsidRPr="000E3B84" w:rsidRDefault="0014777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22</w:t>
            </w:r>
            <w:r w:rsidR="000A09E2">
              <w:rPr>
                <w:noProof/>
              </w:rPr>
              <w:fldChar w:fldCharType="end"/>
            </w:r>
            <w:r>
              <w:t>)</w:t>
            </w:r>
          </w:p>
        </w:tc>
      </w:tr>
      <w:tr w:rsidR="00147771" w14:paraId="765B7A70" w14:textId="77777777" w:rsidTr="00636792">
        <w:tc>
          <w:tcPr>
            <w:tcW w:w="8642" w:type="dxa"/>
          </w:tcPr>
          <w:p w14:paraId="1C0165D4" w14:textId="77777777" w:rsidR="00147771" w:rsidRPr="00432C08" w:rsidRDefault="00197DA4" w:rsidP="0063679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r>
                  <w:rPr>
                    <w:rFonts w:ascii="Cambria Math" w:hAnsi="Cambria Math"/>
                  </w:rPr>
                  <m:t>=β</m:t>
                </m:r>
              </m:oMath>
            </m:oMathPara>
          </w:p>
        </w:tc>
        <w:tc>
          <w:tcPr>
            <w:tcW w:w="703" w:type="dxa"/>
          </w:tcPr>
          <w:p w14:paraId="7CAC3ADF" w14:textId="208716F6" w:rsidR="00147771" w:rsidRPr="000E3B84" w:rsidRDefault="0014777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23</w:t>
            </w:r>
            <w:r w:rsidR="000A09E2">
              <w:rPr>
                <w:noProof/>
              </w:rPr>
              <w:fldChar w:fldCharType="end"/>
            </w:r>
            <w:r>
              <w:t>)</w:t>
            </w:r>
          </w:p>
        </w:tc>
      </w:tr>
    </w:tbl>
    <w:p w14:paraId="2E751D97" w14:textId="77777777" w:rsidR="00147771" w:rsidRDefault="00636792" w:rsidP="00147771">
      <w:pPr>
        <w:pStyle w:val="a4"/>
      </w:pPr>
      <w:r>
        <w:t>Возведем выражения (22) и (23) в квадрат и сложим друг с другом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36792" w14:paraId="7A66933E" w14:textId="77777777" w:rsidTr="00D67E01">
        <w:tc>
          <w:tcPr>
            <w:tcW w:w="8642" w:type="dxa"/>
          </w:tcPr>
          <w:p w14:paraId="5DFCE9EB" w14:textId="77777777" w:rsidR="00636792" w:rsidRPr="00432C08" w:rsidRDefault="00197DA4" w:rsidP="006F6048">
            <w:pPr>
              <w:pStyle w:val="af0"/>
              <w:rPr>
                <w:i/>
                <w:lang w:val="en-US"/>
              </w:rPr>
            </w:pPr>
            <m:oMathPara>
              <m:oMath>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lang w:val="en-US"/>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oMath>
            </m:oMathPara>
          </w:p>
        </w:tc>
        <w:tc>
          <w:tcPr>
            <w:tcW w:w="703" w:type="dxa"/>
            <w:vAlign w:val="center"/>
          </w:tcPr>
          <w:p w14:paraId="4AA6C1D3" w14:textId="26EB0B89" w:rsidR="00636792" w:rsidRPr="000E3B84" w:rsidRDefault="00636792"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24</w:t>
            </w:r>
            <w:r w:rsidR="000A09E2">
              <w:rPr>
                <w:noProof/>
              </w:rPr>
              <w:fldChar w:fldCharType="end"/>
            </w:r>
            <w:r>
              <w:t>)</w:t>
            </w:r>
          </w:p>
        </w:tc>
      </w:tr>
    </w:tbl>
    <w:p w14:paraId="4C2B9853" w14:textId="77777777" w:rsidR="00636792" w:rsidRDefault="006F6048" w:rsidP="00147771">
      <w:pPr>
        <w:pStyle w:val="a4"/>
        <w:rPr>
          <w:rFonts w:eastAsiaTheme="minorEastAsia"/>
          <w:iCs/>
          <w:color w:val="000000" w:themeColor="text1"/>
          <w:szCs w:val="18"/>
        </w:rPr>
      </w:pPr>
      <w:r>
        <w:t xml:space="preserve">Из выражения (24) найдем угол </w:t>
      </w:r>
      <m:oMath>
        <m:sSub>
          <m:sSubPr>
            <m:ctrlPr>
              <w:rPr>
                <w:rFonts w:ascii="Cambria Math" w:hAnsi="Cambria Math" w:cstheme="minorBidi"/>
                <w:i/>
                <w:iCs/>
                <w:color w:val="000000" w:themeColor="text1"/>
                <w:szCs w:val="18"/>
              </w:rPr>
            </m:ctrlPr>
          </m:sSubPr>
          <m:e>
            <m:r>
              <w:rPr>
                <w:rFonts w:ascii="Cambria Math" w:hAnsi="Cambria Math"/>
              </w:rPr>
              <m:t>θ</m:t>
            </m:r>
          </m:e>
          <m:sub>
            <m:r>
              <w:rPr>
                <w:rFonts w:ascii="Cambria Math" w:hAnsi="Cambria Math"/>
              </w:rPr>
              <m:t>3</m:t>
            </m:r>
          </m:sub>
        </m:sSub>
      </m:oMath>
      <w:r>
        <w:rPr>
          <w:rFonts w:eastAsiaTheme="minorEastAsia"/>
          <w:iCs/>
          <w:color w:val="000000" w:themeColor="text1"/>
          <w:szCs w:val="18"/>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6F6048" w14:paraId="4C20CF7F" w14:textId="77777777" w:rsidTr="00D67E01">
        <w:tc>
          <w:tcPr>
            <w:tcW w:w="8642" w:type="dxa"/>
          </w:tcPr>
          <w:p w14:paraId="3F7F8A15" w14:textId="77777777" w:rsidR="006F6048" w:rsidRPr="00432C08" w:rsidRDefault="00197DA4" w:rsidP="006F6048">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r>
                  <m:rPr>
                    <m:sty m:val="p"/>
                  </m:rPr>
                  <w:rPr>
                    <w:rFonts w:ascii="Cambria Math" w:hAnsi="Cambria Math"/>
                    <w:lang w:val="en-US"/>
                  </w:rPr>
                  <m:t>arccos⁡</m:t>
                </m:r>
                <m:d>
                  <m:dPr>
                    <m:ctrlPr>
                      <w:rPr>
                        <w:rFonts w:ascii="Cambria Math" w:hAnsi="Cambria Math"/>
                        <w:lang w:val="en-US"/>
                      </w:rPr>
                    </m:ctrlPr>
                  </m:dPr>
                  <m:e>
                    <m:f>
                      <m:fPr>
                        <m:ctrlPr>
                          <w:rPr>
                            <w:rFonts w:ascii="Cambria Math" w:hAnsi="Cambria Math"/>
                            <w:i/>
                            <w:lang w:val="en-US"/>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c>
          <w:tcPr>
            <w:tcW w:w="703" w:type="dxa"/>
            <w:vAlign w:val="center"/>
          </w:tcPr>
          <w:p w14:paraId="1AE130FB" w14:textId="0A34D13B" w:rsidR="006F6048" w:rsidRPr="000E3B84" w:rsidRDefault="006F6048"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25</w:t>
            </w:r>
            <w:r w:rsidR="000A09E2">
              <w:rPr>
                <w:noProof/>
              </w:rPr>
              <w:fldChar w:fldCharType="end"/>
            </w:r>
            <w:r>
              <w:t>)</w:t>
            </w:r>
          </w:p>
        </w:tc>
      </w:tr>
    </w:tbl>
    <w:p w14:paraId="21C50B76" w14:textId="77777777" w:rsidR="006F6048" w:rsidRDefault="00D67E01" w:rsidP="00147771">
      <w:pPr>
        <w:pStyle w:val="a4"/>
      </w:pPr>
      <w:r>
        <w:t>Разложим сумму косинусов и синусов в выражениях (22) и (23)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67E01" w14:paraId="569C2ABB" w14:textId="77777777" w:rsidTr="00D67E01">
        <w:tc>
          <w:tcPr>
            <w:tcW w:w="8642" w:type="dxa"/>
          </w:tcPr>
          <w:p w14:paraId="1F557CEB" w14:textId="77777777" w:rsidR="00D67E01" w:rsidRPr="00432C08" w:rsidRDefault="00197DA4" w:rsidP="00D67E01">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=α</m:t>
                </m:r>
              </m:oMath>
            </m:oMathPara>
          </w:p>
        </w:tc>
        <w:tc>
          <w:tcPr>
            <w:tcW w:w="703" w:type="dxa"/>
            <w:vAlign w:val="center"/>
          </w:tcPr>
          <w:p w14:paraId="2DA60F0D" w14:textId="1B2EEF6E" w:rsidR="00D67E01" w:rsidRPr="000E3B84" w:rsidRDefault="00D67E0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26</w:t>
            </w:r>
            <w:r w:rsidR="000A09E2">
              <w:rPr>
                <w:noProof/>
              </w:rPr>
              <w:fldChar w:fldCharType="end"/>
            </w:r>
            <w:r>
              <w:t>)</w:t>
            </w:r>
          </w:p>
        </w:tc>
      </w:tr>
      <w:tr w:rsidR="00D67E01" w14:paraId="27B3E10C" w14:textId="77777777" w:rsidTr="00D67E01">
        <w:tc>
          <w:tcPr>
            <w:tcW w:w="8642" w:type="dxa"/>
          </w:tcPr>
          <w:p w14:paraId="40202CF0" w14:textId="77777777" w:rsidR="00D67E01" w:rsidRPr="00432C08" w:rsidRDefault="00197DA4" w:rsidP="00D67E01">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2</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=β</m:t>
                </m:r>
              </m:oMath>
            </m:oMathPara>
          </w:p>
        </w:tc>
        <w:tc>
          <w:tcPr>
            <w:tcW w:w="703" w:type="dxa"/>
          </w:tcPr>
          <w:p w14:paraId="2D68C755" w14:textId="74C73691" w:rsidR="00D67E01" w:rsidRPr="000E3B84" w:rsidRDefault="00D67E0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27</w:t>
            </w:r>
            <w:r w:rsidR="000A09E2">
              <w:rPr>
                <w:noProof/>
              </w:rPr>
              <w:fldChar w:fldCharType="end"/>
            </w:r>
            <w:r>
              <w:t>)</w:t>
            </w:r>
          </w:p>
        </w:tc>
      </w:tr>
    </w:tbl>
    <w:p w14:paraId="3ACD42AE" w14:textId="77777777" w:rsidR="00D67E01" w:rsidRDefault="005A2442" w:rsidP="00147771">
      <w:pPr>
        <w:pStyle w:val="a4"/>
        <w:rPr>
          <w:rFonts w:eastAsiaTheme="minorEastAsia"/>
          <w:iCs/>
          <w:color w:val="000000" w:themeColor="text1"/>
          <w:szCs w:val="18"/>
        </w:rPr>
      </w:pPr>
      <w:r>
        <w:t>Далее умножим выражения (2</w:t>
      </w:r>
      <w:r w:rsidRPr="005A2442">
        <w:t>6</w:t>
      </w:r>
      <w:r>
        <w:t>) и (27</w:t>
      </w:r>
      <w:r w:rsidR="00D67E01">
        <w:t xml:space="preserve">) на </w:t>
      </w:r>
      <m:oMath>
        <m:sSub>
          <m:sSubPr>
            <m:ctrlPr>
              <w:rPr>
                <w:rFonts w:ascii="Cambria Math" w:hAnsi="Cambria Math" w:cstheme="minorBidi"/>
                <w:i/>
                <w:iCs/>
                <w:color w:val="000000" w:themeColor="text1"/>
                <w:szCs w:val="18"/>
              </w:rPr>
            </m:ctrlPr>
          </m:sSubPr>
          <m:e>
            <m:r>
              <w:rPr>
                <w:rFonts w:ascii="Cambria Math" w:hAnsi="Cambria Math"/>
                <w:lang w:val="en-US"/>
              </w:rPr>
              <m:t>S</m:t>
            </m:r>
          </m:e>
          <m:sub>
            <m:r>
              <w:rPr>
                <w:rFonts w:ascii="Cambria Math" w:hAnsi="Cambria Math"/>
              </w:rPr>
              <m:t>2</m:t>
            </m:r>
          </m:sub>
        </m:sSub>
      </m:oMath>
      <w:r w:rsidR="00D67E01">
        <w:rPr>
          <w:rFonts w:eastAsiaTheme="minorEastAsia"/>
          <w:iCs/>
          <w:color w:val="000000" w:themeColor="text1"/>
          <w:szCs w:val="18"/>
        </w:rPr>
        <w:t xml:space="preserve"> и </w:t>
      </w:r>
      <m:oMath>
        <m:sSub>
          <m:sSubPr>
            <m:ctrlPr>
              <w:rPr>
                <w:rFonts w:ascii="Cambria Math" w:hAnsi="Cambria Math" w:cstheme="minorBidi"/>
                <w:i/>
                <w:iCs/>
                <w:color w:val="000000" w:themeColor="text1"/>
                <w:szCs w:val="18"/>
              </w:rPr>
            </m:ctrlPr>
          </m:sSubPr>
          <m:e>
            <m:r>
              <w:rPr>
                <w:rFonts w:ascii="Cambria Math" w:hAnsi="Cambria Math"/>
              </w:rPr>
              <m:t>С</m:t>
            </m:r>
          </m:e>
          <m:sub>
            <m:r>
              <w:rPr>
                <w:rFonts w:ascii="Cambria Math" w:hAnsi="Cambria Math"/>
              </w:rPr>
              <m:t>2</m:t>
            </m:r>
          </m:sub>
        </m:sSub>
      </m:oMath>
      <w:r w:rsidR="00D67E01">
        <w:rPr>
          <w:rFonts w:eastAsiaTheme="minorEastAsia"/>
          <w:iCs/>
          <w:color w:val="000000" w:themeColor="text1"/>
          <w:szCs w:val="18"/>
        </w:rPr>
        <w:t xml:space="preserve"> и сложим их друг с другом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67E01" w14:paraId="01590BAD" w14:textId="77777777" w:rsidTr="00D67E01">
        <w:tc>
          <w:tcPr>
            <w:tcW w:w="8642" w:type="dxa"/>
          </w:tcPr>
          <w:p w14:paraId="6F83E553" w14:textId="77777777" w:rsidR="00D67E01" w:rsidRPr="00432C08" w:rsidRDefault="00197DA4" w:rsidP="005A244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r>
                  <w:rPr>
                    <w:rFonts w:ascii="Cambria Math" w:hAnsi="Cambria Math"/>
                  </w:rPr>
                  <m:t>=α</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β</m:t>
                </m:r>
              </m:oMath>
            </m:oMathPara>
          </w:p>
        </w:tc>
        <w:tc>
          <w:tcPr>
            <w:tcW w:w="703" w:type="dxa"/>
            <w:vAlign w:val="center"/>
          </w:tcPr>
          <w:p w14:paraId="3201925F" w14:textId="0B6C9676" w:rsidR="00D67E01" w:rsidRPr="000E3B84" w:rsidRDefault="00D67E01" w:rsidP="00D67E01">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28</w:t>
            </w:r>
            <w:r w:rsidR="000A09E2">
              <w:rPr>
                <w:noProof/>
              </w:rPr>
              <w:fldChar w:fldCharType="end"/>
            </w:r>
            <w:r>
              <w:t>)</w:t>
            </w:r>
          </w:p>
        </w:tc>
      </w:tr>
    </w:tbl>
    <w:p w14:paraId="5021920F" w14:textId="77777777" w:rsidR="005A2442" w:rsidRDefault="005A2442" w:rsidP="005A2442">
      <w:pPr>
        <w:pStyle w:val="a4"/>
        <w:rPr>
          <w:rFonts w:eastAsiaTheme="minorEastAsia"/>
          <w:iCs/>
          <w:color w:val="000000" w:themeColor="text1"/>
          <w:szCs w:val="18"/>
        </w:rPr>
      </w:pPr>
      <w:r>
        <w:t xml:space="preserve">Далее умножим выражения (26) и (27) на </w:t>
      </w:r>
      <m:oMath>
        <m:sSub>
          <m:sSubPr>
            <m:ctrlPr>
              <w:rPr>
                <w:rFonts w:ascii="Cambria Math" w:hAnsi="Cambria Math" w:cstheme="minorBidi"/>
                <w:i/>
                <w:iCs/>
                <w:color w:val="000000" w:themeColor="text1"/>
                <w:szCs w:val="18"/>
              </w:rPr>
            </m:ctrlPr>
          </m:sSubPr>
          <m:e>
            <m:r>
              <w:rPr>
                <w:rFonts w:ascii="Cambria Math" w:hAnsi="Cambria Math"/>
                <w:lang w:val="en-US"/>
              </w:rPr>
              <m:t>C</m:t>
            </m:r>
          </m:e>
          <m:sub>
            <m:r>
              <w:rPr>
                <w:rFonts w:ascii="Cambria Math" w:hAnsi="Cambria Math"/>
              </w:rPr>
              <m:t>2</m:t>
            </m:r>
          </m:sub>
        </m:sSub>
      </m:oMath>
      <w:r>
        <w:rPr>
          <w:rFonts w:eastAsiaTheme="minorEastAsia"/>
          <w:iCs/>
          <w:color w:val="000000" w:themeColor="text1"/>
          <w:szCs w:val="18"/>
        </w:rPr>
        <w:t xml:space="preserve"> и </w:t>
      </w:r>
      <m:oMath>
        <m:sSub>
          <m:sSubPr>
            <m:ctrlPr>
              <w:rPr>
                <w:rFonts w:ascii="Cambria Math" w:hAnsi="Cambria Math" w:cstheme="minorBidi"/>
                <w:i/>
                <w:iCs/>
                <w:color w:val="000000" w:themeColor="text1"/>
                <w:szCs w:val="18"/>
              </w:rPr>
            </m:ctrlPr>
          </m:sSubPr>
          <m:e>
            <m:r>
              <w:rPr>
                <w:rFonts w:ascii="Cambria Math" w:hAnsi="Cambria Math"/>
              </w:rPr>
              <m:t>S</m:t>
            </m:r>
          </m:e>
          <m:sub>
            <m:r>
              <w:rPr>
                <w:rFonts w:ascii="Cambria Math" w:hAnsi="Cambria Math"/>
              </w:rPr>
              <m:t>2</m:t>
            </m:r>
          </m:sub>
        </m:sSub>
      </m:oMath>
      <w:r>
        <w:rPr>
          <w:rFonts w:eastAsiaTheme="minorEastAsia"/>
          <w:iCs/>
          <w:color w:val="000000" w:themeColor="text1"/>
          <w:szCs w:val="18"/>
        </w:rPr>
        <w:t xml:space="preserve"> и сложим их друг с другом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A2442" w14:paraId="1AAB888C" w14:textId="77777777" w:rsidTr="00842069">
        <w:tc>
          <w:tcPr>
            <w:tcW w:w="8642" w:type="dxa"/>
          </w:tcPr>
          <w:p w14:paraId="32ED3BB8" w14:textId="77777777" w:rsidR="005A2442" w:rsidRPr="00432C08" w:rsidRDefault="00197DA4" w:rsidP="005A2442">
            <w:pPr>
              <w:pStyle w:val="af0"/>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=α</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β</m:t>
                </m:r>
              </m:oMath>
            </m:oMathPara>
          </w:p>
        </w:tc>
        <w:tc>
          <w:tcPr>
            <w:tcW w:w="703" w:type="dxa"/>
            <w:vAlign w:val="center"/>
          </w:tcPr>
          <w:p w14:paraId="5218C0DC" w14:textId="3AAE8840" w:rsidR="005A2442" w:rsidRPr="000E3B84" w:rsidRDefault="005A2442"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29</w:t>
            </w:r>
            <w:r w:rsidR="000A09E2">
              <w:rPr>
                <w:noProof/>
              </w:rPr>
              <w:fldChar w:fldCharType="end"/>
            </w:r>
            <w:r>
              <w:t>)</w:t>
            </w:r>
          </w:p>
        </w:tc>
      </w:tr>
    </w:tbl>
    <w:p w14:paraId="41A2276B" w14:textId="77777777" w:rsidR="00D67E01" w:rsidRPr="00C2716E" w:rsidRDefault="005A2442" w:rsidP="00147771">
      <w:pPr>
        <w:pStyle w:val="a4"/>
        <w:rPr>
          <w:rFonts w:eastAsiaTheme="minorEastAsia"/>
        </w:rPr>
      </w:pPr>
      <w:r>
        <w:t>Умножим выражения (28) и (2</w:t>
      </w:r>
      <w:r w:rsidR="00C2716E" w:rsidRPr="00C2716E">
        <w:t>9</w:t>
      </w:r>
      <w:r>
        <w:t xml:space="preserve">) на </w:t>
      </w:r>
      <m:oMath>
        <m:r>
          <w:rPr>
            <w:rFonts w:ascii="Cambria Math" w:hAnsi="Cambria Math"/>
          </w:rPr>
          <m:t>α</m:t>
        </m:r>
      </m:oMath>
      <w:r>
        <w:rPr>
          <w:rFonts w:eastAsiaTheme="minorEastAsia"/>
        </w:rPr>
        <w:t xml:space="preserve"> и </w:t>
      </w:r>
      <m:oMath>
        <m:r>
          <w:rPr>
            <w:rFonts w:ascii="Cambria Math" w:hAnsi="Cambria Math"/>
          </w:rPr>
          <m:t>β</m:t>
        </m:r>
      </m:oMath>
      <w:r>
        <w:rPr>
          <w:rFonts w:eastAsiaTheme="minorEastAsia"/>
        </w:rPr>
        <w:t xml:space="preserve"> и сложим их друг с другом</w:t>
      </w:r>
      <w:r w:rsidR="00C2716E">
        <w:rPr>
          <w:rFonts w:eastAsiaTheme="minorEastAsia"/>
        </w:rPr>
        <w:t xml:space="preserve">, затем умножим те же выражения на </w:t>
      </w:r>
      <m:oMath>
        <m:r>
          <w:rPr>
            <w:rFonts w:ascii="Cambria Math" w:hAnsi="Cambria Math"/>
          </w:rPr>
          <m:t>β</m:t>
        </m:r>
      </m:oMath>
      <w:r w:rsidR="00C2716E">
        <w:rPr>
          <w:rFonts w:eastAsiaTheme="minorEastAsia"/>
        </w:rPr>
        <w:t xml:space="preserve"> и </w:t>
      </w:r>
      <m:oMath>
        <m:r>
          <w:rPr>
            <w:rFonts w:ascii="Cambria Math" w:hAnsi="Cambria Math"/>
          </w:rPr>
          <m:t>α</m:t>
        </m:r>
      </m:oMath>
      <w:r w:rsidR="00C2716E">
        <w:rPr>
          <w:rFonts w:eastAsiaTheme="minorEastAsia"/>
        </w:rPr>
        <w:t xml:space="preserve"> и так же сложим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A2442" w14:paraId="20A44983" w14:textId="77777777" w:rsidTr="00842069">
        <w:tc>
          <w:tcPr>
            <w:tcW w:w="8642" w:type="dxa"/>
          </w:tcPr>
          <w:p w14:paraId="04CF156F" w14:textId="77777777" w:rsidR="005A2442" w:rsidRPr="00C2716E" w:rsidRDefault="00C2716E" w:rsidP="00C2716E">
            <w:pPr>
              <w:pStyle w:val="af0"/>
              <w:rPr>
                <w:i/>
              </w:rPr>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-β</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d>
                <m:sSub>
                  <m:sSubPr>
                    <m:ctrlPr>
                      <w:rPr>
                        <w:rFonts w:ascii="Cambria Math" w:hAnsi="Cambria Math"/>
                        <w:i/>
                      </w:rPr>
                    </m:ctrlPr>
                  </m:sSubPr>
                  <m:e>
                    <m:r>
                      <w:rPr>
                        <w:rFonts w:ascii="Cambria Math" w:hAnsi="Cambria Math"/>
                        <w:lang w:val="en-US"/>
                      </w:rPr>
                      <m:t>S</m:t>
                    </m:r>
                  </m:e>
                  <m:sub>
                    <m:r>
                      <w:rPr>
                        <w:rFonts w:ascii="Cambria Math" w:hAnsi="Cambria Math"/>
                      </w:rPr>
                      <m:t>2</m:t>
                    </m:r>
                  </m:sub>
                </m:sSub>
              </m:oMath>
            </m:oMathPara>
          </w:p>
        </w:tc>
        <w:tc>
          <w:tcPr>
            <w:tcW w:w="703" w:type="dxa"/>
            <w:vAlign w:val="center"/>
          </w:tcPr>
          <w:p w14:paraId="1775E379" w14:textId="5719D98C" w:rsidR="005A2442" w:rsidRPr="000E3B84" w:rsidRDefault="005A2442"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30</w:t>
            </w:r>
            <w:r w:rsidR="000A09E2">
              <w:rPr>
                <w:noProof/>
              </w:rPr>
              <w:fldChar w:fldCharType="end"/>
            </w:r>
            <w:r>
              <w:t>)</w:t>
            </w:r>
          </w:p>
        </w:tc>
      </w:tr>
      <w:tr w:rsidR="00C2716E" w14:paraId="07F639DD" w14:textId="77777777" w:rsidTr="00C2716E">
        <w:tc>
          <w:tcPr>
            <w:tcW w:w="8642" w:type="dxa"/>
          </w:tcPr>
          <w:p w14:paraId="59A4F50A" w14:textId="77777777" w:rsidR="00C2716E" w:rsidRPr="00432C08" w:rsidRDefault="00C2716E" w:rsidP="00842069">
            <w:pPr>
              <w:pStyle w:val="af0"/>
              <w:rPr>
                <w:i/>
                <w:lang w:val="en-US"/>
              </w:rPr>
            </w:pPr>
            <m:oMathPara>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+α</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d>
                <m:sSub>
                  <m:sSubPr>
                    <m:ctrlPr>
                      <w:rPr>
                        <w:rFonts w:ascii="Cambria Math" w:hAnsi="Cambria Math"/>
                        <w:i/>
                      </w:rPr>
                    </m:ctrlPr>
                  </m:sSubPr>
                  <m:e>
                    <m:r>
                      <w:rPr>
                        <w:rFonts w:ascii="Cambria Math" w:hAnsi="Cambria Math"/>
                        <w:lang w:val="en-US"/>
                      </w:rPr>
                      <m:t>C</m:t>
                    </m:r>
                  </m:e>
                  <m:sub>
                    <m:r>
                      <w:rPr>
                        <w:rFonts w:ascii="Cambria Math" w:hAnsi="Cambria Math"/>
                      </w:rPr>
                      <m:t>2</m:t>
                    </m:r>
                  </m:sub>
                </m:sSub>
              </m:oMath>
            </m:oMathPara>
          </w:p>
        </w:tc>
        <w:tc>
          <w:tcPr>
            <w:tcW w:w="703" w:type="dxa"/>
          </w:tcPr>
          <w:p w14:paraId="2859614B" w14:textId="536D1723" w:rsidR="00C2716E" w:rsidRPr="000E3B84" w:rsidRDefault="00C2716E"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31</w:t>
            </w:r>
            <w:r w:rsidR="000A09E2">
              <w:rPr>
                <w:noProof/>
              </w:rPr>
              <w:fldChar w:fldCharType="end"/>
            </w:r>
            <w:r>
              <w:t>)</w:t>
            </w:r>
          </w:p>
        </w:tc>
      </w:tr>
    </w:tbl>
    <w:p w14:paraId="0C168EEE" w14:textId="77777777" w:rsidR="005A2442" w:rsidRDefault="00C2716E" w:rsidP="00147771">
      <w:pPr>
        <w:pStyle w:val="a4"/>
        <w:rPr>
          <w:rFonts w:eastAsiaTheme="minorEastAsia"/>
        </w:rPr>
      </w:pPr>
      <w:r>
        <w:t>Из выражений (</w:t>
      </w:r>
      <w:r w:rsidR="00375196">
        <w:t>30</w:t>
      </w:r>
      <w:r>
        <w:t>)</w:t>
      </w:r>
      <w:r w:rsidR="00375196">
        <w:t xml:space="preserve"> и (31) найдем угол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75196" w14:paraId="4A1D5B83" w14:textId="77777777" w:rsidTr="00842069">
        <w:tc>
          <w:tcPr>
            <w:tcW w:w="8642" w:type="dxa"/>
          </w:tcPr>
          <w:p w14:paraId="58760A6A" w14:textId="77777777" w:rsidR="00375196" w:rsidRPr="00432C08" w:rsidRDefault="00197DA4" w:rsidP="00842069">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lang w:val="en-US"/>
                  </w:rPr>
                  <m:t>arc</m:t>
                </m:r>
                <m:r>
                  <w:rPr>
                    <w:rFonts w:ascii="Cambria Math" w:hAnsi="Cambria Math"/>
                    <w:lang w:val="en-US"/>
                  </w:rPr>
                  <m:t>tg</m:t>
                </m:r>
                <m:r>
                  <m:rPr>
                    <m:sty m:val="p"/>
                  </m:rPr>
                  <w:rPr>
                    <w:rFonts w:ascii="Cambria Math" w:hAnsi="Cambria Math"/>
                    <w:lang w:val="en-US"/>
                  </w:rPr>
                  <m:t>⁡</m:t>
                </m:r>
                <m:d>
                  <m:dPr>
                    <m:ctrlPr>
                      <w:rPr>
                        <w:rFonts w:ascii="Cambria Math" w:hAnsi="Cambria Math"/>
                        <w:lang w:val="en-US"/>
                      </w:rPr>
                    </m:ctrlPr>
                  </m:dPr>
                  <m:e>
                    <m:f>
                      <m:fPr>
                        <m:ctrlPr>
                          <w:rPr>
                            <w:rFonts w:ascii="Cambria Math" w:hAnsi="Cambria Math"/>
                            <w:i/>
                            <w:lang w:val="en-US"/>
                          </w:rPr>
                        </m:ctrlPr>
                      </m:fPr>
                      <m:num>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-β</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+α</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c>
          <w:tcPr>
            <w:tcW w:w="703" w:type="dxa"/>
            <w:vAlign w:val="center"/>
          </w:tcPr>
          <w:p w14:paraId="437A6910" w14:textId="761E77EF" w:rsidR="00375196" w:rsidRPr="000E3B84" w:rsidRDefault="00375196"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32</w:t>
            </w:r>
            <w:r w:rsidR="000A09E2">
              <w:rPr>
                <w:noProof/>
              </w:rPr>
              <w:fldChar w:fldCharType="end"/>
            </w:r>
            <w:r>
              <w:t>)</w:t>
            </w:r>
          </w:p>
        </w:tc>
      </w:tr>
    </w:tbl>
    <w:p w14:paraId="634C7C1E" w14:textId="77777777" w:rsidR="00375196" w:rsidRDefault="00375196" w:rsidP="00147771">
      <w:pPr>
        <w:pStyle w:val="a4"/>
        <w:rPr>
          <w:rFonts w:eastAsiaTheme="minorEastAsia"/>
        </w:rPr>
      </w:pPr>
      <w:r>
        <w:t>И в конце из выражений (17), (25) и (32)</w:t>
      </w:r>
      <w:r w:rsidRPr="00375196">
        <w:t xml:space="preserve"> </w:t>
      </w:r>
      <w:r>
        <w:t xml:space="preserve">найдем угол </w:t>
      </w:r>
      <m:oMath>
        <m:sSub>
          <m:sSubPr>
            <m:ctrlPr>
              <w:rPr>
                <w:rFonts w:ascii="Cambria Math" w:hAnsi="Cambria Math"/>
                <w:i/>
              </w:rPr>
            </m:ctrlPr>
          </m:sSubPr>
          <m:e>
            <m:r>
              <w:rPr>
                <w:rFonts w:ascii="Cambria Math" w:hAnsi="Cambria Math"/>
              </w:rPr>
              <m:t>θ</m:t>
            </m:r>
          </m:e>
          <m:sub>
            <m:r>
              <w:rPr>
                <w:rFonts w:ascii="Cambria Math" w:hAnsi="Cambria Math"/>
              </w:rPr>
              <m:t>4</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75196" w14:paraId="5D8C0905" w14:textId="77777777" w:rsidTr="00842069">
        <w:tc>
          <w:tcPr>
            <w:tcW w:w="8642" w:type="dxa"/>
          </w:tcPr>
          <w:p w14:paraId="08426856" w14:textId="77777777" w:rsidR="00375196" w:rsidRPr="00432C08" w:rsidRDefault="00197DA4" w:rsidP="00842069">
            <w:pPr>
              <w:pStyle w:val="af0"/>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arccos</m:t>
                    </m:r>
                  </m:fName>
                  <m:e>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d>
                  </m:e>
                </m:func>
                <m:r>
                  <w:rPr>
                    <w:rFonts w:ascii="Cambria Math" w:hAnsi="Cambria Math"/>
                    <w:lang w:val="en-US"/>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703" w:type="dxa"/>
            <w:vAlign w:val="center"/>
          </w:tcPr>
          <w:p w14:paraId="76A9721F" w14:textId="7495CAC2" w:rsidR="00375196" w:rsidRPr="000E3B84" w:rsidRDefault="00375196" w:rsidP="00842069">
            <w:pPr>
              <w:pStyle w:val="af0"/>
            </w:pPr>
            <w:r>
              <w:t>(</w:t>
            </w:r>
            <w:r w:rsidR="000A09E2">
              <w:rPr>
                <w:noProof/>
              </w:rPr>
              <w:fldChar w:fldCharType="begin"/>
            </w:r>
            <w:r w:rsidR="005147A5">
              <w:rPr>
                <w:noProof/>
              </w:rPr>
              <w:instrText xml:space="preserve"> SEQ Формула \* ARABIC </w:instrText>
            </w:r>
            <w:r w:rsidR="000A09E2">
              <w:rPr>
                <w:noProof/>
              </w:rPr>
              <w:fldChar w:fldCharType="separate"/>
            </w:r>
            <w:r w:rsidR="00EF60C3">
              <w:rPr>
                <w:noProof/>
              </w:rPr>
              <w:t>33</w:t>
            </w:r>
            <w:r w:rsidR="000A09E2">
              <w:rPr>
                <w:noProof/>
              </w:rPr>
              <w:fldChar w:fldCharType="end"/>
            </w:r>
            <w:r>
              <w:t>)</w:t>
            </w:r>
          </w:p>
        </w:tc>
      </w:tr>
    </w:tbl>
    <w:p w14:paraId="6042E519" w14:textId="77777777" w:rsidR="00375196" w:rsidRDefault="00375196" w:rsidP="00147771">
      <w:pPr>
        <w:pStyle w:val="a4"/>
      </w:pPr>
      <w:r>
        <w:t>ОЗК решена. Сводная таблица решения приведена ниже</w:t>
      </w:r>
    </w:p>
    <w:p w14:paraId="015BD996" w14:textId="77777777" w:rsidR="00F73C3F" w:rsidRDefault="00F73C3F" w:rsidP="00147771">
      <w:pPr>
        <w:pStyle w:val="a4"/>
      </w:pPr>
    </w:p>
    <w:p w14:paraId="3BB6F961" w14:textId="77777777" w:rsidR="00F73C3F" w:rsidRDefault="00F73C3F" w:rsidP="00147771">
      <w:pPr>
        <w:pStyle w:val="a4"/>
      </w:pPr>
    </w:p>
    <w:p w14:paraId="7589C651" w14:textId="77777777" w:rsidR="00F73C3F" w:rsidRDefault="00F73C3F" w:rsidP="00147771">
      <w:pPr>
        <w:pStyle w:val="a4"/>
      </w:pPr>
    </w:p>
    <w:p w14:paraId="418A130D" w14:textId="77777777" w:rsidR="00F73C3F" w:rsidRDefault="00F73C3F" w:rsidP="00147771">
      <w:pPr>
        <w:pStyle w:val="a4"/>
      </w:pPr>
    </w:p>
    <w:p w14:paraId="6909BCDA" w14:textId="1CF0C7D7" w:rsidR="000A0DE8" w:rsidRPr="009D3A40" w:rsidRDefault="000A0DE8" w:rsidP="000A0DE8">
      <w:pPr>
        <w:pStyle w:val="af0"/>
        <w:keepNext/>
        <w:rPr>
          <w:lang w:val="en-US"/>
        </w:rPr>
      </w:pPr>
      <w:r>
        <w:lastRenderedPageBreak/>
        <w:t xml:space="preserve">Таблица </w:t>
      </w:r>
      <w:r w:rsidR="000A09E2">
        <w:rPr>
          <w:noProof/>
        </w:rPr>
        <w:fldChar w:fldCharType="begin"/>
      </w:r>
      <w:r w:rsidR="005147A5">
        <w:rPr>
          <w:noProof/>
        </w:rPr>
        <w:instrText xml:space="preserve"> SEQ Таблица \* ARABIC </w:instrText>
      </w:r>
      <w:r w:rsidR="000A09E2">
        <w:rPr>
          <w:noProof/>
        </w:rPr>
        <w:fldChar w:fldCharType="separate"/>
      </w:r>
      <w:r w:rsidR="00EF60C3">
        <w:rPr>
          <w:noProof/>
        </w:rPr>
        <w:t>2</w:t>
      </w:r>
      <w:r w:rsidR="000A09E2">
        <w:rPr>
          <w:noProof/>
        </w:rPr>
        <w:fldChar w:fldCharType="end"/>
      </w:r>
      <w:r>
        <w:t xml:space="preserve"> - Сводная таблица решения ОЗК</w:t>
      </w:r>
    </w:p>
    <w:tbl>
      <w:tblPr>
        <w:tblStyle w:val="ae"/>
        <w:tblW w:w="0" w:type="auto"/>
        <w:tblLook w:val="0680" w:firstRow="0" w:lastRow="0" w:firstColumn="1" w:lastColumn="0" w:noHBand="1" w:noVBand="1"/>
      </w:tblPr>
      <w:tblGrid>
        <w:gridCol w:w="846"/>
        <w:gridCol w:w="8499"/>
      </w:tblGrid>
      <w:tr w:rsidR="00F73C3F" w14:paraId="504D168E" w14:textId="77777777" w:rsidTr="00F73C3F">
        <w:trPr>
          <w:cantSplit/>
        </w:trPr>
        <w:tc>
          <w:tcPr>
            <w:tcW w:w="846" w:type="dxa"/>
            <w:vAlign w:val="center"/>
          </w:tcPr>
          <w:p w14:paraId="359EDCF3" w14:textId="77777777" w:rsidR="00F73C3F" w:rsidRPr="00064027" w:rsidRDefault="00F73C3F" w:rsidP="00F73C3F">
            <w:pPr>
              <w:pStyle w:val="a4"/>
              <w:ind w:firstLine="0"/>
              <w:jc w:val="center"/>
              <w:rPr>
                <w:rFonts w:eastAsia="Calibri"/>
              </w:rPr>
            </w:pPr>
            <w:r>
              <w:rPr>
                <w:rFonts w:eastAsia="Calibri"/>
              </w:rPr>
              <w:t>1</w:t>
            </w:r>
          </w:p>
        </w:tc>
        <w:tc>
          <w:tcPr>
            <w:tcW w:w="8499" w:type="dxa"/>
          </w:tcPr>
          <w:p w14:paraId="2A8F2361" w14:textId="77777777" w:rsidR="00F73C3F" w:rsidRDefault="00197DA4"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den>
                </m:f>
                <m:r>
                  <w:rPr>
                    <w:rFonts w:ascii="Cambria Math" w:hAnsi="Cambria Math"/>
                    <w:lang w:val="en-US"/>
                  </w:rPr>
                  <m:t>)</m:t>
                </m:r>
              </m:oMath>
            </m:oMathPara>
          </w:p>
        </w:tc>
      </w:tr>
      <w:tr w:rsidR="00F73C3F" w14:paraId="7787A475" w14:textId="77777777" w:rsidTr="00F73C3F">
        <w:trPr>
          <w:cantSplit/>
        </w:trPr>
        <w:tc>
          <w:tcPr>
            <w:tcW w:w="846" w:type="dxa"/>
            <w:vAlign w:val="center"/>
          </w:tcPr>
          <w:p w14:paraId="38672904" w14:textId="77777777" w:rsidR="00F73C3F" w:rsidRPr="00064027" w:rsidRDefault="00F73C3F" w:rsidP="00F73C3F">
            <w:pPr>
              <w:pStyle w:val="a4"/>
              <w:ind w:firstLine="0"/>
              <w:jc w:val="center"/>
              <w:rPr>
                <w:rFonts w:eastAsia="Calibri"/>
              </w:rPr>
            </w:pPr>
            <w:r>
              <w:rPr>
                <w:rFonts w:eastAsia="Calibri"/>
              </w:rPr>
              <w:t>2</w:t>
            </w:r>
          </w:p>
        </w:tc>
        <w:tc>
          <w:tcPr>
            <w:tcW w:w="8499" w:type="dxa"/>
          </w:tcPr>
          <w:p w14:paraId="689D59B7" w14:textId="77777777" w:rsidR="00F73C3F" w:rsidRDefault="00197DA4"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lang w:val="en-US"/>
                  </w:rPr>
                  <m:t>arc</m:t>
                </m:r>
                <m:r>
                  <w:rPr>
                    <w:rFonts w:ascii="Cambria Math" w:hAnsi="Cambria Math"/>
                    <w:lang w:val="en-US"/>
                  </w:rPr>
                  <m:t>tg</m:t>
                </m:r>
                <m:r>
                  <m:rPr>
                    <m:sty m:val="p"/>
                  </m:rPr>
                  <w:rPr>
                    <w:rFonts w:ascii="Cambria Math" w:hAnsi="Cambria Math"/>
                    <w:lang w:val="en-US"/>
                  </w:rPr>
                  <m:t>⁡</m:t>
                </m:r>
                <m:d>
                  <m:dPr>
                    <m:ctrlPr>
                      <w:rPr>
                        <w:rFonts w:ascii="Cambria Math" w:hAnsi="Cambria Math"/>
                        <w:lang w:val="en-US"/>
                      </w:rPr>
                    </m:ctrlPr>
                  </m:dPr>
                  <m:e>
                    <m:f>
                      <m:fPr>
                        <m:ctrlPr>
                          <w:rPr>
                            <w:rFonts w:ascii="Cambria Math" w:hAnsi="Cambria Math"/>
                            <w:i/>
                            <w:lang w:val="en-US"/>
                          </w:rPr>
                        </m:ctrlPr>
                      </m:fPr>
                      <m:num>
                        <m:r>
                          <w:rPr>
                            <w:rFonts w:ascii="Cambria Math" w:hAnsi="Cambria Math"/>
                          </w:rPr>
                          <m:t>α</m:t>
                        </m:r>
                        <m:d>
                          <m:dPr>
                            <m:ctrlPr>
                              <w:rPr>
                                <w:rFonts w:ascii="Cambria Math" w:hAnsi="Cambria Math" w:cstheme="minorBidi"/>
                                <w:i/>
                                <w:iCs/>
                                <w:color w:val="000000" w:themeColor="text1"/>
                                <w:szCs w:val="18"/>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-β</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num>
                      <m:den>
                        <m:r>
                          <w:rPr>
                            <w:rFonts w:ascii="Cambria Math" w:hAnsi="Cambria Math"/>
                          </w:rPr>
                          <m:t>β</m:t>
                        </m:r>
                        <m:d>
                          <m:dPr>
                            <m:ctrlPr>
                              <w:rPr>
                                <w:rFonts w:ascii="Cambria Math" w:hAnsi="Cambria Math" w:cstheme="minorBidi"/>
                                <w:i/>
                                <w:iCs/>
                                <w:color w:val="000000" w:themeColor="text1"/>
                                <w:szCs w:val="18"/>
                              </w:rPr>
                            </m:ctrlPr>
                          </m:dPr>
                          <m:e>
                            <m:sSub>
                              <m:sSubPr>
                                <m:ctrlPr>
                                  <w:rPr>
                                    <w:rFonts w:ascii="Cambria Math" w:hAnsi="Cambria Math"/>
                                    <w:i/>
                                  </w:rPr>
                                </m:ctrlPr>
                              </m:sSubPr>
                              <m:e>
                                <m:r>
                                  <w:rPr>
                                    <w:rFonts w:ascii="Cambria Math" w:hAnsi="Cambria Math"/>
                                    <w:lang w:val="en-US"/>
                                  </w:rPr>
                                  <m:t>L</m:t>
                                </m:r>
                              </m:e>
                              <m:sub>
                                <m:r>
                                  <w:rPr>
                                    <w:rFonts w:ascii="Cambria Math" w:hAnsi="Cambria Math"/>
                                  </w:rPr>
                                  <m:t>3</m:t>
                                </m:r>
                              </m:sub>
                            </m:sSub>
                            <m:sSub>
                              <m:sSubPr>
                                <m:ctrlPr>
                                  <w:rPr>
                                    <w:rFonts w:ascii="Cambria Math" w:hAnsi="Cambria Math"/>
                                    <w:i/>
                                  </w:rPr>
                                </m:ctrlPr>
                              </m:sSubPr>
                              <m:e>
                                <m:r>
                                  <w:rPr>
                                    <w:rFonts w:ascii="Cambria Math" w:hAnsi="Cambria Math"/>
                                    <w:lang w:val="en-US"/>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2</m:t>
                                </m:r>
                              </m:sub>
                            </m:sSub>
                          </m:e>
                        </m:d>
                        <m:r>
                          <w:rPr>
                            <w:rFonts w:ascii="Cambria Math" w:hAnsi="Cambria Math"/>
                          </w:rPr>
                          <m:t>+α</m:t>
                        </m:r>
                        <m:sSub>
                          <m:sSubPr>
                            <m:ctrlPr>
                              <w:rPr>
                                <w:rFonts w:ascii="Cambria Math" w:hAnsi="Cambria Math"/>
                                <w:i/>
                              </w:rPr>
                            </m:ctrlPr>
                          </m:sSubPr>
                          <m:e>
                            <m:r>
                              <w:rPr>
                                <w:rFonts w:ascii="Cambria Math" w:hAnsi="Cambria Math"/>
                                <w:lang w:val="en-US"/>
                              </w:rPr>
                              <m:t>S</m:t>
                            </m:r>
                          </m:e>
                          <m:sub>
                            <m:r>
                              <w:rPr>
                                <w:rFonts w:ascii="Cambria Math" w:hAnsi="Cambria Math"/>
                              </w:rPr>
                              <m:t>3</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r>
      <w:tr w:rsidR="00F73C3F" w14:paraId="0C1F8CF1" w14:textId="77777777" w:rsidTr="00F73C3F">
        <w:trPr>
          <w:cantSplit/>
        </w:trPr>
        <w:tc>
          <w:tcPr>
            <w:tcW w:w="846" w:type="dxa"/>
            <w:vAlign w:val="center"/>
          </w:tcPr>
          <w:p w14:paraId="29BD1AAF" w14:textId="77777777" w:rsidR="00F73C3F" w:rsidRPr="00064027" w:rsidRDefault="00F73C3F" w:rsidP="00F73C3F">
            <w:pPr>
              <w:pStyle w:val="a4"/>
              <w:ind w:firstLine="0"/>
              <w:jc w:val="center"/>
              <w:rPr>
                <w:rFonts w:eastAsia="Calibri"/>
              </w:rPr>
            </w:pPr>
            <w:r>
              <w:rPr>
                <w:rFonts w:eastAsia="Calibri"/>
              </w:rPr>
              <w:t>3</w:t>
            </w:r>
          </w:p>
        </w:tc>
        <w:tc>
          <w:tcPr>
            <w:tcW w:w="8499" w:type="dxa"/>
          </w:tcPr>
          <w:p w14:paraId="56B580EB" w14:textId="77777777" w:rsidR="00F73C3F" w:rsidRDefault="00197DA4"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r>
                  <m:rPr>
                    <m:sty m:val="p"/>
                  </m:rPr>
                  <w:rPr>
                    <w:rFonts w:ascii="Cambria Math" w:hAnsi="Cambria Math"/>
                    <w:lang w:val="en-US"/>
                  </w:rPr>
                  <m:t>arccos⁡</m:t>
                </m:r>
                <m:d>
                  <m:dPr>
                    <m:ctrlPr>
                      <w:rPr>
                        <w:rFonts w:ascii="Cambria Math" w:hAnsi="Cambria Math"/>
                        <w:lang w:val="en-US"/>
                      </w:rPr>
                    </m:ctrlPr>
                  </m:dPr>
                  <m:e>
                    <m:f>
                      <m:fPr>
                        <m:ctrlPr>
                          <w:rPr>
                            <w:rFonts w:ascii="Cambria Math" w:hAnsi="Cambria Math"/>
                            <w:i/>
                            <w:lang w:val="en-US"/>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lang w:val="en-US"/>
                              </w:rPr>
                              <m:t>L</m:t>
                            </m:r>
                          </m:e>
                          <m:sub>
                            <m:r>
                              <w:rPr>
                                <w:rFonts w:ascii="Cambria Math" w:hAnsi="Cambria Math"/>
                              </w:rPr>
                              <m:t>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r>
      <w:tr w:rsidR="00F73C3F" w14:paraId="37C16619" w14:textId="77777777" w:rsidTr="00F73C3F">
        <w:trPr>
          <w:cantSplit/>
        </w:trPr>
        <w:tc>
          <w:tcPr>
            <w:tcW w:w="846" w:type="dxa"/>
            <w:vAlign w:val="center"/>
          </w:tcPr>
          <w:p w14:paraId="316EBDA9" w14:textId="77777777" w:rsidR="00F73C3F" w:rsidRPr="00064027" w:rsidRDefault="00F73C3F" w:rsidP="00F73C3F">
            <w:pPr>
              <w:pStyle w:val="a4"/>
              <w:ind w:firstLine="0"/>
              <w:jc w:val="center"/>
              <w:rPr>
                <w:rFonts w:eastAsia="Calibri"/>
              </w:rPr>
            </w:pPr>
            <w:r>
              <w:rPr>
                <w:rFonts w:eastAsia="Calibri"/>
              </w:rPr>
              <w:t>4</w:t>
            </w:r>
          </w:p>
        </w:tc>
        <w:tc>
          <w:tcPr>
            <w:tcW w:w="8499" w:type="dxa"/>
          </w:tcPr>
          <w:p w14:paraId="006EDA82" w14:textId="77777777" w:rsidR="00F73C3F" w:rsidRDefault="00197DA4" w:rsidP="00147771">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arccos</m:t>
                    </m:r>
                  </m:fName>
                  <m:e>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d>
                  </m:e>
                </m:func>
                <m:r>
                  <w:rPr>
                    <w:rFonts w:ascii="Cambria Math" w:hAnsi="Cambria Math"/>
                    <w:lang w:val="en-US"/>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F73C3F" w14:paraId="08EE897E" w14:textId="77777777" w:rsidTr="00F73C3F">
        <w:trPr>
          <w:cantSplit/>
        </w:trPr>
        <w:tc>
          <w:tcPr>
            <w:tcW w:w="846" w:type="dxa"/>
            <w:vAlign w:val="center"/>
          </w:tcPr>
          <w:p w14:paraId="1176A1C1" w14:textId="77777777" w:rsidR="00F73C3F" w:rsidRPr="00064027" w:rsidRDefault="00F73C3F" w:rsidP="00F73C3F">
            <w:pPr>
              <w:pStyle w:val="a4"/>
              <w:ind w:firstLine="0"/>
              <w:jc w:val="center"/>
              <w:rPr>
                <w:rFonts w:eastAsia="Calibri"/>
              </w:rPr>
            </w:pPr>
            <w:r>
              <w:rPr>
                <w:rFonts w:eastAsia="Calibri"/>
              </w:rPr>
              <w:t>5</w:t>
            </w:r>
          </w:p>
        </w:tc>
        <w:tc>
          <w:tcPr>
            <w:tcW w:w="8499" w:type="dxa"/>
          </w:tcPr>
          <w:p w14:paraId="0F2831CC" w14:textId="77777777" w:rsidR="00F73C3F" w:rsidRPr="00FD4325" w:rsidRDefault="00197DA4" w:rsidP="00147771">
            <w:pPr>
              <w:pStyle w:val="a4"/>
              <w:ind w:firstLine="0"/>
              <w:rPr>
                <w:rFonts w:eastAsiaTheme="minorEastAsia"/>
                <w:iCs/>
              </w:rP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z</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p w14:paraId="140B19EE" w14:textId="77777777" w:rsidR="00F73C3F" w:rsidRDefault="00197DA4" w:rsidP="00FD4325">
            <w:pPr>
              <w:pStyle w:val="a4"/>
              <w:ind w:firstLine="0"/>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lang w:val="en-US"/>
                  </w:rPr>
                  <m:t>arc</m:t>
                </m:r>
                <m:r>
                  <w:rPr>
                    <w:rFonts w:ascii="Cambria Math" w:hAnsi="Cambria Math"/>
                    <w:lang w:val="en-US"/>
                  </w:rPr>
                  <m:t>tg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234</m:t>
                    </m:r>
                  </m:sub>
                </m:sSub>
                <m:r>
                  <w:rPr>
                    <w:rFonts w:ascii="Cambria Math" w:hAnsi="Cambria Math"/>
                  </w:rPr>
                  <m:t>=0</m:t>
                </m:r>
              </m:oMath>
            </m:oMathPara>
          </w:p>
        </w:tc>
      </w:tr>
      <w:tr w:rsidR="00F73C3F" w14:paraId="7DC27C66" w14:textId="77777777" w:rsidTr="00F73C3F">
        <w:trPr>
          <w:cantSplit/>
        </w:trPr>
        <w:tc>
          <w:tcPr>
            <w:tcW w:w="9345" w:type="dxa"/>
            <w:gridSpan w:val="2"/>
            <w:vAlign w:val="center"/>
          </w:tcPr>
          <w:p w14:paraId="421D6BEF" w14:textId="77777777" w:rsidR="00F73C3F" w:rsidRDefault="00F73C3F" w:rsidP="00F73C3F">
            <w:pPr>
              <w:pStyle w:val="a4"/>
              <w:ind w:firstLine="0"/>
              <w:jc w:val="center"/>
              <w:rPr>
                <w:rFonts w:eastAsia="Calibri"/>
              </w:rPr>
            </w:pPr>
            <w:r>
              <w:rPr>
                <w:rFonts w:eastAsia="Calibri"/>
              </w:rPr>
              <w:t>Дополнительные параметры</w:t>
            </w:r>
          </w:p>
        </w:tc>
      </w:tr>
      <w:tr w:rsidR="00F73C3F" w14:paraId="6DE427E6" w14:textId="77777777" w:rsidTr="00F73C3F">
        <w:trPr>
          <w:cantSplit/>
        </w:trPr>
        <w:tc>
          <w:tcPr>
            <w:tcW w:w="846" w:type="dxa"/>
            <w:vAlign w:val="center"/>
          </w:tcPr>
          <w:p w14:paraId="292B4752" w14:textId="77777777" w:rsidR="00F73C3F" w:rsidRDefault="00F73C3F" w:rsidP="00F73C3F">
            <w:pPr>
              <w:pStyle w:val="a4"/>
              <w:ind w:firstLine="0"/>
              <w:jc w:val="center"/>
              <w:rPr>
                <w:rFonts w:eastAsia="Calibri"/>
              </w:rPr>
            </w:pPr>
            <m:oMathPara>
              <m:oMath>
                <m:r>
                  <w:rPr>
                    <w:rFonts w:ascii="Cambria Math" w:hAnsi="Cambria Math"/>
                  </w:rPr>
                  <m:t>α</m:t>
                </m:r>
              </m:oMath>
            </m:oMathPara>
          </w:p>
        </w:tc>
        <w:tc>
          <w:tcPr>
            <w:tcW w:w="8499" w:type="dxa"/>
          </w:tcPr>
          <w:p w14:paraId="7C5BEEC6" w14:textId="77777777" w:rsidR="00F73C3F" w:rsidRDefault="00F73C3F" w:rsidP="00FD4325">
            <w:pPr>
              <w:pStyle w:val="a4"/>
              <w:ind w:firstLine="0"/>
            </w:pPr>
            <m:oMathPara>
              <m:oMath>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z</m:t>
                    </m:r>
                  </m:sub>
                </m:sSub>
              </m:oMath>
            </m:oMathPara>
          </w:p>
        </w:tc>
      </w:tr>
      <w:tr w:rsidR="00F73C3F" w14:paraId="6E4975BF" w14:textId="77777777" w:rsidTr="00F73C3F">
        <w:trPr>
          <w:cantSplit/>
        </w:trPr>
        <w:tc>
          <w:tcPr>
            <w:tcW w:w="846" w:type="dxa"/>
            <w:vAlign w:val="center"/>
          </w:tcPr>
          <w:p w14:paraId="64DB9A10" w14:textId="77777777" w:rsidR="00F73C3F" w:rsidRDefault="00F73C3F" w:rsidP="00F73C3F">
            <w:pPr>
              <w:pStyle w:val="a4"/>
              <w:ind w:firstLine="0"/>
              <w:jc w:val="center"/>
              <w:rPr>
                <w:rFonts w:eastAsia="Calibri"/>
              </w:rPr>
            </w:pPr>
            <m:oMathPara>
              <m:oMath>
                <m:r>
                  <w:rPr>
                    <w:rFonts w:ascii="Cambria Math" w:hAnsi="Cambria Math"/>
                  </w:rPr>
                  <m:t>β</m:t>
                </m:r>
              </m:oMath>
            </m:oMathPara>
          </w:p>
        </w:tc>
        <w:tc>
          <w:tcPr>
            <w:tcW w:w="8499" w:type="dxa"/>
          </w:tcPr>
          <w:p w14:paraId="57B24D39" w14:textId="77777777" w:rsidR="00F73C3F" w:rsidRDefault="00F73C3F" w:rsidP="00FD4325">
            <w:pPr>
              <w:pStyle w:val="a4"/>
              <w:ind w:firstLine="0"/>
            </w:pPr>
            <m:oMathPara>
              <m:oMath>
                <m:r>
                  <w:rPr>
                    <w:rFonts w:ascii="Cambria Math" w:hAnsi="Cambria Math"/>
                  </w:rPr>
                  <m:t>β=</m:t>
                </m:r>
                <m:sSub>
                  <m:sSubPr>
                    <m:ctrlPr>
                      <w:rPr>
                        <w:rFonts w:ascii="Cambria Math" w:hAnsi="Cambria Math"/>
                        <w:i/>
                      </w:rPr>
                    </m:ctrlPr>
                  </m:sSubPr>
                  <m:e>
                    <m:r>
                      <w:rPr>
                        <w:rFonts w:ascii="Cambria Math" w:hAnsi="Cambria Math"/>
                        <w:lang w:val="en-US"/>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sSub>
                  <m:sSubPr>
                    <m:ctrlPr>
                      <w:rPr>
                        <w:rFonts w:ascii="Cambria Math" w:hAnsi="Cambria Math"/>
                        <w:i/>
                      </w:rPr>
                    </m:ctrlPr>
                  </m:sSubPr>
                  <m:e>
                    <m:r>
                      <w:rPr>
                        <w:rFonts w:ascii="Cambria Math" w:hAnsi="Cambria Math"/>
                        <w:lang w:val="en-US"/>
                      </w:rPr>
                      <m:t>C</m:t>
                    </m:r>
                  </m:e>
                  <m:sub>
                    <m:r>
                      <w:rPr>
                        <w:rFonts w:ascii="Cambria Math" w:hAnsi="Cambria Math"/>
                      </w:rPr>
                      <m:t>234</m:t>
                    </m:r>
                  </m:sub>
                </m:sSub>
              </m:oMath>
            </m:oMathPara>
          </w:p>
        </w:tc>
      </w:tr>
    </w:tbl>
    <w:p w14:paraId="13370BC3" w14:textId="77777777" w:rsidR="00375196" w:rsidRDefault="00375196" w:rsidP="00147771">
      <w:pPr>
        <w:pStyle w:val="a4"/>
      </w:pPr>
    </w:p>
    <w:p w14:paraId="41CAF68E" w14:textId="77777777" w:rsidR="0003276F" w:rsidRPr="00E44183" w:rsidRDefault="0003276F" w:rsidP="00E44183">
      <w:pPr>
        <w:pStyle w:val="a4"/>
      </w:pPr>
      <w:r w:rsidRPr="00E44183">
        <w:t>Решение ОЗК с помощью представления ДХ для данной системы управление буд</w:t>
      </w:r>
      <w:r w:rsidR="00066DA5" w:rsidRPr="00E44183">
        <w:t>е</w:t>
      </w:r>
      <w:r w:rsidRPr="00E44183">
        <w:t xml:space="preserve">т избыточным, так как для ориентации ЗУ в пространстве оператор с помощью рукояток управления задает углы крена и </w:t>
      </w:r>
      <w:proofErr w:type="spellStart"/>
      <w:r w:rsidRPr="00E44183">
        <w:t>тангажа</w:t>
      </w:r>
      <w:proofErr w:type="spellEnd"/>
      <w:r w:rsidRPr="00E44183">
        <w:t xml:space="preserve">, а представление ДХ предполагает задание матрицы поворота. Чтобы использовать данное решение необходимо будет переводить вторую систему углов Эйлера (крен, </w:t>
      </w:r>
      <w:proofErr w:type="spellStart"/>
      <w:r w:rsidRPr="00E44183">
        <w:t>тангаж</w:t>
      </w:r>
      <w:proofErr w:type="spellEnd"/>
      <w:r w:rsidRPr="00E44183">
        <w:t xml:space="preserve">, рысканье) в матрицу поворота, что увеличит число операций и негативно скажется на времени </w:t>
      </w:r>
      <w:r w:rsidR="00066DA5" w:rsidRPr="00E44183">
        <w:t>вычислений</w:t>
      </w:r>
      <w:r w:rsidRPr="00E44183">
        <w:t>. Применим альтернативны</w:t>
      </w:r>
      <w:r w:rsidR="00066DA5" w:rsidRPr="00E44183">
        <w:t>й</w:t>
      </w:r>
      <w:r w:rsidRPr="00E44183">
        <w:t xml:space="preserve"> метод решения ОЗК с помощью геометриче</w:t>
      </w:r>
      <w:r w:rsidR="00066DA5" w:rsidRPr="00E44183">
        <w:t>ской интерпретации кинематики</w:t>
      </w:r>
      <w:r w:rsidRPr="00E44183">
        <w:t xml:space="preserve"> сочленений манипулятора.</w:t>
      </w:r>
    </w:p>
    <w:p w14:paraId="226180B3" w14:textId="77777777" w:rsidR="0003276F" w:rsidRDefault="0003276F" w:rsidP="0003276F">
      <w:pPr>
        <w:rPr>
          <w:rFonts w:ascii="Times New Roman" w:hAnsi="Times New Roman" w:cs="Times New Roman"/>
          <w:sz w:val="28"/>
          <w:szCs w:val="28"/>
        </w:rPr>
      </w:pPr>
      <w:r>
        <w:br w:type="page"/>
      </w:r>
    </w:p>
    <w:p w14:paraId="11932813" w14:textId="77777777" w:rsidR="00E46B9B" w:rsidRPr="00E46B9B" w:rsidRDefault="00E46B9B" w:rsidP="007A70FA">
      <w:pPr>
        <w:pStyle w:val="2"/>
      </w:pPr>
      <w:bookmarkStart w:id="17" w:name="_Toc26229430"/>
      <w:bookmarkStart w:id="18" w:name="_Toc30411707"/>
      <w:r w:rsidRPr="00E46B9B">
        <w:lastRenderedPageBreak/>
        <w:t>Геометрический метод решения</w:t>
      </w:r>
      <w:r w:rsidR="00847833">
        <w:t xml:space="preserve"> ОЗК</w:t>
      </w:r>
      <w:bookmarkEnd w:id="17"/>
      <w:bookmarkEnd w:id="18"/>
    </w:p>
    <w:p w14:paraId="55751A99" w14:textId="77777777" w:rsidR="00E46B9B" w:rsidRDefault="00E46B9B" w:rsidP="00A37AEC">
      <w:pPr>
        <w:pStyle w:val="a4"/>
      </w:pPr>
      <w:r>
        <w:t>Для</w:t>
      </w:r>
      <w:r w:rsidR="0003276F">
        <w:t xml:space="preserve"> данного метода необходимо </w:t>
      </w:r>
      <w:r w:rsidR="00847833">
        <w:t>ввести несколько новых углов, которые показаны на рисунке</w:t>
      </w:r>
      <w:r w:rsidR="00386775">
        <w:t xml:space="preserve"> 4</w:t>
      </w:r>
      <w:r w:rsidR="00847833">
        <w:t xml:space="preserve"> ниже</w:t>
      </w:r>
      <w:r>
        <w:t>.</w:t>
      </w:r>
      <w:r w:rsidR="008E2693">
        <w:t xml:space="preserve"> Так же перенесем точку начала базовой системы координат в сочленение первого и второго звеньев, что позволит исключить длину первого звена из расчетов. </w:t>
      </w:r>
    </w:p>
    <w:p w14:paraId="088A342E" w14:textId="77777777" w:rsidR="008018ED" w:rsidRDefault="007435CE" w:rsidP="008018ED">
      <w:pPr>
        <w:pStyle w:val="a4"/>
        <w:keepNext/>
        <w:ind w:firstLine="0"/>
      </w:pPr>
      <w:r>
        <w:rPr>
          <w:noProof/>
          <w:lang w:eastAsia="ru-RU"/>
        </w:rPr>
        <w:drawing>
          <wp:inline distT="0" distB="0" distL="0" distR="0" wp14:anchorId="1C2E2038" wp14:editId="3096D38B">
            <wp:extent cx="5673436" cy="3110126"/>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1633" t="5145" r="2848" b="6001"/>
                    <a:stretch/>
                  </pic:blipFill>
                  <pic:spPr bwMode="auto">
                    <a:xfrm>
                      <a:off x="0" y="0"/>
                      <a:ext cx="5674222" cy="3110557"/>
                    </a:xfrm>
                    <a:prstGeom prst="rect">
                      <a:avLst/>
                    </a:prstGeom>
                    <a:ln>
                      <a:noFill/>
                    </a:ln>
                    <a:extLst>
                      <a:ext uri="{53640926-AAD7-44D8-BBD7-CCE9431645EC}">
                        <a14:shadowObscured xmlns:a14="http://schemas.microsoft.com/office/drawing/2010/main"/>
                      </a:ext>
                    </a:extLst>
                  </pic:spPr>
                </pic:pic>
              </a:graphicData>
            </a:graphic>
          </wp:inline>
        </w:drawing>
      </w:r>
    </w:p>
    <w:p w14:paraId="39007EF6" w14:textId="042EABAF" w:rsidR="00E46B9B" w:rsidRPr="00821A6F" w:rsidRDefault="008018ED"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4</w:t>
      </w:r>
      <w:r w:rsidR="000A09E2">
        <w:rPr>
          <w:noProof/>
        </w:rPr>
        <w:fldChar w:fldCharType="end"/>
      </w:r>
    </w:p>
    <w:p w14:paraId="63136A53" w14:textId="77777777" w:rsidR="00E46B9B" w:rsidRDefault="00E46B9B" w:rsidP="00E46B9B">
      <w:pPr>
        <w:pStyle w:val="a4"/>
      </w:pPr>
      <w:r>
        <w:t>На рисунке</w:t>
      </w:r>
      <w:r w:rsidR="00386775">
        <w:t xml:space="preserve"> 4</w:t>
      </w:r>
      <w:r>
        <w:t xml:space="preserve"> слева представлена проекция манипулятора на плоскость </w:t>
      </w:r>
      <w:proofErr w:type="spellStart"/>
      <w:r>
        <w:rPr>
          <w:lang w:val="en-US"/>
        </w:rPr>
        <w:t>xOy</w:t>
      </w:r>
      <w:proofErr w:type="spellEnd"/>
      <w:r w:rsidRPr="00E46B9B">
        <w:t xml:space="preserve">. </w:t>
      </w:r>
      <w:r>
        <w:t xml:space="preserve">Введем новую ось λ так, что звенья манипулятора лежат в плоскости </w:t>
      </w:r>
      <w:proofErr w:type="spellStart"/>
      <w:r>
        <w:rPr>
          <w:lang w:val="en-US"/>
        </w:rPr>
        <w:t>zOλ</w:t>
      </w:r>
      <w:proofErr w:type="spellEnd"/>
      <w:r>
        <w:t xml:space="preserve">. </w:t>
      </w:r>
      <w:r w:rsidR="008B6770">
        <w:t>На рисунке</w:t>
      </w:r>
      <w:r w:rsidR="00386775">
        <w:t xml:space="preserve"> 4</w:t>
      </w:r>
      <w:r w:rsidR="008B6770">
        <w:t xml:space="preserve"> справа представлено расположение манипулятора в плоскости </w:t>
      </w:r>
      <w:proofErr w:type="spellStart"/>
      <w:r w:rsidR="008B6770">
        <w:rPr>
          <w:lang w:val="en-US"/>
        </w:rPr>
        <w:t>zOλ</w:t>
      </w:r>
      <w:proofErr w:type="spellEnd"/>
      <w:r w:rsidR="008B6770">
        <w:t>.</w:t>
      </w:r>
      <w:r w:rsidR="00847833">
        <w:t xml:space="preserve"> Так же на рисунке</w:t>
      </w:r>
      <w:r w:rsidR="00386775">
        <w:t xml:space="preserve"> 4</w:t>
      </w:r>
      <w:r w:rsidR="00847833">
        <w:t xml:space="preserve"> обозначены длины отрезков, которые потребуются для дальнейшего решения.</w:t>
      </w:r>
    </w:p>
    <w:p w14:paraId="7AE2CC83" w14:textId="77777777" w:rsidR="008B6770" w:rsidRDefault="008B6770" w:rsidP="00E46B9B">
      <w:pPr>
        <w:pStyle w:val="a4"/>
      </w:pPr>
      <w:r>
        <w:t>Использование г</w:t>
      </w:r>
      <w:r w:rsidR="00847833">
        <w:t>еометрического подхода позволит</w:t>
      </w:r>
      <w:r>
        <w:t xml:space="preserve"> находить угол </w:t>
      </w:r>
      <m:oMath>
        <m:sSub>
          <m:sSubPr>
            <m:ctrlPr>
              <w:rPr>
                <w:rFonts w:ascii="Cambria Math" w:hAnsi="Cambria Math"/>
                <w:i/>
              </w:rPr>
            </m:ctrlPr>
          </m:sSubPr>
          <m:e>
            <m:r>
              <w:rPr>
                <w:rFonts w:ascii="Cambria Math" w:hAnsi="Cambria Math"/>
              </w:rPr>
              <m:t>θ</m:t>
            </m:r>
          </m:e>
          <m:sub>
            <m:r>
              <w:rPr>
                <w:rFonts w:ascii="Cambria Math" w:hAnsi="Cambria Math"/>
              </w:rPr>
              <m:t>5</m:t>
            </m:r>
          </m:sub>
        </m:sSub>
      </m:oMath>
      <w:r w:rsidR="00847833">
        <w:t xml:space="preserve"> без </w:t>
      </w:r>
      <w:r w:rsidR="008E2693">
        <w:t>дополнительных</w:t>
      </w:r>
      <w:r w:rsidR="00847833">
        <w:t xml:space="preserve"> вычислений, сократит количество уравнений и избавит</w:t>
      </w:r>
      <w:r>
        <w:t xml:space="preserve"> от необходимости перевода углов Эйлера в матрицу поворота. </w:t>
      </w:r>
    </w:p>
    <w:p w14:paraId="69CCC00A" w14:textId="77777777" w:rsidR="005521F0" w:rsidRDefault="005521F0" w:rsidP="00E46B9B">
      <w:pPr>
        <w:pStyle w:val="a4"/>
      </w:pPr>
    </w:p>
    <w:p w14:paraId="6EF0229C" w14:textId="77777777" w:rsidR="005521F0" w:rsidRDefault="005521F0" w:rsidP="00E46B9B">
      <w:pPr>
        <w:pStyle w:val="a4"/>
      </w:pPr>
    </w:p>
    <w:p w14:paraId="0D6CB8DB" w14:textId="77777777" w:rsidR="005521F0" w:rsidRDefault="005521F0" w:rsidP="00E46B9B">
      <w:pPr>
        <w:pStyle w:val="a4"/>
      </w:pPr>
    </w:p>
    <w:p w14:paraId="1EFC588A" w14:textId="77777777" w:rsidR="008E2693" w:rsidRDefault="008E2693" w:rsidP="00E46B9B">
      <w:pPr>
        <w:pStyle w:val="a4"/>
      </w:pPr>
      <w:r>
        <w:lastRenderedPageBreak/>
        <w:t xml:space="preserve">Оператор задает следующие </w:t>
      </w:r>
      <w:r w:rsidR="005521F0">
        <w:t>приращения координат</w:t>
      </w:r>
    </w:p>
    <w:p w14:paraId="51DD7BB3" w14:textId="0DA5BAA4" w:rsidR="000A0DE8" w:rsidRPr="000A0DE8" w:rsidRDefault="000A0DE8" w:rsidP="000A0DE8">
      <w:pPr>
        <w:pStyle w:val="af0"/>
      </w:pPr>
      <w:r w:rsidRPr="000A0DE8">
        <w:t xml:space="preserve">Таблица </w:t>
      </w:r>
      <w:r w:rsidR="000A09E2">
        <w:rPr>
          <w:noProof/>
        </w:rPr>
        <w:fldChar w:fldCharType="begin"/>
      </w:r>
      <w:r w:rsidR="005147A5">
        <w:rPr>
          <w:noProof/>
        </w:rPr>
        <w:instrText xml:space="preserve"> SEQ Таблица \* ARABIC </w:instrText>
      </w:r>
      <w:r w:rsidR="000A09E2">
        <w:rPr>
          <w:noProof/>
        </w:rPr>
        <w:fldChar w:fldCharType="separate"/>
      </w:r>
      <w:r w:rsidR="00EF60C3">
        <w:rPr>
          <w:noProof/>
        </w:rPr>
        <w:t>3</w:t>
      </w:r>
      <w:r w:rsidR="000A09E2">
        <w:rPr>
          <w:noProof/>
        </w:rPr>
        <w:fldChar w:fldCharType="end"/>
      </w:r>
      <w:r w:rsidRPr="000A0DE8">
        <w:t xml:space="preserve"> - Координаты</w:t>
      </w:r>
    </w:p>
    <w:tbl>
      <w:tblPr>
        <w:tblStyle w:val="ae"/>
        <w:tblW w:w="0" w:type="auto"/>
        <w:tblLook w:val="04A0" w:firstRow="1" w:lastRow="0" w:firstColumn="1" w:lastColumn="0" w:noHBand="0" w:noVBand="1"/>
      </w:tblPr>
      <w:tblGrid>
        <w:gridCol w:w="1980"/>
        <w:gridCol w:w="7365"/>
      </w:tblGrid>
      <w:tr w:rsidR="005521F0" w14:paraId="65B867E7" w14:textId="77777777" w:rsidTr="005521F0">
        <w:tc>
          <w:tcPr>
            <w:tcW w:w="1980" w:type="dxa"/>
            <w:vAlign w:val="center"/>
          </w:tcPr>
          <w:p w14:paraId="38DF6C80" w14:textId="77777777" w:rsidR="005521F0" w:rsidRDefault="005521F0" w:rsidP="005521F0">
            <w:pPr>
              <w:pStyle w:val="a4"/>
              <w:ind w:firstLine="0"/>
              <w:jc w:val="center"/>
            </w:pPr>
            <w:r>
              <w:t>Обозначение</w:t>
            </w:r>
          </w:p>
        </w:tc>
        <w:tc>
          <w:tcPr>
            <w:tcW w:w="7365" w:type="dxa"/>
            <w:vAlign w:val="center"/>
          </w:tcPr>
          <w:p w14:paraId="6E52489C" w14:textId="77777777" w:rsidR="005521F0" w:rsidRDefault="005521F0" w:rsidP="005521F0">
            <w:pPr>
              <w:pStyle w:val="a4"/>
              <w:ind w:firstLine="0"/>
              <w:jc w:val="center"/>
            </w:pPr>
            <w:r>
              <w:t>Название</w:t>
            </w:r>
          </w:p>
        </w:tc>
      </w:tr>
      <w:tr w:rsidR="005521F0" w14:paraId="117378CD" w14:textId="77777777" w:rsidTr="005521F0">
        <w:tc>
          <w:tcPr>
            <w:tcW w:w="1980" w:type="dxa"/>
            <w:vAlign w:val="center"/>
          </w:tcPr>
          <w:p w14:paraId="6E770406" w14:textId="77777777" w:rsidR="005521F0" w:rsidRPr="005521F0" w:rsidRDefault="005521F0" w:rsidP="005521F0">
            <w:pPr>
              <w:pStyle w:val="a4"/>
              <w:ind w:firstLine="0"/>
              <w:jc w:val="center"/>
              <w:rPr>
                <w:i/>
                <w:lang w:val="en-US"/>
              </w:rPr>
            </w:pPr>
            <w:r w:rsidRPr="005521F0">
              <w:rPr>
                <w:i/>
                <w:lang w:val="en-US"/>
              </w:rPr>
              <w:t>x</w:t>
            </w:r>
          </w:p>
        </w:tc>
        <w:tc>
          <w:tcPr>
            <w:tcW w:w="7365" w:type="dxa"/>
            <w:vAlign w:val="center"/>
          </w:tcPr>
          <w:p w14:paraId="66E244BA" w14:textId="77777777" w:rsidR="005521F0" w:rsidRPr="007435CE" w:rsidRDefault="005521F0" w:rsidP="005521F0">
            <w:pPr>
              <w:pStyle w:val="a4"/>
              <w:ind w:firstLine="0"/>
              <w:jc w:val="center"/>
            </w:pPr>
            <w:r>
              <w:t xml:space="preserve">Значение координаты </w:t>
            </w:r>
            <w:r>
              <w:rPr>
                <w:lang w:val="en-US"/>
              </w:rPr>
              <w:t>x</w:t>
            </w:r>
            <w:r w:rsidR="007435CE">
              <w:t xml:space="preserve">, </w:t>
            </w:r>
            <w:proofErr w:type="spellStart"/>
            <w:r w:rsidR="007435CE">
              <w:rPr>
                <w:lang w:val="en-US"/>
              </w:rPr>
              <w:t>px</w:t>
            </w:r>
            <w:proofErr w:type="spellEnd"/>
            <w:r w:rsidR="007435CE" w:rsidRPr="007435CE">
              <w:t xml:space="preserve"> </w:t>
            </w:r>
            <w:r w:rsidR="007435CE">
              <w:t>на чертеже</w:t>
            </w:r>
          </w:p>
        </w:tc>
      </w:tr>
      <w:tr w:rsidR="005521F0" w14:paraId="69C30578" w14:textId="77777777" w:rsidTr="005521F0">
        <w:tc>
          <w:tcPr>
            <w:tcW w:w="1980" w:type="dxa"/>
            <w:vAlign w:val="center"/>
          </w:tcPr>
          <w:p w14:paraId="15EE1329" w14:textId="77777777" w:rsidR="005521F0" w:rsidRPr="005521F0" w:rsidRDefault="005521F0" w:rsidP="005521F0">
            <w:pPr>
              <w:pStyle w:val="a4"/>
              <w:ind w:firstLine="0"/>
              <w:jc w:val="center"/>
              <w:rPr>
                <w:i/>
                <w:lang w:val="en-US"/>
              </w:rPr>
            </w:pPr>
            <w:r w:rsidRPr="005521F0">
              <w:rPr>
                <w:i/>
                <w:lang w:val="en-US"/>
              </w:rPr>
              <w:t>y</w:t>
            </w:r>
          </w:p>
        </w:tc>
        <w:tc>
          <w:tcPr>
            <w:tcW w:w="7365" w:type="dxa"/>
            <w:vAlign w:val="center"/>
          </w:tcPr>
          <w:p w14:paraId="6961D8B2" w14:textId="77777777" w:rsidR="005521F0" w:rsidRPr="007435CE" w:rsidRDefault="005521F0" w:rsidP="005521F0">
            <w:pPr>
              <w:pStyle w:val="a4"/>
              <w:ind w:firstLine="0"/>
              <w:jc w:val="center"/>
            </w:pPr>
            <w:r>
              <w:t xml:space="preserve">Значение координаты </w:t>
            </w:r>
            <w:r>
              <w:rPr>
                <w:lang w:val="en-US"/>
              </w:rPr>
              <w:t>y</w:t>
            </w:r>
            <w:r w:rsidR="007435CE">
              <w:t xml:space="preserve">, </w:t>
            </w:r>
            <w:proofErr w:type="spellStart"/>
            <w:r w:rsidR="007435CE">
              <w:rPr>
                <w:lang w:val="en-US"/>
              </w:rPr>
              <w:t>py</w:t>
            </w:r>
            <w:proofErr w:type="spellEnd"/>
            <w:r w:rsidR="007435CE" w:rsidRPr="007435CE">
              <w:t xml:space="preserve"> </w:t>
            </w:r>
            <w:r w:rsidR="007435CE">
              <w:t>на чертеже</w:t>
            </w:r>
          </w:p>
        </w:tc>
      </w:tr>
      <w:tr w:rsidR="005521F0" w14:paraId="40DD1F21" w14:textId="77777777" w:rsidTr="005521F0">
        <w:tc>
          <w:tcPr>
            <w:tcW w:w="1980" w:type="dxa"/>
            <w:vAlign w:val="center"/>
          </w:tcPr>
          <w:p w14:paraId="79B5C081" w14:textId="77777777" w:rsidR="005521F0" w:rsidRPr="005521F0" w:rsidRDefault="005521F0" w:rsidP="005521F0">
            <w:pPr>
              <w:pStyle w:val="a4"/>
              <w:ind w:firstLine="0"/>
              <w:jc w:val="center"/>
              <w:rPr>
                <w:i/>
                <w:lang w:val="en-US"/>
              </w:rPr>
            </w:pPr>
            <w:r w:rsidRPr="005521F0">
              <w:rPr>
                <w:i/>
                <w:lang w:val="en-US"/>
              </w:rPr>
              <w:t>z</w:t>
            </w:r>
          </w:p>
        </w:tc>
        <w:tc>
          <w:tcPr>
            <w:tcW w:w="7365" w:type="dxa"/>
            <w:vAlign w:val="center"/>
          </w:tcPr>
          <w:p w14:paraId="4CA714FD" w14:textId="77777777" w:rsidR="005521F0" w:rsidRPr="007435CE" w:rsidRDefault="005521F0" w:rsidP="005521F0">
            <w:pPr>
              <w:pStyle w:val="a4"/>
              <w:ind w:firstLine="0"/>
              <w:jc w:val="center"/>
            </w:pPr>
            <w:r>
              <w:t xml:space="preserve">Значение координаты </w:t>
            </w:r>
            <w:r>
              <w:rPr>
                <w:lang w:val="en-US"/>
              </w:rPr>
              <w:t>z</w:t>
            </w:r>
            <w:r w:rsidR="007435CE">
              <w:t xml:space="preserve">, </w:t>
            </w:r>
            <w:proofErr w:type="spellStart"/>
            <w:r w:rsidR="007435CE">
              <w:rPr>
                <w:lang w:val="en-US"/>
              </w:rPr>
              <w:t>pz</w:t>
            </w:r>
            <w:proofErr w:type="spellEnd"/>
            <w:r w:rsidR="007435CE" w:rsidRPr="007435CE">
              <w:t xml:space="preserve"> </w:t>
            </w:r>
            <w:r w:rsidR="007435CE">
              <w:t>на чертеже</w:t>
            </w:r>
          </w:p>
        </w:tc>
      </w:tr>
      <w:tr w:rsidR="005521F0" w14:paraId="30CE21B0" w14:textId="77777777" w:rsidTr="005521F0">
        <w:tc>
          <w:tcPr>
            <w:tcW w:w="1980" w:type="dxa"/>
            <w:vAlign w:val="center"/>
          </w:tcPr>
          <w:p w14:paraId="7DFFFA12" w14:textId="77777777" w:rsidR="005521F0" w:rsidRPr="005521F0" w:rsidRDefault="005521F0" w:rsidP="005521F0">
            <w:pPr>
              <w:pStyle w:val="a4"/>
              <w:ind w:firstLine="0"/>
              <w:jc w:val="center"/>
              <w:rPr>
                <w:i/>
                <w:lang w:val="en-US"/>
              </w:rPr>
            </w:pPr>
            <w:r w:rsidRPr="005521F0">
              <w:rPr>
                <w:i/>
                <w:lang w:val="en-US"/>
              </w:rPr>
              <w:t>r</w:t>
            </w:r>
          </w:p>
        </w:tc>
        <w:tc>
          <w:tcPr>
            <w:tcW w:w="7365" w:type="dxa"/>
            <w:vAlign w:val="center"/>
          </w:tcPr>
          <w:p w14:paraId="60297082" w14:textId="77777777" w:rsidR="005521F0" w:rsidRDefault="007435CE" w:rsidP="007435CE">
            <w:pPr>
              <w:pStyle w:val="a4"/>
              <w:ind w:firstLine="0"/>
              <w:jc w:val="center"/>
            </w:pPr>
            <w:r>
              <w:t>Значение угла крена (</w:t>
            </w:r>
            <w:proofErr w:type="spellStart"/>
            <w:r w:rsidRPr="007435CE">
              <w:t>roll</w:t>
            </w:r>
            <w:proofErr w:type="spellEnd"/>
            <w:r>
              <w:t>)</w:t>
            </w:r>
          </w:p>
        </w:tc>
      </w:tr>
      <w:tr w:rsidR="005521F0" w14:paraId="230B4A77" w14:textId="77777777" w:rsidTr="005521F0">
        <w:tc>
          <w:tcPr>
            <w:tcW w:w="1980" w:type="dxa"/>
            <w:vAlign w:val="center"/>
          </w:tcPr>
          <w:p w14:paraId="6EEF3D71" w14:textId="77777777" w:rsidR="005521F0" w:rsidRPr="005521F0" w:rsidRDefault="005521F0" w:rsidP="005521F0">
            <w:pPr>
              <w:pStyle w:val="a4"/>
              <w:ind w:firstLine="0"/>
              <w:jc w:val="center"/>
              <w:rPr>
                <w:i/>
                <w:lang w:val="en-US"/>
              </w:rPr>
            </w:pPr>
            <w:r w:rsidRPr="005521F0">
              <w:rPr>
                <w:i/>
                <w:lang w:val="en-US"/>
              </w:rPr>
              <w:t>p</w:t>
            </w:r>
          </w:p>
        </w:tc>
        <w:tc>
          <w:tcPr>
            <w:tcW w:w="7365" w:type="dxa"/>
            <w:vAlign w:val="center"/>
          </w:tcPr>
          <w:p w14:paraId="6B151674" w14:textId="77777777" w:rsidR="005521F0" w:rsidRDefault="007435CE" w:rsidP="005521F0">
            <w:pPr>
              <w:pStyle w:val="a4"/>
              <w:ind w:firstLine="0"/>
              <w:jc w:val="center"/>
            </w:pPr>
            <w:r>
              <w:t xml:space="preserve">Значение угла </w:t>
            </w:r>
            <w:proofErr w:type="spellStart"/>
            <w:r>
              <w:t>тангажа</w:t>
            </w:r>
            <w:proofErr w:type="spellEnd"/>
            <w:r>
              <w:t xml:space="preserve"> (</w:t>
            </w:r>
            <w:proofErr w:type="spellStart"/>
            <w:r w:rsidRPr="005521F0">
              <w:t>pitch</w:t>
            </w:r>
            <w:proofErr w:type="spellEnd"/>
            <w:r>
              <w:t>)</w:t>
            </w:r>
          </w:p>
        </w:tc>
      </w:tr>
    </w:tbl>
    <w:p w14:paraId="0334877C" w14:textId="77777777" w:rsidR="005521F0" w:rsidRDefault="005521F0" w:rsidP="00E46B9B">
      <w:pPr>
        <w:pStyle w:val="a4"/>
      </w:pPr>
    </w:p>
    <w:p w14:paraId="113E41C5" w14:textId="77777777" w:rsidR="007435CE" w:rsidRDefault="007435CE" w:rsidP="00E46B9B">
      <w:pPr>
        <w:pStyle w:val="a4"/>
      </w:pPr>
      <w:r>
        <w:t xml:space="preserve">Так как за расчет скоростей приводов отвечает другой блок системы управления, то для данного раздела примем значения из таблицы за абсолютные. </w:t>
      </w:r>
      <w:r w:rsidR="00140F43">
        <w:t>Для расчетов все угловые значения выражаются в радианах. Размерность линейных размеров для данной задачи не важна, так как легко масштабируется.</w:t>
      </w:r>
    </w:p>
    <w:p w14:paraId="1C6DCC02" w14:textId="77777777" w:rsidR="00140F43" w:rsidRDefault="007C3975" w:rsidP="00E46B9B">
      <w:pPr>
        <w:pStyle w:val="a4"/>
      </w:pPr>
      <w:r>
        <w:t xml:space="preserve">Значение угла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5</m:t>
            </m:r>
          </m:sub>
        </m:sSub>
      </m:oMath>
      <w:r>
        <w:t xml:space="preserve"> можно найти без каких-либо расчетов.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C3975" w14:paraId="271B0314" w14:textId="77777777" w:rsidTr="005147A5">
        <w:tc>
          <w:tcPr>
            <w:tcW w:w="8642" w:type="dxa"/>
          </w:tcPr>
          <w:p w14:paraId="3B381E00" w14:textId="77777777" w:rsidR="007C3975" w:rsidRPr="007C3975" w:rsidRDefault="00197DA4" w:rsidP="007C3975">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5</m:t>
                    </m:r>
                  </m:sub>
                </m:sSub>
                <m:r>
                  <w:rPr>
                    <w:rFonts w:ascii="Cambria Math" w:hAnsi="Cambria Math"/>
                  </w:rPr>
                  <m:t>=</m:t>
                </m:r>
                <m:r>
                  <w:rPr>
                    <w:rFonts w:ascii="Cambria Math" w:eastAsiaTheme="minorEastAsia" w:hAnsi="Cambria Math"/>
                    <w:lang w:val="en-US"/>
                  </w:rPr>
                  <m:t>r</m:t>
                </m:r>
              </m:oMath>
            </m:oMathPara>
          </w:p>
        </w:tc>
        <w:tc>
          <w:tcPr>
            <w:tcW w:w="703" w:type="dxa"/>
            <w:vAlign w:val="center"/>
          </w:tcPr>
          <w:p w14:paraId="72E3C575" w14:textId="0555B440" w:rsidR="007C3975" w:rsidRPr="000E3B84" w:rsidRDefault="007C397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34</w:t>
            </w:r>
            <w:r w:rsidR="000A09E2">
              <w:rPr>
                <w:noProof/>
              </w:rPr>
              <w:fldChar w:fldCharType="end"/>
            </w:r>
            <w:r>
              <w:t>)</w:t>
            </w:r>
          </w:p>
        </w:tc>
      </w:tr>
    </w:tbl>
    <w:p w14:paraId="5251ED8E" w14:textId="77777777" w:rsidR="007C3975" w:rsidRPr="00D12223" w:rsidRDefault="007C3975" w:rsidP="00E46B9B">
      <w:pPr>
        <w:pStyle w:val="a4"/>
        <w:rPr>
          <w:i/>
        </w:rPr>
      </w:pPr>
      <w:r>
        <w:t xml:space="preserve">Далее найдем длину проекции манипулятора на плоскость </w:t>
      </w:r>
      <w:proofErr w:type="spellStart"/>
      <w:r w:rsidRPr="007C3975">
        <w:rPr>
          <w:i/>
          <w:lang w:val="en-US"/>
        </w:rPr>
        <w:t>xOy</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C3975" w14:paraId="2F7A5D3C" w14:textId="77777777" w:rsidTr="005147A5">
        <w:tc>
          <w:tcPr>
            <w:tcW w:w="8642" w:type="dxa"/>
          </w:tcPr>
          <w:p w14:paraId="2C1351E1" w14:textId="77777777" w:rsidR="007C3975" w:rsidRPr="007C3975" w:rsidRDefault="007C3975" w:rsidP="005147A5">
            <w:pPr>
              <w:pStyle w:val="a4"/>
              <w:rPr>
                <w:i/>
                <w:lang w:val="en-US"/>
              </w:rPr>
            </w:pPr>
            <m:oMathPara>
              <m:oMath>
                <m:r>
                  <w:rPr>
                    <w:rFonts w:ascii="Cambria Math" w:hAnsi="Cambria Math"/>
                    <w:lang w:val="en-US"/>
                  </w:rPr>
                  <m:t>L</m:t>
                </m:r>
                <m:r>
                  <w:rPr>
                    <w:rFonts w:ascii="Cambria Math" w:hAnsi="Cambria Math"/>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rad>
              </m:oMath>
            </m:oMathPara>
          </w:p>
        </w:tc>
        <w:tc>
          <w:tcPr>
            <w:tcW w:w="703" w:type="dxa"/>
            <w:vAlign w:val="center"/>
          </w:tcPr>
          <w:p w14:paraId="7C38F0CA" w14:textId="035A7E2D" w:rsidR="007C3975" w:rsidRPr="000E3B84" w:rsidRDefault="007C397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35</w:t>
            </w:r>
            <w:r w:rsidR="000A09E2">
              <w:rPr>
                <w:noProof/>
              </w:rPr>
              <w:fldChar w:fldCharType="end"/>
            </w:r>
            <w:r>
              <w:t>)</w:t>
            </w:r>
          </w:p>
        </w:tc>
      </w:tr>
    </w:tbl>
    <w:p w14:paraId="04579759" w14:textId="77777777" w:rsidR="007C3975" w:rsidRDefault="007C3975" w:rsidP="00E46B9B">
      <w:pPr>
        <w:pStyle w:val="a4"/>
        <w:rPr>
          <w:rFonts w:eastAsiaTheme="minorEastAsia"/>
        </w:rPr>
      </w:pPr>
      <w:r>
        <w:t xml:space="preserve">Угол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oMath>
      <w:r w:rsidR="00880521">
        <w:rPr>
          <w:rFonts w:eastAsiaTheme="minorEastAsia"/>
        </w:rPr>
        <w:t xml:space="preserve"> можно найти следующим образом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80521" w14:paraId="52C4DDA4" w14:textId="77777777" w:rsidTr="005147A5">
        <w:tc>
          <w:tcPr>
            <w:tcW w:w="8642" w:type="dxa"/>
          </w:tcPr>
          <w:p w14:paraId="2F55EEED" w14:textId="77777777" w:rsidR="00880521" w:rsidRPr="00880521" w:rsidRDefault="00197DA4" w:rsidP="005147A5">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rPr>
                  <m:t>=</m:t>
                </m:r>
                <m:r>
                  <w:rPr>
                    <w:rFonts w:ascii="Cambria Math" w:eastAsiaTheme="minorEastAsia" w:hAnsi="Cambria Math"/>
                    <w:lang w:val="en-US"/>
                  </w:rPr>
                  <m:t>arctg</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y</m:t>
                        </m:r>
                      </m:den>
                    </m:f>
                  </m:e>
                </m:d>
              </m:oMath>
            </m:oMathPara>
          </w:p>
        </w:tc>
        <w:tc>
          <w:tcPr>
            <w:tcW w:w="703" w:type="dxa"/>
            <w:vAlign w:val="center"/>
          </w:tcPr>
          <w:p w14:paraId="0EBBB96A" w14:textId="6A21FE34"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36</w:t>
            </w:r>
            <w:r w:rsidR="000A09E2">
              <w:rPr>
                <w:noProof/>
              </w:rPr>
              <w:fldChar w:fldCharType="end"/>
            </w:r>
            <w:r>
              <w:t>)</w:t>
            </w:r>
          </w:p>
        </w:tc>
      </w:tr>
    </w:tbl>
    <w:p w14:paraId="6577B704" w14:textId="77777777" w:rsidR="00880521" w:rsidRPr="00880521" w:rsidRDefault="00880521" w:rsidP="00E46B9B">
      <w:pPr>
        <w:pStyle w:val="a4"/>
      </w:pPr>
      <w:r>
        <w:t xml:space="preserve">Далее найдем дополнительные значения и по теореме косинусов найдем значение угла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880521" w14:paraId="509AE550" w14:textId="77777777" w:rsidTr="005147A5">
        <w:tc>
          <w:tcPr>
            <w:tcW w:w="8642" w:type="dxa"/>
          </w:tcPr>
          <w:p w14:paraId="3CB4F782" w14:textId="77777777" w:rsidR="00880521" w:rsidRPr="00880521" w:rsidRDefault="00197DA4" w:rsidP="00880521">
            <w:pPr>
              <w:pStyle w:val="a4"/>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23</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r>
                  <m:rPr>
                    <m:sty m:val="p"/>
                  </m:rPr>
                  <w:rPr>
                    <w:rFonts w:ascii="Cambria Math" w:hAnsi="Cambria Math"/>
                  </w:rPr>
                  <m:t>cos⁡</m:t>
                </m:r>
                <m:r>
                  <w:rPr>
                    <w:rFonts w:ascii="Cambria Math" w:hAnsi="Cambria Math"/>
                  </w:rPr>
                  <m:t>(p)</m:t>
                </m:r>
              </m:oMath>
            </m:oMathPara>
          </w:p>
        </w:tc>
        <w:tc>
          <w:tcPr>
            <w:tcW w:w="703" w:type="dxa"/>
            <w:vAlign w:val="center"/>
          </w:tcPr>
          <w:p w14:paraId="05881504" w14:textId="5E656489"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37</w:t>
            </w:r>
            <w:r w:rsidR="000A09E2">
              <w:rPr>
                <w:noProof/>
              </w:rPr>
              <w:fldChar w:fldCharType="end"/>
            </w:r>
            <w:r>
              <w:t>)</w:t>
            </w:r>
          </w:p>
        </w:tc>
      </w:tr>
      <w:tr w:rsidR="00880521" w14:paraId="3AF7C9EE" w14:textId="77777777" w:rsidTr="0021291D">
        <w:tc>
          <w:tcPr>
            <w:tcW w:w="8642" w:type="dxa"/>
          </w:tcPr>
          <w:p w14:paraId="615C0401" w14:textId="77777777" w:rsidR="00880521" w:rsidRPr="00880521" w:rsidRDefault="00197DA4" w:rsidP="005147A5">
            <w:pPr>
              <w:pStyle w:val="a4"/>
              <w:rPr>
                <w:i/>
                <w:lang w:val="en-US"/>
              </w:rPr>
            </w:pPr>
            <m:oMathPara>
              <m:oMath>
                <m:sSub>
                  <m:sSubPr>
                    <m:ctrlPr>
                      <w:rPr>
                        <w:rFonts w:ascii="Cambria Math" w:hAnsi="Cambria Math"/>
                        <w:i/>
                      </w:rPr>
                    </m:ctrlPr>
                  </m:sSubPr>
                  <m:e>
                    <m:r>
                      <w:rPr>
                        <w:rFonts w:ascii="Cambria Math" w:hAnsi="Cambria Math"/>
                        <w:lang w:val="en-US"/>
                      </w:rPr>
                      <m:t>H</m:t>
                    </m:r>
                  </m:e>
                  <m:sub>
                    <m:r>
                      <w:rPr>
                        <w:rFonts w:ascii="Cambria Math" w:hAnsi="Cambria Math"/>
                      </w:rPr>
                      <m:t>23</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r>
                  <m:rPr>
                    <m:sty m:val="p"/>
                  </m:rPr>
                  <w:rPr>
                    <w:rFonts w:ascii="Cambria Math" w:hAnsi="Cambria Math"/>
                  </w:rPr>
                  <m:t>sin⁡</m:t>
                </m:r>
                <m:r>
                  <w:rPr>
                    <w:rFonts w:ascii="Cambria Math" w:hAnsi="Cambria Math"/>
                  </w:rPr>
                  <m:t>(p)</m:t>
                </m:r>
              </m:oMath>
            </m:oMathPara>
          </w:p>
        </w:tc>
        <w:tc>
          <w:tcPr>
            <w:tcW w:w="703" w:type="dxa"/>
          </w:tcPr>
          <w:p w14:paraId="22128151" w14:textId="222D189C"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38</w:t>
            </w:r>
            <w:r w:rsidR="000A09E2">
              <w:rPr>
                <w:noProof/>
              </w:rPr>
              <w:fldChar w:fldCharType="end"/>
            </w:r>
            <w:r>
              <w:t>)</w:t>
            </w:r>
          </w:p>
        </w:tc>
      </w:tr>
      <w:tr w:rsidR="00880521" w14:paraId="669952B9" w14:textId="77777777" w:rsidTr="0021291D">
        <w:tc>
          <w:tcPr>
            <w:tcW w:w="8642" w:type="dxa"/>
          </w:tcPr>
          <w:p w14:paraId="4F0A9091" w14:textId="77777777" w:rsidR="00880521" w:rsidRPr="00880521" w:rsidRDefault="00197DA4" w:rsidP="00F918A5">
            <w:pPr>
              <w:pStyle w:val="a4"/>
              <w:rPr>
                <w:i/>
                <w:lang w:val="en-US"/>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23</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23</m:t>
                        </m:r>
                      </m:sub>
                      <m:sup>
                        <m:r>
                          <w:rPr>
                            <w:rFonts w:ascii="Cambria Math" w:hAnsi="Cambria Math"/>
                          </w:rPr>
                          <m:t>2</m:t>
                        </m:r>
                      </m:sup>
                    </m:sSubSup>
                  </m:e>
                </m:rad>
              </m:oMath>
            </m:oMathPara>
          </w:p>
        </w:tc>
        <w:tc>
          <w:tcPr>
            <w:tcW w:w="703" w:type="dxa"/>
          </w:tcPr>
          <w:p w14:paraId="6358F419" w14:textId="1F45B219"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39</w:t>
            </w:r>
            <w:r w:rsidR="000A09E2">
              <w:rPr>
                <w:noProof/>
              </w:rPr>
              <w:fldChar w:fldCharType="end"/>
            </w:r>
            <w:r>
              <w:t>)</w:t>
            </w:r>
          </w:p>
        </w:tc>
      </w:tr>
      <w:tr w:rsidR="00880521" w14:paraId="1506F738" w14:textId="77777777" w:rsidTr="0021291D">
        <w:tc>
          <w:tcPr>
            <w:tcW w:w="8642" w:type="dxa"/>
          </w:tcPr>
          <w:p w14:paraId="230775C6" w14:textId="77777777" w:rsidR="00880521" w:rsidRPr="00880521" w:rsidRDefault="00F918A5" w:rsidP="00F918A5">
            <w:pPr>
              <w:pStyle w:val="a4"/>
              <w:rPr>
                <w:i/>
                <w:lang w:val="en-US"/>
              </w:rPr>
            </w:pPr>
            <m:oMathPara>
              <m:oMath>
                <m:r>
                  <w:rPr>
                    <w:rFonts w:ascii="Cambria Math" w:hAnsi="Cambria Math"/>
                    <w:lang w:val="en-US"/>
                  </w:rPr>
                  <w:lastRenderedPageBreak/>
                  <m:t>α</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Q</m:t>
                            </m:r>
                          </m:e>
                          <m:sub>
                            <m:r>
                              <w:rPr>
                                <w:rFonts w:ascii="Cambria Math" w:hAnsi="Cambria Math"/>
                              </w:rPr>
                              <m:t>23</m:t>
                            </m:r>
                          </m:sub>
                        </m:sSub>
                      </m:den>
                    </m:f>
                  </m:e>
                </m:d>
              </m:oMath>
            </m:oMathPara>
          </w:p>
        </w:tc>
        <w:tc>
          <w:tcPr>
            <w:tcW w:w="703" w:type="dxa"/>
          </w:tcPr>
          <w:p w14:paraId="703DFC5A" w14:textId="01CCBFF7" w:rsidR="00880521" w:rsidRPr="000E3B84" w:rsidRDefault="0088052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40</w:t>
            </w:r>
            <w:r w:rsidR="000A09E2">
              <w:rPr>
                <w:noProof/>
              </w:rPr>
              <w:fldChar w:fldCharType="end"/>
            </w:r>
            <w:r>
              <w:t>)</w:t>
            </w:r>
          </w:p>
        </w:tc>
      </w:tr>
      <w:tr w:rsidR="00F918A5" w14:paraId="3FC29221" w14:textId="77777777" w:rsidTr="0021291D">
        <w:tc>
          <w:tcPr>
            <w:tcW w:w="8642" w:type="dxa"/>
          </w:tcPr>
          <w:p w14:paraId="4746CFD2" w14:textId="77777777" w:rsidR="00F918A5" w:rsidRPr="007C3975" w:rsidRDefault="00F918A5" w:rsidP="00F918A5">
            <w:pPr>
              <w:pStyle w:val="a4"/>
              <w:rPr>
                <w:i/>
                <w:lang w:val="en-US"/>
              </w:rPr>
            </w:pPr>
            <m:oMathPara>
              <m:oMath>
                <m:r>
                  <w:rPr>
                    <w:rFonts w:ascii="Cambria Math" w:hAnsi="Cambria Math"/>
                    <w:lang w:val="en-US"/>
                  </w:rPr>
                  <m:t>β</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Q</m:t>
                            </m:r>
                          </m:e>
                          <m:sub>
                            <m:r>
                              <w:rPr>
                                <w:rFonts w:ascii="Cambria Math" w:hAnsi="Cambria Math"/>
                              </w:rPr>
                              <m:t>23</m:t>
                            </m:r>
                          </m:sub>
                        </m:sSub>
                      </m:den>
                    </m:f>
                  </m:e>
                </m:d>
              </m:oMath>
            </m:oMathPara>
          </w:p>
        </w:tc>
        <w:tc>
          <w:tcPr>
            <w:tcW w:w="703" w:type="dxa"/>
          </w:tcPr>
          <w:p w14:paraId="029F9923" w14:textId="2DDF035C" w:rsidR="00F918A5" w:rsidRPr="000E3B84" w:rsidRDefault="00F918A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41</w:t>
            </w:r>
            <w:r w:rsidR="000A09E2">
              <w:rPr>
                <w:noProof/>
              </w:rPr>
              <w:fldChar w:fldCharType="end"/>
            </w:r>
            <w:r>
              <w:t>)</w:t>
            </w:r>
          </w:p>
        </w:tc>
      </w:tr>
      <w:tr w:rsidR="00F918A5" w14:paraId="2CF35D76" w14:textId="77777777" w:rsidTr="0021291D">
        <w:tc>
          <w:tcPr>
            <w:tcW w:w="8642" w:type="dxa"/>
          </w:tcPr>
          <w:p w14:paraId="266CE198" w14:textId="77777777" w:rsidR="00F918A5" w:rsidRPr="00880521" w:rsidRDefault="00197DA4" w:rsidP="00F637B1">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rPr>
                  <m:t>=</m:t>
                </m:r>
                <m:r>
                  <w:rPr>
                    <w:rFonts w:ascii="Cambria Math" w:eastAsiaTheme="minorEastAsia" w:hAnsi="Cambria Math"/>
                    <w:lang w:val="en-US"/>
                  </w:rPr>
                  <m:t xml:space="preserve">-α-β, </m:t>
                </m:r>
                <m:sSub>
                  <m:sSubPr>
                    <m:ctrlPr>
                      <w:rPr>
                        <w:rFonts w:ascii="Cambria Math" w:hAnsi="Cambria Math"/>
                        <w:i/>
                      </w:rPr>
                    </m:ctrlPr>
                  </m:sSubPr>
                  <m:e>
                    <m:r>
                      <w:rPr>
                        <w:rFonts w:ascii="Cambria Math" w:hAnsi="Cambria Math"/>
                        <w:lang w:val="en-US"/>
                      </w:rPr>
                      <m:t>H</m:t>
                    </m:r>
                  </m:e>
                  <m:sub>
                    <m:r>
                      <w:rPr>
                        <w:rFonts w:ascii="Cambria Math" w:hAnsi="Cambria Math"/>
                      </w:rPr>
                      <m:t>23</m:t>
                    </m:r>
                  </m:sub>
                </m:sSub>
                <m:r>
                  <w:rPr>
                    <w:rFonts w:ascii="Cambria Math" w:hAnsi="Cambria Math"/>
                  </w:rPr>
                  <m:t>≤0</m:t>
                </m:r>
              </m:oMath>
            </m:oMathPara>
          </w:p>
        </w:tc>
        <w:tc>
          <w:tcPr>
            <w:tcW w:w="703" w:type="dxa"/>
          </w:tcPr>
          <w:p w14:paraId="3A175A63" w14:textId="43945DB1" w:rsidR="00F918A5" w:rsidRPr="000E3B84" w:rsidRDefault="00F918A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42</w:t>
            </w:r>
            <w:r w:rsidR="000A09E2">
              <w:rPr>
                <w:noProof/>
              </w:rPr>
              <w:fldChar w:fldCharType="end"/>
            </w:r>
            <w:r>
              <w:t>)</w:t>
            </w:r>
          </w:p>
        </w:tc>
      </w:tr>
      <w:tr w:rsidR="00F918A5" w14:paraId="60D6E8DD" w14:textId="77777777" w:rsidTr="0021291D">
        <w:tc>
          <w:tcPr>
            <w:tcW w:w="8642" w:type="dxa"/>
          </w:tcPr>
          <w:p w14:paraId="0F553503" w14:textId="77777777" w:rsidR="00F918A5" w:rsidRPr="00880521" w:rsidRDefault="00197DA4" w:rsidP="005147A5">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rPr>
                  <m:t>=</m:t>
                </m:r>
                <m:r>
                  <w:rPr>
                    <w:rFonts w:ascii="Cambria Math" w:eastAsiaTheme="minorEastAsia" w:hAnsi="Cambria Math"/>
                    <w:lang w:val="en-US"/>
                  </w:rPr>
                  <m:t xml:space="preserve">α-β, </m:t>
                </m:r>
                <m:sSub>
                  <m:sSubPr>
                    <m:ctrlPr>
                      <w:rPr>
                        <w:rFonts w:ascii="Cambria Math" w:hAnsi="Cambria Math"/>
                        <w:i/>
                      </w:rPr>
                    </m:ctrlPr>
                  </m:sSubPr>
                  <m:e>
                    <m:r>
                      <w:rPr>
                        <w:rFonts w:ascii="Cambria Math" w:hAnsi="Cambria Math"/>
                        <w:lang w:val="en-US"/>
                      </w:rPr>
                      <m:t>H</m:t>
                    </m:r>
                  </m:e>
                  <m:sub>
                    <m:r>
                      <w:rPr>
                        <w:rFonts w:ascii="Cambria Math" w:hAnsi="Cambria Math"/>
                      </w:rPr>
                      <m:t>23</m:t>
                    </m:r>
                  </m:sub>
                </m:sSub>
                <m:r>
                  <w:rPr>
                    <w:rFonts w:ascii="Cambria Math" w:hAnsi="Cambria Math"/>
                  </w:rPr>
                  <m:t>≥0</m:t>
                </m:r>
              </m:oMath>
            </m:oMathPara>
          </w:p>
        </w:tc>
        <w:tc>
          <w:tcPr>
            <w:tcW w:w="703" w:type="dxa"/>
          </w:tcPr>
          <w:p w14:paraId="52DF6FF5" w14:textId="33D8EBBD" w:rsidR="00F918A5" w:rsidRPr="000E3B84" w:rsidRDefault="00F918A5"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43</w:t>
            </w:r>
            <w:r w:rsidR="000A09E2">
              <w:rPr>
                <w:noProof/>
              </w:rPr>
              <w:fldChar w:fldCharType="end"/>
            </w:r>
            <w:r>
              <w:t>)</w:t>
            </w:r>
          </w:p>
        </w:tc>
      </w:tr>
    </w:tbl>
    <w:p w14:paraId="2FB03E7A" w14:textId="77777777" w:rsidR="00F637B1" w:rsidRDefault="00F637B1" w:rsidP="00E46B9B">
      <w:pPr>
        <w:pStyle w:val="a4"/>
      </w:pPr>
      <w:r>
        <w:t xml:space="preserve">Далее найдем значение углов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4</m:t>
            </m:r>
          </m:sub>
        </m:sSub>
      </m:oMath>
      <w: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oMath>
      <w:r>
        <w:t xml:space="preserve"> по такому же принципу.</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F637B1" w14:paraId="088897C5" w14:textId="77777777" w:rsidTr="005147A5">
        <w:tc>
          <w:tcPr>
            <w:tcW w:w="8642" w:type="dxa"/>
          </w:tcPr>
          <w:p w14:paraId="1759A025" w14:textId="77777777" w:rsidR="00F637B1" w:rsidRPr="00880521" w:rsidRDefault="00197DA4" w:rsidP="00F637B1">
            <w:pPr>
              <w:pStyle w:val="a4"/>
              <w:rPr>
                <w:i/>
                <w:lang w:val="en-US"/>
              </w:rPr>
            </w:pPr>
            <m:oMathPara>
              <m:oMath>
                <m:sSub>
                  <m:sSubPr>
                    <m:ctrlPr>
                      <w:rPr>
                        <w:rFonts w:ascii="Cambria Math" w:hAnsi="Cambria Math"/>
                        <w:i/>
                      </w:rPr>
                    </m:ctrlPr>
                  </m:sSubPr>
                  <m:e>
                    <m:r>
                      <w:rPr>
                        <w:rFonts w:ascii="Cambria Math" w:hAnsi="Cambria Math"/>
                        <w:lang w:val="en-US"/>
                      </w:rPr>
                      <m:t>H</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w:rPr>
                    <w:rFonts w:ascii="Cambria Math" w:hAnsi="Cambria Math"/>
                  </w:rPr>
                  <m:t>-z</m:t>
                </m:r>
              </m:oMath>
            </m:oMathPara>
          </w:p>
        </w:tc>
        <w:tc>
          <w:tcPr>
            <w:tcW w:w="703" w:type="dxa"/>
            <w:vAlign w:val="center"/>
          </w:tcPr>
          <w:p w14:paraId="64616C67" w14:textId="1958C470"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44</w:t>
            </w:r>
            <w:r w:rsidR="000A09E2">
              <w:rPr>
                <w:noProof/>
              </w:rPr>
              <w:fldChar w:fldCharType="end"/>
            </w:r>
            <w:r>
              <w:t>)</w:t>
            </w:r>
          </w:p>
        </w:tc>
      </w:tr>
      <w:tr w:rsidR="00F637B1" w14:paraId="44FAC7F9" w14:textId="77777777" w:rsidTr="0021291D">
        <w:tc>
          <w:tcPr>
            <w:tcW w:w="8642" w:type="dxa"/>
          </w:tcPr>
          <w:p w14:paraId="7B3306B4" w14:textId="77777777" w:rsidR="00F637B1" w:rsidRPr="00880521" w:rsidRDefault="00197DA4" w:rsidP="00F637B1">
            <w:pPr>
              <w:pStyle w:val="a4"/>
              <w:rPr>
                <w:i/>
                <w:lang w:val="en-US"/>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34</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rPr>
                  <m:t>)</m:t>
                </m:r>
              </m:oMath>
            </m:oMathPara>
          </w:p>
        </w:tc>
        <w:tc>
          <w:tcPr>
            <w:tcW w:w="703" w:type="dxa"/>
          </w:tcPr>
          <w:p w14:paraId="6F9512AF" w14:textId="7F13C119"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45</w:t>
            </w:r>
            <w:r w:rsidR="000A09E2">
              <w:rPr>
                <w:noProof/>
              </w:rPr>
              <w:fldChar w:fldCharType="end"/>
            </w:r>
            <w:r>
              <w:t>)</w:t>
            </w:r>
          </w:p>
        </w:tc>
      </w:tr>
      <w:tr w:rsidR="00F637B1" w14:paraId="70037BBB" w14:textId="77777777" w:rsidTr="0021291D">
        <w:tc>
          <w:tcPr>
            <w:tcW w:w="8642" w:type="dxa"/>
          </w:tcPr>
          <w:p w14:paraId="63D673CC" w14:textId="77777777" w:rsidR="00F637B1" w:rsidRPr="00880521" w:rsidRDefault="00197DA4" w:rsidP="005147A5">
            <w:pPr>
              <w:pStyle w:val="a4"/>
              <w:rPr>
                <w:i/>
                <w:lang w:val="en-US"/>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34</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34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34</m:t>
                        </m:r>
                      </m:sub>
                      <m:sup>
                        <m:r>
                          <w:rPr>
                            <w:rFonts w:ascii="Cambria Math" w:hAnsi="Cambria Math"/>
                          </w:rPr>
                          <m:t>2</m:t>
                        </m:r>
                      </m:sup>
                    </m:sSubSup>
                  </m:e>
                </m:rad>
              </m:oMath>
            </m:oMathPara>
          </w:p>
        </w:tc>
        <w:tc>
          <w:tcPr>
            <w:tcW w:w="703" w:type="dxa"/>
          </w:tcPr>
          <w:p w14:paraId="352538DE" w14:textId="25C43069"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46</w:t>
            </w:r>
            <w:r w:rsidR="000A09E2">
              <w:rPr>
                <w:noProof/>
              </w:rPr>
              <w:fldChar w:fldCharType="end"/>
            </w:r>
            <w:r>
              <w:t>)</w:t>
            </w:r>
          </w:p>
        </w:tc>
      </w:tr>
      <w:tr w:rsidR="00F637B1" w14:paraId="26B5223D" w14:textId="77777777" w:rsidTr="0021291D">
        <w:tc>
          <w:tcPr>
            <w:tcW w:w="8642" w:type="dxa"/>
          </w:tcPr>
          <w:p w14:paraId="50AEA207" w14:textId="77777777" w:rsidR="00F637B1" w:rsidRPr="00880521" w:rsidRDefault="00D162D9" w:rsidP="00D162D9">
            <w:pPr>
              <w:pStyle w:val="a4"/>
              <w:rPr>
                <w:i/>
                <w:lang w:val="en-US"/>
              </w:rPr>
            </w:pPr>
            <m:oMathPara>
              <m:oMath>
                <m:r>
                  <w:rPr>
                    <w:rFonts w:ascii="Cambria Math" w:hAnsi="Cambria Math"/>
                    <w:lang w:val="en-US"/>
                  </w:rPr>
                  <m:t>φ</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34</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4</m:t>
                            </m:r>
                          </m:sub>
                        </m:sSub>
                      </m:den>
                    </m:f>
                  </m:e>
                </m:d>
              </m:oMath>
            </m:oMathPara>
          </w:p>
        </w:tc>
        <w:tc>
          <w:tcPr>
            <w:tcW w:w="703" w:type="dxa"/>
          </w:tcPr>
          <w:p w14:paraId="568AD25D" w14:textId="51B10045"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47</w:t>
            </w:r>
            <w:r w:rsidR="000A09E2">
              <w:rPr>
                <w:noProof/>
              </w:rPr>
              <w:fldChar w:fldCharType="end"/>
            </w:r>
            <w:r>
              <w:t>)</w:t>
            </w:r>
          </w:p>
        </w:tc>
      </w:tr>
      <w:tr w:rsidR="00F637B1" w14:paraId="3F0CB544" w14:textId="77777777" w:rsidTr="0021291D">
        <w:tc>
          <w:tcPr>
            <w:tcW w:w="8642" w:type="dxa"/>
          </w:tcPr>
          <w:p w14:paraId="0DEF3995" w14:textId="77777777" w:rsidR="00F637B1" w:rsidRPr="007C3975" w:rsidRDefault="00D162D9" w:rsidP="00D162D9">
            <w:pPr>
              <w:pStyle w:val="a4"/>
              <w:rPr>
                <w:i/>
                <w:lang w:val="en-US"/>
              </w:rPr>
            </w:pPr>
            <m:oMathPara>
              <m:oMath>
                <m:r>
                  <w:rPr>
                    <w:rFonts w:ascii="Cambria Math" w:hAnsi="Cambria Math"/>
                    <w:lang w:val="en-US"/>
                  </w:rPr>
                  <m:t>γ</m:t>
                </m:r>
                <m: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23</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3</m:t>
                            </m:r>
                          </m:sub>
                        </m:sSub>
                      </m:den>
                    </m:f>
                  </m:e>
                </m:d>
              </m:oMath>
            </m:oMathPara>
          </w:p>
        </w:tc>
        <w:tc>
          <w:tcPr>
            <w:tcW w:w="703" w:type="dxa"/>
          </w:tcPr>
          <w:p w14:paraId="2D80BE2E" w14:textId="47B43B78"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48</w:t>
            </w:r>
            <w:r w:rsidR="000A09E2">
              <w:rPr>
                <w:noProof/>
              </w:rPr>
              <w:fldChar w:fldCharType="end"/>
            </w:r>
            <w:r>
              <w:t>)</w:t>
            </w:r>
          </w:p>
        </w:tc>
      </w:tr>
      <w:tr w:rsidR="00F637B1" w14:paraId="066250FE" w14:textId="77777777" w:rsidTr="0021291D">
        <w:tc>
          <w:tcPr>
            <w:tcW w:w="8642" w:type="dxa"/>
          </w:tcPr>
          <w:p w14:paraId="6592C146" w14:textId="77777777" w:rsidR="00F637B1" w:rsidRPr="00880521" w:rsidRDefault="00197DA4" w:rsidP="00D162D9">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m:t>
                    </m:r>
                  </m:sub>
                </m:sSub>
                <m:r>
                  <w:rPr>
                    <w:rFonts w:ascii="Cambria Math" w:hAnsi="Cambria Math"/>
                  </w:rPr>
                  <m:t>=π-φ</m:t>
                </m:r>
              </m:oMath>
            </m:oMathPara>
          </w:p>
        </w:tc>
        <w:tc>
          <w:tcPr>
            <w:tcW w:w="703" w:type="dxa"/>
          </w:tcPr>
          <w:p w14:paraId="4A0D96E3" w14:textId="50D73F34"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49</w:t>
            </w:r>
            <w:r w:rsidR="000A09E2">
              <w:rPr>
                <w:noProof/>
              </w:rPr>
              <w:fldChar w:fldCharType="end"/>
            </w:r>
            <w:r>
              <w:t>)</w:t>
            </w:r>
          </w:p>
        </w:tc>
      </w:tr>
      <w:tr w:rsidR="00F637B1" w14:paraId="187CAA82" w14:textId="77777777" w:rsidTr="0021291D">
        <w:tc>
          <w:tcPr>
            <w:tcW w:w="8642" w:type="dxa"/>
          </w:tcPr>
          <w:p w14:paraId="04C9E18A" w14:textId="77777777" w:rsidR="00F637B1" w:rsidRPr="00880521" w:rsidRDefault="00197DA4" w:rsidP="00D162D9">
            <w:pPr>
              <w:pStyle w:val="a4"/>
              <w:rPr>
                <w:i/>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r>
                  <w:rPr>
                    <w:rFonts w:ascii="Cambria Math" w:hAnsi="Cambria Math"/>
                  </w:rPr>
                  <m:t>=</m:t>
                </m:r>
                <m:r>
                  <w:rPr>
                    <w:rFonts w:ascii="Cambria Math" w:eastAsiaTheme="minorEastAsia" w:hAnsi="Cambria Math"/>
                    <w:lang w:val="en-US"/>
                  </w:rPr>
                  <m:t>π-γ</m:t>
                </m:r>
              </m:oMath>
            </m:oMathPara>
          </w:p>
        </w:tc>
        <w:tc>
          <w:tcPr>
            <w:tcW w:w="703" w:type="dxa"/>
          </w:tcPr>
          <w:p w14:paraId="4FDE26A0" w14:textId="59F36E74" w:rsidR="00F637B1" w:rsidRPr="000E3B84" w:rsidRDefault="00F637B1"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50</w:t>
            </w:r>
            <w:r w:rsidR="000A09E2">
              <w:rPr>
                <w:noProof/>
              </w:rPr>
              <w:fldChar w:fldCharType="end"/>
            </w:r>
            <w:r>
              <w:t>)</w:t>
            </w:r>
          </w:p>
        </w:tc>
      </w:tr>
    </w:tbl>
    <w:p w14:paraId="01A603AA" w14:textId="77777777" w:rsidR="000A0DE8" w:rsidRDefault="000A0DE8" w:rsidP="007A70FA">
      <w:pPr>
        <w:pStyle w:val="a4"/>
      </w:pPr>
      <w:bookmarkStart w:id="19" w:name="_Toc26229431"/>
    </w:p>
    <w:p w14:paraId="58E73A58" w14:textId="77777777" w:rsidR="00610AD5" w:rsidRPr="00610AD5" w:rsidRDefault="00610AD5" w:rsidP="007A70FA">
      <w:pPr>
        <w:pStyle w:val="2"/>
      </w:pPr>
      <w:bookmarkStart w:id="20" w:name="_Toc30411708"/>
      <w:r w:rsidRPr="00610AD5">
        <w:t>Защита от столкновений</w:t>
      </w:r>
      <w:bookmarkEnd w:id="19"/>
      <w:bookmarkEnd w:id="20"/>
    </w:p>
    <w:p w14:paraId="39B6148B" w14:textId="77777777" w:rsidR="0080121C" w:rsidRDefault="002D70DF" w:rsidP="0080121C">
      <w:pPr>
        <w:pStyle w:val="a4"/>
      </w:pPr>
      <w:r>
        <w:t>Как видно из диаграммы управления после расчета новых обобщенных координат необходимо провести проверку</w:t>
      </w:r>
      <w:r w:rsidR="00320FA6">
        <w:t xml:space="preserve"> на возможность</w:t>
      </w:r>
      <w:r>
        <w:t xml:space="preserve"> столкновений с </w:t>
      </w:r>
      <w:r w:rsidR="00320FA6">
        <w:t>элементами конструкции</w:t>
      </w:r>
      <w:r>
        <w:t xml:space="preserve"> катамарана. </w:t>
      </w:r>
      <w:r w:rsidR="009B28F5">
        <w:t>Ниже на рисунке</w:t>
      </w:r>
      <w:r w:rsidR="00386775">
        <w:t xml:space="preserve"> 5</w:t>
      </w:r>
      <w:r w:rsidR="009B28F5">
        <w:t xml:space="preserve"> приведены схемы столкновения манипулятора с дном катамарана.</w:t>
      </w:r>
    </w:p>
    <w:p w14:paraId="193EDDE2" w14:textId="77777777" w:rsidR="0062101B" w:rsidRDefault="00C120B6" w:rsidP="0062101B">
      <w:pPr>
        <w:pStyle w:val="a4"/>
        <w:keepNext/>
      </w:pPr>
      <w:r>
        <w:rPr>
          <w:noProof/>
          <w:lang w:eastAsia="ru-RU"/>
        </w:rPr>
        <w:lastRenderedPageBreak/>
        <w:drawing>
          <wp:inline distT="0" distB="0" distL="0" distR="0" wp14:anchorId="253E551D" wp14:editId="6353F64D">
            <wp:extent cx="5347150" cy="4678102"/>
            <wp:effectExtent l="0" t="0" r="635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4782" t="3294" r="5194"/>
                    <a:stretch/>
                  </pic:blipFill>
                  <pic:spPr bwMode="auto">
                    <a:xfrm>
                      <a:off x="0" y="0"/>
                      <a:ext cx="5347852" cy="4678716"/>
                    </a:xfrm>
                    <a:prstGeom prst="rect">
                      <a:avLst/>
                    </a:prstGeom>
                    <a:ln>
                      <a:noFill/>
                    </a:ln>
                    <a:extLst>
                      <a:ext uri="{53640926-AAD7-44D8-BBD7-CCE9431645EC}">
                        <a14:shadowObscured xmlns:a14="http://schemas.microsoft.com/office/drawing/2010/main"/>
                      </a:ext>
                    </a:extLst>
                  </pic:spPr>
                </pic:pic>
              </a:graphicData>
            </a:graphic>
          </wp:inline>
        </w:drawing>
      </w:r>
    </w:p>
    <w:p w14:paraId="1BD2E239" w14:textId="3586EABD" w:rsidR="00C120B6" w:rsidRPr="0062101B" w:rsidRDefault="0062101B" w:rsidP="0062101B">
      <w:pPr>
        <w:pStyle w:val="af0"/>
        <w:jc w:val="center"/>
      </w:pPr>
      <w:r w:rsidRPr="0062101B">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5</w:t>
      </w:r>
      <w:r w:rsidR="000A09E2">
        <w:rPr>
          <w:noProof/>
        </w:rPr>
        <w:fldChar w:fldCharType="end"/>
      </w:r>
    </w:p>
    <w:p w14:paraId="043D6440" w14:textId="77777777" w:rsidR="00C120B6" w:rsidRDefault="009B28F5" w:rsidP="00C80867">
      <w:pPr>
        <w:pStyle w:val="a4"/>
      </w:pPr>
      <w:r>
        <w:t xml:space="preserve">Обозначим точкой </w:t>
      </w:r>
      <w:r w:rsidRPr="009B28F5">
        <w:rPr>
          <w:i/>
        </w:rPr>
        <w:t>А</w:t>
      </w:r>
      <w:r>
        <w:t xml:space="preserve"> точку пересечения плоскости </w:t>
      </w:r>
      <w:proofErr w:type="spellStart"/>
      <w:r w:rsidRPr="009B28F5">
        <w:rPr>
          <w:i/>
          <w:lang w:val="en-US"/>
        </w:rPr>
        <w:t>xOy</w:t>
      </w:r>
      <w:proofErr w:type="spellEnd"/>
      <w:r w:rsidRPr="009B28F5">
        <w:t xml:space="preserve"> </w:t>
      </w:r>
      <w:r>
        <w:t>и прямой, проходящей через начала систем координат 2 и 3</w:t>
      </w:r>
      <w:r w:rsidR="005A7808">
        <w:t xml:space="preserve">, точкой </w:t>
      </w:r>
      <w:r w:rsidR="005A7808" w:rsidRPr="009B28F5">
        <w:rPr>
          <w:i/>
          <w:lang w:val="en-US"/>
        </w:rPr>
        <w:t>B</w:t>
      </w:r>
      <w:r w:rsidR="005A7808">
        <w:rPr>
          <w:i/>
        </w:rPr>
        <w:t xml:space="preserve"> </w:t>
      </w:r>
      <w:r w:rsidR="005A7808">
        <w:t>точку</w:t>
      </w:r>
      <w:r>
        <w:t xml:space="preserve"> пересечения</w:t>
      </w:r>
      <w:r w:rsidR="005A7808">
        <w:t xml:space="preserve"> той же плоскости и</w:t>
      </w:r>
      <w:r>
        <w:t xml:space="preserve"> прямой, проходящей через </w:t>
      </w:r>
      <w:r w:rsidR="005A7808">
        <w:t>начала координат систем 3 и 5</w:t>
      </w:r>
      <w:r w:rsidRPr="009B28F5">
        <w:t xml:space="preserve">. </w:t>
      </w:r>
      <w:r>
        <w:t xml:space="preserve">Для предотвращения такого рода столкновений необходимо </w:t>
      </w:r>
      <w:r w:rsidR="005A7808">
        <w:t xml:space="preserve">вычислять координаты данных точек и запрещать изменение обобщённых координат, если длина </w:t>
      </w:r>
      <w:r w:rsidR="005A7808" w:rsidRPr="005A7808">
        <w:rPr>
          <w:i/>
          <w:lang w:val="en-US"/>
        </w:rPr>
        <w:t>l</w:t>
      </w:r>
      <w:r w:rsidR="005A7808">
        <w:t xml:space="preserve"> меньше конструктивного размера </w:t>
      </w:r>
      <w:r w:rsidR="005A7808" w:rsidRPr="005A7808">
        <w:rPr>
          <w:i/>
          <w:lang w:val="en-US"/>
        </w:rPr>
        <w:t>b</w:t>
      </w:r>
      <w:r w:rsidR="005A7808">
        <w:t>.</w:t>
      </w:r>
      <w:r w:rsidR="005A7808" w:rsidRPr="005A7808">
        <w:t xml:space="preserve"> </w:t>
      </w:r>
      <w:r w:rsidR="005A7808">
        <w:t>Так же необходимо добавить зону безопасности от столкновений, так как все координаты пересечений считаются по центру звеньев, а реальные звенья манипулятора обладают толщиной.</w:t>
      </w:r>
    </w:p>
    <w:p w14:paraId="423B9FED" w14:textId="77777777" w:rsidR="005A7808" w:rsidRDefault="005A7808" w:rsidP="00C80867">
      <w:pPr>
        <w:pStyle w:val="a4"/>
        <w:rPr>
          <w:rFonts w:eastAsiaTheme="minorEastAsia"/>
        </w:rPr>
      </w:pPr>
      <w:r>
        <w:t xml:space="preserve">Декартовые координаты сочленения для </w:t>
      </w:r>
      <w:r w:rsidR="00140F43">
        <w:t xml:space="preserve">синтеза уравнений прямых </w:t>
      </w:r>
      <w:r>
        <w:t xml:space="preserve">можно взять из матриц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rsidR="002C66D9" w:rsidRPr="002C66D9">
        <w:rPr>
          <w:rFonts w:eastAsiaTheme="minorEastAsia"/>
        </w:rPr>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3</m:t>
            </m:r>
          </m:sub>
        </m:sSub>
      </m:oMath>
      <w:r w:rsidR="002C66D9" w:rsidRPr="002C66D9">
        <w:rPr>
          <w:rFonts w:eastAsiaTheme="minorEastAsia"/>
        </w:rPr>
        <w:t xml:space="preserve"> </w:t>
      </w:r>
      <w:r w:rsidR="002C66D9">
        <w:rPr>
          <w:rFonts w:eastAsiaTheme="minorEastAsia"/>
        </w:rPr>
        <w:t xml:space="preserve">и </w:t>
      </w:r>
      <m:oMath>
        <m:sSub>
          <m:sSubPr>
            <m:ctrlPr>
              <w:rPr>
                <w:rFonts w:ascii="Cambria Math" w:hAnsi="Cambria Math"/>
                <w:i/>
              </w:rPr>
            </m:ctrlPr>
          </m:sSubPr>
          <m:e>
            <m:r>
              <w:rPr>
                <w:rFonts w:ascii="Cambria Math" w:hAnsi="Cambria Math"/>
                <w:lang w:val="en-US"/>
              </w:rPr>
              <m:t>T</m:t>
            </m:r>
          </m:e>
          <m:sub>
            <m:r>
              <w:rPr>
                <w:rFonts w:ascii="Cambria Math" w:hAnsi="Cambria Math"/>
              </w:rPr>
              <m:t>5</m:t>
            </m:r>
          </m:sub>
        </m:sSub>
      </m:oMath>
      <w:r w:rsidR="00140F43">
        <w:rPr>
          <w:rFonts w:eastAsiaTheme="minorEastAsia"/>
        </w:rPr>
        <w:t xml:space="preserve">. </w:t>
      </w:r>
    </w:p>
    <w:p w14:paraId="0473152D" w14:textId="77777777" w:rsidR="0062101B" w:rsidRDefault="00C120B6" w:rsidP="0062101B">
      <w:pPr>
        <w:pStyle w:val="a4"/>
        <w:keepNext/>
        <w:jc w:val="center"/>
      </w:pPr>
      <w:r>
        <w:rPr>
          <w:noProof/>
          <w:lang w:eastAsia="ru-RU"/>
        </w:rPr>
        <w:lastRenderedPageBreak/>
        <w:drawing>
          <wp:inline distT="0" distB="0" distL="0" distR="0" wp14:anchorId="271CCDBA" wp14:editId="170D25AD">
            <wp:extent cx="3559175" cy="2375337"/>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6128" t="9970" r="13135" b="17297"/>
                    <a:stretch/>
                  </pic:blipFill>
                  <pic:spPr bwMode="auto">
                    <a:xfrm>
                      <a:off x="0" y="0"/>
                      <a:ext cx="3560551" cy="2376255"/>
                    </a:xfrm>
                    <a:prstGeom prst="rect">
                      <a:avLst/>
                    </a:prstGeom>
                    <a:ln>
                      <a:noFill/>
                    </a:ln>
                    <a:extLst>
                      <a:ext uri="{53640926-AAD7-44D8-BBD7-CCE9431645EC}">
                        <a14:shadowObscured xmlns:a14="http://schemas.microsoft.com/office/drawing/2010/main"/>
                      </a:ext>
                    </a:extLst>
                  </pic:spPr>
                </pic:pic>
              </a:graphicData>
            </a:graphic>
          </wp:inline>
        </w:drawing>
      </w:r>
    </w:p>
    <w:p w14:paraId="4E001D2A" w14:textId="59D3BAC6" w:rsidR="00C120B6" w:rsidRDefault="0062101B"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6</w:t>
      </w:r>
      <w:r w:rsidR="000A09E2">
        <w:rPr>
          <w:noProof/>
        </w:rPr>
        <w:fldChar w:fldCharType="end"/>
      </w:r>
    </w:p>
    <w:p w14:paraId="756BA879" w14:textId="77777777" w:rsidR="00C120B6" w:rsidRDefault="00C120B6" w:rsidP="00C120B6">
      <w:pPr>
        <w:pStyle w:val="a4"/>
      </w:pPr>
      <w:r>
        <w:t>На рисунке</w:t>
      </w:r>
      <w:r w:rsidR="00386775">
        <w:t xml:space="preserve"> 6</w:t>
      </w:r>
      <w:r>
        <w:t xml:space="preserve"> схематично показан правый поплавок катамарана и столкновение манипулятора с поплавком. Для предотвращения столкновений такого рода необходимо наложить ограничения на угол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eastAsiaTheme="minorEastAsia"/>
        </w:rPr>
        <w:t>. Конструкция манипулятор не позволяет ему дотянуться до левого поплавка.</w:t>
      </w:r>
    </w:p>
    <w:p w14:paraId="3E2B3074" w14:textId="77777777" w:rsidR="00610AD5" w:rsidRDefault="00610AD5" w:rsidP="00610AD5">
      <w:pPr>
        <w:rPr>
          <w:rFonts w:ascii="Times New Roman" w:hAnsi="Times New Roman" w:cs="Times New Roman"/>
          <w:sz w:val="28"/>
          <w:szCs w:val="28"/>
        </w:rPr>
      </w:pPr>
      <w:r>
        <w:br w:type="page"/>
      </w:r>
    </w:p>
    <w:p w14:paraId="19EEADC8" w14:textId="77777777" w:rsidR="00FD7FA0" w:rsidRPr="002E559C" w:rsidRDefault="00240B7B" w:rsidP="007A70FA">
      <w:pPr>
        <w:pStyle w:val="1"/>
      </w:pPr>
      <w:bookmarkStart w:id="21" w:name="_Toc26229432"/>
      <w:bookmarkStart w:id="22" w:name="_Toc30411709"/>
      <w:r w:rsidRPr="002E559C">
        <w:lastRenderedPageBreak/>
        <w:t>Расчет углов шаговых двигателей</w:t>
      </w:r>
      <w:r w:rsidR="00610AD5">
        <w:t xml:space="preserve"> и сервоприводов</w:t>
      </w:r>
      <w:bookmarkEnd w:id="21"/>
      <w:bookmarkEnd w:id="22"/>
    </w:p>
    <w:p w14:paraId="748D8AC0" w14:textId="77777777" w:rsidR="000E1312" w:rsidRDefault="00240B7B" w:rsidP="000E1312">
      <w:pPr>
        <w:pStyle w:val="a4"/>
      </w:pPr>
      <w:r>
        <w:t xml:space="preserve">Обозначим углы приводов как </w:t>
      </w:r>
      <m:oMath>
        <m:sSub>
          <m:sSubPr>
            <m:ctrlPr>
              <w:rPr>
                <w:rFonts w:ascii="Cambria Math" w:hAnsi="Cambria Math"/>
                <w:i/>
              </w:rPr>
            </m:ctrlPr>
          </m:sSubPr>
          <m:e>
            <m:r>
              <w:rPr>
                <w:rFonts w:ascii="Cambria Math" w:hAnsi="Cambria Math"/>
              </w:rPr>
              <m:t>γ</m:t>
            </m:r>
          </m:e>
          <m:sub>
            <m:r>
              <w:rPr>
                <w:rFonts w:ascii="Cambria Math" w:hAnsi="Cambria Math"/>
                <w:lang w:val="en-US"/>
              </w:rPr>
              <m:t>i</m:t>
            </m:r>
          </m:sub>
        </m:sSub>
      </m:oMath>
      <w:r>
        <w:t>.</w:t>
      </w:r>
      <w:r w:rsidR="00DA338F">
        <w:t xml:space="preserve"> Вращение мотор-редукторов по часовой стрелке примем за положительное.</w:t>
      </w:r>
      <w:r w:rsidR="000E1312" w:rsidRPr="000E1312">
        <w:t xml:space="preserve"> </w:t>
      </w:r>
      <w:r w:rsidR="000E1312">
        <w:t xml:space="preserve">Шаговые двигатели имеют дискретность в 1000 шагов на оборот, а сервопривод 360 шагов на оборот. </w:t>
      </w:r>
      <w:r w:rsidR="003C048C">
        <w:t xml:space="preserve">Изначально все обобщенные координаты рассчитывались в радианах. Такая система координат при необходимости позволит сократить число вычислений с плавающей точкой на микроконтроллерах, не обладающих аппаратными возможностями для быстрых операций с плавающей точкой. </w:t>
      </w:r>
      <w:r w:rsidR="000E1312">
        <w:t xml:space="preserve">Примем что нулевое положение всех шаговых двигателей и сервоприводов совпадает с нулевым положением манипулятора. </w:t>
      </w:r>
      <w:r>
        <w:t xml:space="preserve">Все шаговые двигатели оснащены редукторами с соотношением 1:5. </w:t>
      </w:r>
      <w:r w:rsidR="000E1312">
        <w:t>Будем вести расчет координат шаговых двигателей сразу в шагах, а координат сервопривода в градусах.</w:t>
      </w:r>
    </w:p>
    <w:p w14:paraId="7510D152" w14:textId="77777777" w:rsidR="000D4FCB" w:rsidRDefault="000D4FCB" w:rsidP="000E1312">
      <w:pPr>
        <w:pStyle w:val="a4"/>
      </w:pPr>
      <w:r>
        <w:t>Введем функцию перевода радиан в координаты шаговых двигателей</w:t>
      </w:r>
      <w:r w:rsidR="0053414C">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3414C" w14:paraId="7D170FE3" w14:textId="77777777" w:rsidTr="005147A5">
        <w:tc>
          <w:tcPr>
            <w:tcW w:w="8642" w:type="dxa"/>
          </w:tcPr>
          <w:p w14:paraId="213B3472" w14:textId="77777777" w:rsidR="0053414C" w:rsidRPr="00432C08" w:rsidRDefault="00334B3B" w:rsidP="0053414C">
            <w:pPr>
              <w:pStyle w:val="a4"/>
              <w:rPr>
                <w:i/>
                <w:lang w:val="en-US"/>
              </w:rPr>
            </w:pPr>
            <m:oMathPara>
              <m:oMath>
                <m:r>
                  <w:rPr>
                    <w:rFonts w:ascii="Cambria Math" w:hAnsi="Cambria Math"/>
                    <w:lang w:val="en-US"/>
                  </w:rPr>
                  <m:t>rad</m:t>
                </m:r>
                <m:r>
                  <w:rPr>
                    <w:rFonts w:ascii="Cambria Math" w:hAnsi="Cambria Math"/>
                  </w:rPr>
                  <m:t>2step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x∙1000</m:t>
                    </m:r>
                  </m:num>
                  <m:den>
                    <m:r>
                      <w:rPr>
                        <w:rFonts w:ascii="Cambria Math" w:eastAsiaTheme="minorEastAsia" w:hAnsi="Cambria Math"/>
                      </w:rPr>
                      <m:t>2π</m:t>
                    </m:r>
                  </m:den>
                </m:f>
              </m:oMath>
            </m:oMathPara>
          </w:p>
        </w:tc>
        <w:tc>
          <w:tcPr>
            <w:tcW w:w="703" w:type="dxa"/>
            <w:vAlign w:val="center"/>
          </w:tcPr>
          <w:p w14:paraId="7757C46A" w14:textId="65846B71" w:rsidR="0053414C" w:rsidRPr="000E3B84" w:rsidRDefault="0053414C"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51</w:t>
            </w:r>
            <w:r w:rsidR="000A09E2">
              <w:rPr>
                <w:noProof/>
              </w:rPr>
              <w:fldChar w:fldCharType="end"/>
            </w:r>
            <w:r>
              <w:t>)</w:t>
            </w:r>
          </w:p>
        </w:tc>
      </w:tr>
    </w:tbl>
    <w:p w14:paraId="78C9818E" w14:textId="77777777" w:rsidR="00334B3B" w:rsidRDefault="00334B3B" w:rsidP="000E1312">
      <w:pPr>
        <w:pStyle w:val="a4"/>
      </w:pPr>
      <w:r>
        <w:t>Так же введем функцию перевода обобщенных координат в координаты сервоприводов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34B3B" w14:paraId="5F2DCE77" w14:textId="77777777" w:rsidTr="005147A5">
        <w:tc>
          <w:tcPr>
            <w:tcW w:w="8642" w:type="dxa"/>
          </w:tcPr>
          <w:p w14:paraId="657C1BCB" w14:textId="77777777" w:rsidR="00334B3B" w:rsidRPr="00432C08" w:rsidRDefault="00334B3B" w:rsidP="005147A5">
            <w:pPr>
              <w:pStyle w:val="a4"/>
              <w:rPr>
                <w:i/>
                <w:lang w:val="en-US"/>
              </w:rPr>
            </w:pPr>
            <m:oMathPara>
              <m:oMath>
                <m:r>
                  <w:rPr>
                    <w:rFonts w:ascii="Cambria Math" w:hAnsi="Cambria Math"/>
                    <w:lang w:val="en-US"/>
                  </w:rPr>
                  <m:t>rad</m:t>
                </m:r>
                <m:r>
                  <w:rPr>
                    <w:rFonts w:ascii="Cambria Math" w:hAnsi="Cambria Math"/>
                  </w:rPr>
                  <m:t>2deg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x∙360</m:t>
                    </m:r>
                  </m:num>
                  <m:den>
                    <m:r>
                      <w:rPr>
                        <w:rFonts w:ascii="Cambria Math" w:eastAsiaTheme="minorEastAsia" w:hAnsi="Cambria Math"/>
                      </w:rPr>
                      <m:t>2π</m:t>
                    </m:r>
                  </m:den>
                </m:f>
              </m:oMath>
            </m:oMathPara>
          </w:p>
        </w:tc>
        <w:tc>
          <w:tcPr>
            <w:tcW w:w="703" w:type="dxa"/>
            <w:vAlign w:val="center"/>
          </w:tcPr>
          <w:p w14:paraId="65433AA6" w14:textId="3DC4EF42"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52</w:t>
            </w:r>
            <w:r w:rsidR="000A09E2">
              <w:rPr>
                <w:noProof/>
              </w:rPr>
              <w:fldChar w:fldCharType="end"/>
            </w:r>
            <w:r>
              <w:t>)</w:t>
            </w:r>
          </w:p>
        </w:tc>
      </w:tr>
    </w:tbl>
    <w:p w14:paraId="7B56951A" w14:textId="77777777" w:rsidR="0062101B" w:rsidRDefault="0062101B" w:rsidP="000E1312">
      <w:pPr>
        <w:pStyle w:val="a4"/>
      </w:pPr>
    </w:p>
    <w:p w14:paraId="43A2F989" w14:textId="77777777" w:rsidR="0062101B" w:rsidRDefault="0062101B">
      <w:pPr>
        <w:rPr>
          <w:rFonts w:ascii="Times New Roman" w:hAnsi="Times New Roman" w:cs="Times New Roman"/>
          <w:sz w:val="28"/>
          <w:szCs w:val="28"/>
        </w:rPr>
      </w:pPr>
      <w:r>
        <w:br w:type="page"/>
      </w:r>
    </w:p>
    <w:p w14:paraId="5E4BD69B" w14:textId="77777777" w:rsidR="00240B7B" w:rsidRPr="00240B7B" w:rsidRDefault="00240B7B" w:rsidP="000E1312">
      <w:pPr>
        <w:pStyle w:val="a4"/>
      </w:pPr>
      <w:r>
        <w:lastRenderedPageBreak/>
        <w:t>На рисунке</w:t>
      </w:r>
      <w:r w:rsidR="0062101B">
        <w:t xml:space="preserve"> 7</w:t>
      </w:r>
      <w:r>
        <w:t xml:space="preserve"> приведен кинематический узел, обеспечивающий поворот манипулятора вокруг оси </w:t>
      </w:r>
      <w:r>
        <w:rPr>
          <w:lang w:val="en-US"/>
        </w:rPr>
        <w:t>z</w:t>
      </w:r>
      <w:r>
        <w:t>.</w:t>
      </w:r>
    </w:p>
    <w:p w14:paraId="1E74F059" w14:textId="77777777" w:rsidR="0062101B" w:rsidRDefault="00240B7B" w:rsidP="0062101B">
      <w:pPr>
        <w:pStyle w:val="a4"/>
        <w:keepNext/>
      </w:pPr>
      <w:r>
        <w:rPr>
          <w:noProof/>
          <w:lang w:eastAsia="ru-RU"/>
        </w:rPr>
        <w:drawing>
          <wp:inline distT="0" distB="0" distL="0" distR="0" wp14:anchorId="6E6B0DCD" wp14:editId="1BFD54E8">
            <wp:extent cx="4232564" cy="215974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12712" t="18442" r="8437" b="20374"/>
                    <a:stretch/>
                  </pic:blipFill>
                  <pic:spPr bwMode="auto">
                    <a:xfrm>
                      <a:off x="0" y="0"/>
                      <a:ext cx="4238366" cy="2162706"/>
                    </a:xfrm>
                    <a:prstGeom prst="rect">
                      <a:avLst/>
                    </a:prstGeom>
                    <a:ln>
                      <a:noFill/>
                    </a:ln>
                    <a:extLst>
                      <a:ext uri="{53640926-AAD7-44D8-BBD7-CCE9431645EC}">
                        <a14:shadowObscured xmlns:a14="http://schemas.microsoft.com/office/drawing/2010/main"/>
                      </a:ext>
                    </a:extLst>
                  </pic:spPr>
                </pic:pic>
              </a:graphicData>
            </a:graphic>
          </wp:inline>
        </w:drawing>
      </w:r>
    </w:p>
    <w:p w14:paraId="0735395D" w14:textId="71E130C0" w:rsidR="00240B7B" w:rsidRDefault="0062101B"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7</w:t>
      </w:r>
      <w:r w:rsidR="000A09E2">
        <w:rPr>
          <w:noProof/>
        </w:rPr>
        <w:fldChar w:fldCharType="end"/>
      </w:r>
    </w:p>
    <w:p w14:paraId="1FE64CA6" w14:textId="77777777" w:rsidR="0053414C" w:rsidRDefault="0053414C" w:rsidP="00240B7B">
      <w:pPr>
        <w:pStyle w:val="a4"/>
      </w:pPr>
      <w:r>
        <w:t>Как видно из рисунка</w:t>
      </w:r>
      <w:r w:rsidR="0062101B">
        <w:t xml:space="preserve"> 7</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3414C" w14:paraId="4EA5BD7B" w14:textId="77777777" w:rsidTr="005147A5">
        <w:tc>
          <w:tcPr>
            <w:tcW w:w="8642" w:type="dxa"/>
          </w:tcPr>
          <w:p w14:paraId="6117480E" w14:textId="77777777" w:rsidR="0053414C" w:rsidRPr="00432C08" w:rsidRDefault="00197DA4" w:rsidP="005147A5">
            <w:pPr>
              <w:pStyle w:val="af0"/>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32</m:t>
                    </m:r>
                  </m:den>
                </m:f>
              </m:oMath>
            </m:oMathPara>
          </w:p>
        </w:tc>
        <w:tc>
          <w:tcPr>
            <w:tcW w:w="703" w:type="dxa"/>
            <w:vAlign w:val="center"/>
          </w:tcPr>
          <w:p w14:paraId="5534336D" w14:textId="34E84635" w:rsidR="0053414C" w:rsidRPr="000E3B84" w:rsidRDefault="0053414C"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53</w:t>
            </w:r>
            <w:r w:rsidR="000A09E2">
              <w:rPr>
                <w:noProof/>
              </w:rPr>
              <w:fldChar w:fldCharType="end"/>
            </w:r>
            <w:r>
              <w:t>)</w:t>
            </w:r>
          </w:p>
        </w:tc>
      </w:tr>
    </w:tbl>
    <w:p w14:paraId="4762EC34" w14:textId="77777777" w:rsidR="0062101B" w:rsidRPr="0062101B" w:rsidRDefault="0062101B" w:rsidP="0062101B">
      <w:pPr>
        <w:pStyle w:val="a4"/>
        <w:keepNext/>
      </w:pPr>
      <w:r>
        <w:lastRenderedPageBreak/>
        <w:t xml:space="preserve">Далее на рисунке 8 приведена пространственная кинематическая схема, которая позволяет найти углы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Pr="0062101B">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3</m:t>
            </m:r>
          </m:sub>
        </m:sSub>
      </m:oMath>
      <w:r>
        <w:rPr>
          <w:rFonts w:eastAsiaTheme="minorEastAsia"/>
        </w:rPr>
        <w:t xml:space="preserve"> и </w:t>
      </w:r>
      <m:oMath>
        <m:sSub>
          <m:sSubPr>
            <m:ctrlPr>
              <w:rPr>
                <w:rFonts w:ascii="Cambria Math" w:hAnsi="Cambria Math"/>
                <w:i/>
              </w:rPr>
            </m:ctrlPr>
          </m:sSubPr>
          <m:e>
            <m:r>
              <w:rPr>
                <w:rFonts w:ascii="Cambria Math" w:hAnsi="Cambria Math"/>
              </w:rPr>
              <m:t>γ</m:t>
            </m:r>
          </m:e>
          <m:sub>
            <m:r>
              <w:rPr>
                <w:rFonts w:ascii="Cambria Math" w:hAnsi="Cambria Math"/>
              </w:rPr>
              <m:t>4</m:t>
            </m:r>
          </m:sub>
        </m:sSub>
      </m:oMath>
      <w:r>
        <w:rPr>
          <w:rFonts w:eastAsiaTheme="minorEastAsia"/>
        </w:rPr>
        <w:t>.</w:t>
      </w:r>
    </w:p>
    <w:p w14:paraId="390C5C89" w14:textId="77777777" w:rsidR="0062101B" w:rsidRDefault="00240B7B" w:rsidP="0062101B">
      <w:pPr>
        <w:pStyle w:val="a4"/>
        <w:keepNext/>
      </w:pPr>
      <w:r>
        <w:rPr>
          <w:noProof/>
          <w:lang w:eastAsia="ru-RU"/>
        </w:rPr>
        <w:drawing>
          <wp:inline distT="0" distB="0" distL="0" distR="0" wp14:anchorId="60AEFD41" wp14:editId="34369090">
            <wp:extent cx="4854628" cy="4544291"/>
            <wp:effectExtent l="0" t="0" r="3175"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l="6531" t="7631" r="5881" b="8525"/>
                    <a:stretch/>
                  </pic:blipFill>
                  <pic:spPr bwMode="auto">
                    <a:xfrm>
                      <a:off x="0" y="0"/>
                      <a:ext cx="4862084" cy="4551270"/>
                    </a:xfrm>
                    <a:prstGeom prst="rect">
                      <a:avLst/>
                    </a:prstGeom>
                    <a:ln>
                      <a:noFill/>
                    </a:ln>
                    <a:extLst>
                      <a:ext uri="{53640926-AAD7-44D8-BBD7-CCE9431645EC}">
                        <a14:shadowObscured xmlns:a14="http://schemas.microsoft.com/office/drawing/2010/main"/>
                      </a:ext>
                    </a:extLst>
                  </pic:spPr>
                </pic:pic>
              </a:graphicData>
            </a:graphic>
          </wp:inline>
        </w:drawing>
      </w:r>
    </w:p>
    <w:p w14:paraId="2A46BED9" w14:textId="68AF47FF" w:rsidR="00240B7B" w:rsidRDefault="0062101B" w:rsidP="0062101B">
      <w:pPr>
        <w:pStyle w:val="af0"/>
        <w:jc w:val="center"/>
      </w:pPr>
      <w:r>
        <w:t xml:space="preserve">Рисунок </w:t>
      </w:r>
      <w:r w:rsidR="000A09E2">
        <w:rPr>
          <w:noProof/>
        </w:rPr>
        <w:fldChar w:fldCharType="begin"/>
      </w:r>
      <w:r w:rsidR="00C04E12">
        <w:rPr>
          <w:noProof/>
        </w:rPr>
        <w:instrText xml:space="preserve"> SEQ Рисунок \* ARABIC </w:instrText>
      </w:r>
      <w:r w:rsidR="000A09E2">
        <w:rPr>
          <w:noProof/>
        </w:rPr>
        <w:fldChar w:fldCharType="separate"/>
      </w:r>
      <w:r w:rsidR="00EF60C3">
        <w:rPr>
          <w:noProof/>
        </w:rPr>
        <w:t>8</w:t>
      </w:r>
      <w:r w:rsidR="000A09E2">
        <w:rPr>
          <w:noProof/>
        </w:rPr>
        <w:fldChar w:fldCharType="end"/>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53414C" w14:paraId="380B67B4" w14:textId="77777777" w:rsidTr="0053414C">
        <w:tc>
          <w:tcPr>
            <w:tcW w:w="8642" w:type="dxa"/>
          </w:tcPr>
          <w:p w14:paraId="771464D1" w14:textId="77777777" w:rsidR="0053414C" w:rsidRPr="00432C08" w:rsidRDefault="00197DA4" w:rsidP="0053414C">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16</m:t>
                    </m:r>
                  </m:den>
                </m:f>
              </m:oMath>
            </m:oMathPara>
          </w:p>
        </w:tc>
        <w:tc>
          <w:tcPr>
            <w:tcW w:w="703" w:type="dxa"/>
            <w:vAlign w:val="center"/>
          </w:tcPr>
          <w:p w14:paraId="646CABE5" w14:textId="03A3CCFD" w:rsidR="0053414C" w:rsidRPr="000E3B84" w:rsidRDefault="0053414C"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54</w:t>
            </w:r>
            <w:r w:rsidR="000A09E2">
              <w:rPr>
                <w:noProof/>
              </w:rPr>
              <w:fldChar w:fldCharType="end"/>
            </w:r>
            <w:r>
              <w:t>)</w:t>
            </w:r>
          </w:p>
        </w:tc>
      </w:tr>
    </w:tbl>
    <w:p w14:paraId="2896335E" w14:textId="77777777" w:rsidR="00240B7B" w:rsidRDefault="001B6897" w:rsidP="00C80867">
      <w:pPr>
        <w:pStyle w:val="a4"/>
        <w:rPr>
          <w:rFonts w:eastAsiaTheme="minorEastAsia"/>
        </w:rPr>
      </w:pPr>
      <w:r>
        <w:t xml:space="preserve">Далее для расчёта углов </w:t>
      </w:r>
      <m:oMath>
        <m:sSub>
          <m:sSubPr>
            <m:ctrlPr>
              <w:rPr>
                <w:rFonts w:ascii="Cambria Math" w:hAnsi="Cambria Math"/>
                <w:i/>
              </w:rPr>
            </m:ctrlPr>
          </m:sSubPr>
          <m:e>
            <m:r>
              <w:rPr>
                <w:rFonts w:ascii="Cambria Math" w:hAnsi="Cambria Math"/>
              </w:rPr>
              <m:t>γ</m:t>
            </m:r>
          </m:e>
          <m:sub>
            <m:r>
              <w:rPr>
                <w:rFonts w:ascii="Cambria Math" w:hAnsi="Cambria Math"/>
              </w:rPr>
              <m:t>3</m:t>
            </m:r>
          </m:sub>
        </m:sSub>
      </m:oMath>
      <w:r>
        <w:rPr>
          <w:rFonts w:eastAsiaTheme="minorEastAsia"/>
        </w:rPr>
        <w:t xml:space="preserve"> и </w:t>
      </w:r>
      <m:oMath>
        <m:sSub>
          <m:sSubPr>
            <m:ctrlPr>
              <w:rPr>
                <w:rFonts w:ascii="Cambria Math" w:hAnsi="Cambria Math"/>
                <w:i/>
              </w:rPr>
            </m:ctrlPr>
          </m:sSubPr>
          <m:e>
            <m:r>
              <w:rPr>
                <w:rFonts w:ascii="Cambria Math" w:hAnsi="Cambria Math"/>
              </w:rPr>
              <m:t>γ</m:t>
            </m:r>
          </m:e>
          <m:sub>
            <m:r>
              <w:rPr>
                <w:rFonts w:ascii="Cambria Math" w:hAnsi="Cambria Math"/>
              </w:rPr>
              <m:t>4</m:t>
            </m:r>
          </m:sub>
        </m:sSub>
      </m:oMath>
      <w:r>
        <w:rPr>
          <w:rFonts w:eastAsiaTheme="minorEastAsia"/>
        </w:rPr>
        <w:t xml:space="preserve"> следует учесть, что данные координаты зависят не только от обобщенных координат сочленения, но и от обобщенных координат родительских сочленений.</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334B3B" w14:paraId="32221D5A" w14:textId="77777777" w:rsidTr="003A06EE">
        <w:tc>
          <w:tcPr>
            <w:tcW w:w="8642" w:type="dxa"/>
          </w:tcPr>
          <w:p w14:paraId="253D61DC" w14:textId="77777777" w:rsidR="00334B3B" w:rsidRPr="00432C08" w:rsidRDefault="00197DA4" w:rsidP="003A06EE">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3</m:t>
                    </m:r>
                  </m:sub>
                </m:sSub>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16</m:t>
                    </m:r>
                  </m:den>
                </m:f>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32</m:t>
                    </m:r>
                  </m:den>
                </m:f>
              </m:oMath>
            </m:oMathPara>
          </w:p>
        </w:tc>
        <w:tc>
          <w:tcPr>
            <w:tcW w:w="703" w:type="dxa"/>
            <w:vAlign w:val="center"/>
          </w:tcPr>
          <w:p w14:paraId="3EDFFE0D" w14:textId="47ECFD1E"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55</w:t>
            </w:r>
            <w:r w:rsidR="000A09E2">
              <w:rPr>
                <w:noProof/>
              </w:rPr>
              <w:fldChar w:fldCharType="end"/>
            </w:r>
            <w:r>
              <w:t>)</w:t>
            </w:r>
          </w:p>
        </w:tc>
      </w:tr>
      <w:tr w:rsidR="00334B3B" w14:paraId="56F5359C" w14:textId="77777777" w:rsidTr="003A06EE">
        <w:tc>
          <w:tcPr>
            <w:tcW w:w="8642" w:type="dxa"/>
          </w:tcPr>
          <w:p w14:paraId="61CCDD5C" w14:textId="77777777" w:rsidR="00334B3B" w:rsidRPr="00432C08" w:rsidRDefault="00197DA4" w:rsidP="003A06EE">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4</m:t>
                    </m:r>
                  </m:sub>
                </m:sSub>
                <m:r>
                  <w:rPr>
                    <w:rFonts w:ascii="Cambria Math" w:hAnsi="Cambria Math"/>
                  </w:rPr>
                  <m:t>=</m:t>
                </m:r>
                <m:r>
                  <w:rPr>
                    <w:rFonts w:ascii="Cambria Math" w:hAnsi="Cambria Math"/>
                    <w:lang w:val="en-US"/>
                  </w:rPr>
                  <m:t>rad</m:t>
                </m:r>
                <m:r>
                  <w:rPr>
                    <w:rFonts w:ascii="Cambria Math" w:hAnsi="Cambria Math"/>
                  </w:rPr>
                  <m:t>2step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m:t>
                        </m:r>
                      </m:sub>
                    </m:sSub>
                  </m:e>
                </m:d>
                <m:r>
                  <w:rPr>
                    <w:rFonts w:ascii="Cambria Math" w:hAnsi="Cambria Math"/>
                  </w:rPr>
                  <m:t>∙5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24</m:t>
                    </m:r>
                  </m:den>
                </m:f>
                <m:r>
                  <w:rPr>
                    <w:rFonts w:ascii="Cambria Math" w:hAnsi="Cambria Math"/>
                  </w:rPr>
                  <m:t>+</m:t>
                </m:r>
                <m:r>
                  <w:rPr>
                    <w:rFonts w:ascii="Cambria Math" w:hAnsi="Cambria Math"/>
                    <w:lang w:val="en-US"/>
                  </w:rPr>
                  <m:t>rad</m:t>
                </m:r>
                <m:r>
                  <w:rPr>
                    <w:rFonts w:ascii="Cambria Math" w:hAnsi="Cambria Math"/>
                  </w:rPr>
                  <m:t>2step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32</m:t>
                    </m:r>
                  </m:den>
                </m:f>
                <m:r>
                  <w:rPr>
                    <w:rFonts w:ascii="Cambria Math" w:hAnsi="Cambria Math"/>
                  </w:rPr>
                  <m:t>+</m:t>
                </m:r>
                <m:r>
                  <w:rPr>
                    <w:rFonts w:ascii="Cambria Math" w:hAnsi="Cambria Math"/>
                    <w:lang w:val="en-US"/>
                  </w:rPr>
                  <m:t>rad</m:t>
                </m:r>
                <m:r>
                  <w:rPr>
                    <w:rFonts w:ascii="Cambria Math" w:hAnsi="Cambria Math"/>
                  </w:rPr>
                  <m:t>2step(</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26</m:t>
                    </m:r>
                  </m:den>
                </m:f>
              </m:oMath>
            </m:oMathPara>
          </w:p>
        </w:tc>
        <w:tc>
          <w:tcPr>
            <w:tcW w:w="703" w:type="dxa"/>
          </w:tcPr>
          <w:p w14:paraId="0B550032" w14:textId="1FBB7D41"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56</w:t>
            </w:r>
            <w:r w:rsidR="000A09E2">
              <w:rPr>
                <w:noProof/>
              </w:rPr>
              <w:fldChar w:fldCharType="end"/>
            </w:r>
            <w:r>
              <w:t>)</w:t>
            </w:r>
          </w:p>
        </w:tc>
      </w:tr>
      <w:bookmarkStart w:id="23" w:name="_Toc26229433"/>
      <w:tr w:rsidR="00334B3B" w14:paraId="60B7EE8C" w14:textId="77777777" w:rsidTr="003A06EE">
        <w:tc>
          <w:tcPr>
            <w:tcW w:w="8642" w:type="dxa"/>
          </w:tcPr>
          <w:p w14:paraId="18168B66" w14:textId="77777777" w:rsidR="00334B3B" w:rsidRPr="00432C08" w:rsidRDefault="00197DA4" w:rsidP="003A06EE">
            <w:pPr>
              <w:pStyle w:val="a4"/>
              <w:rPr>
                <w:i/>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5</m:t>
                    </m:r>
                  </m:sub>
                </m:sSub>
                <m:r>
                  <w:rPr>
                    <w:rFonts w:ascii="Cambria Math" w:hAnsi="Cambria Math"/>
                  </w:rPr>
                  <m:t>=</m:t>
                </m:r>
                <m:r>
                  <w:rPr>
                    <w:rFonts w:ascii="Cambria Math" w:hAnsi="Cambria Math"/>
                    <w:lang w:val="en-US"/>
                  </w:rPr>
                  <m:t>rad</m:t>
                </m:r>
                <m:r>
                  <w:rPr>
                    <w:rFonts w:ascii="Cambria Math" w:hAnsi="Cambria Math"/>
                  </w:rPr>
                  <m:t>2deg(</m:t>
                </m:r>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oMath>
            </m:oMathPara>
          </w:p>
        </w:tc>
        <w:tc>
          <w:tcPr>
            <w:tcW w:w="703" w:type="dxa"/>
          </w:tcPr>
          <w:p w14:paraId="33EE86D8" w14:textId="3092EE7E" w:rsidR="00334B3B" w:rsidRPr="000E3B84" w:rsidRDefault="00334B3B" w:rsidP="005147A5">
            <w:pPr>
              <w:pStyle w:val="af0"/>
            </w:pPr>
            <w:r>
              <w:t>(</w:t>
            </w:r>
            <w:r w:rsidR="000A09E2">
              <w:rPr>
                <w:noProof/>
              </w:rPr>
              <w:fldChar w:fldCharType="begin"/>
            </w:r>
            <w:r w:rsidR="00C04E12">
              <w:rPr>
                <w:noProof/>
              </w:rPr>
              <w:instrText xml:space="preserve"> SEQ Формула \* ARABIC </w:instrText>
            </w:r>
            <w:r w:rsidR="000A09E2">
              <w:rPr>
                <w:noProof/>
              </w:rPr>
              <w:fldChar w:fldCharType="separate"/>
            </w:r>
            <w:r w:rsidR="00EF60C3">
              <w:rPr>
                <w:noProof/>
              </w:rPr>
              <w:t>57</w:t>
            </w:r>
            <w:r w:rsidR="000A09E2">
              <w:rPr>
                <w:noProof/>
              </w:rPr>
              <w:fldChar w:fldCharType="end"/>
            </w:r>
            <w:r>
              <w:t>)</w:t>
            </w:r>
          </w:p>
        </w:tc>
      </w:tr>
    </w:tbl>
    <w:p w14:paraId="0B476826" w14:textId="77777777" w:rsidR="00F52C1F" w:rsidRDefault="00F52C1F" w:rsidP="00A74299">
      <w:pPr>
        <w:pStyle w:val="2"/>
      </w:pPr>
      <w:bookmarkStart w:id="24" w:name="_Toc30411710"/>
      <w:bookmarkStart w:id="25" w:name="_Toc26229434"/>
      <w:bookmarkEnd w:id="23"/>
      <w:r>
        <w:t>Сравнение решений</w:t>
      </w:r>
      <w:bookmarkEnd w:id="24"/>
    </w:p>
    <w:p w14:paraId="4D7333E0" w14:textId="77777777" w:rsidR="00F52C1F" w:rsidRPr="009778DD" w:rsidRDefault="00A37E97" w:rsidP="00F52C1F">
      <w:pPr>
        <w:pStyle w:val="a4"/>
      </w:pPr>
      <w:r>
        <w:t>Сравнение полученных методов решения ОЗК производилось</w:t>
      </w:r>
      <w:r w:rsidR="007C75EB">
        <w:t xml:space="preserve"> по времени работы решения</w:t>
      </w:r>
      <w:r w:rsidR="00460BC5">
        <w:t xml:space="preserve">. </w:t>
      </w:r>
      <w:r w:rsidR="00E43291">
        <w:t xml:space="preserve">Для сравнения использовался микроконтроллер </w:t>
      </w:r>
      <w:r w:rsidR="00E43291">
        <w:rPr>
          <w:lang w:val="en-US"/>
        </w:rPr>
        <w:t>STM</w:t>
      </w:r>
      <w:r w:rsidR="00E43291" w:rsidRPr="00E43291">
        <w:t>32</w:t>
      </w:r>
      <w:r w:rsidR="00E43291">
        <w:rPr>
          <w:lang w:val="en-US"/>
        </w:rPr>
        <w:t>F</w:t>
      </w:r>
      <w:r w:rsidR="00E43291" w:rsidRPr="00E43291">
        <w:t>103</w:t>
      </w:r>
      <w:r w:rsidR="00E43291">
        <w:rPr>
          <w:lang w:val="en-US"/>
        </w:rPr>
        <w:t>T</w:t>
      </w:r>
      <w:r w:rsidR="00E43291" w:rsidRPr="00E43291">
        <w:t>6</w:t>
      </w:r>
      <w:r w:rsidR="00E43291">
        <w:t xml:space="preserve"> с тактовой частотой 8 МГц. Для более корректного сравнения алгоритмов оптимизацию компилятора примем за </w:t>
      </w:r>
      <w:r w:rsidR="00E43291">
        <w:rPr>
          <w:lang w:val="en-US"/>
        </w:rPr>
        <w:t>O</w:t>
      </w:r>
      <w:r w:rsidR="00E43291">
        <w:t xml:space="preserve">0. </w:t>
      </w:r>
      <w:r w:rsidR="00B87BC8">
        <w:t xml:space="preserve">Программный код </w:t>
      </w:r>
      <w:r w:rsidR="00A0170B">
        <w:t xml:space="preserve">для </w:t>
      </w:r>
      <w:r w:rsidR="00B87BC8">
        <w:t xml:space="preserve">метода </w:t>
      </w:r>
      <w:r w:rsidR="00A0170B">
        <w:t>ДХ приведен в приложении 3, программный код для метода геометрического представления структурно эквивалентен приложению 2</w:t>
      </w:r>
      <w:r w:rsidR="00B87BC8">
        <w:t xml:space="preserve">. </w:t>
      </w:r>
      <w:r w:rsidR="001F6FC0">
        <w:t xml:space="preserve">На рисунке 9 представлены диаграммы сравнения двух способов решения ОЗК – с помощью геометрического представления звеньев и с помощью формализма ДХ. </w:t>
      </w:r>
      <w:r w:rsidR="002E76E8">
        <w:t xml:space="preserve">На диаграммах представлено время расчета одного решения ОЗК в </w:t>
      </w:r>
      <w:proofErr w:type="spellStart"/>
      <w:r w:rsidR="002E76E8">
        <w:t>мс</w:t>
      </w:r>
      <w:proofErr w:type="spellEnd"/>
      <w:r w:rsidR="002E76E8">
        <w:t xml:space="preserve">. </w:t>
      </w:r>
      <w:r w:rsidR="001F6FC0">
        <w:t xml:space="preserve">Так же на рисунке 9 приведена диаграмма аналогичного сравнения для микроконтроллера </w:t>
      </w:r>
      <w:proofErr w:type="spellStart"/>
      <w:r w:rsidR="001F6FC0">
        <w:rPr>
          <w:lang w:val="en-US"/>
        </w:rPr>
        <w:t>ATMega</w:t>
      </w:r>
      <w:proofErr w:type="spellEnd"/>
      <w:r w:rsidR="001F6FC0" w:rsidRPr="001F6FC0">
        <w:t xml:space="preserve"> 2560 </w:t>
      </w:r>
      <w:r w:rsidR="001F6FC0">
        <w:t xml:space="preserve">на </w:t>
      </w:r>
      <w:proofErr w:type="spellStart"/>
      <w:r w:rsidR="001F6FC0">
        <w:t>восьмибитной</w:t>
      </w:r>
      <w:proofErr w:type="spellEnd"/>
      <w:r w:rsidR="001F6FC0">
        <w:t xml:space="preserve"> архитектуре. Как видно из гра</w:t>
      </w:r>
      <w:r w:rsidR="009778DD">
        <w:t xml:space="preserve">фиков, решение с использованием геометрического представления дает результат примерно в 3 раза быстрее, чем решение с использованием формализма </w:t>
      </w:r>
      <w:r w:rsidR="002E76E8">
        <w:t>ДХ, не зависимо от архитектуры микроконтроллера. Для дальнейшей разработки бортовой программы манипулятора примем решение через геометрическое представление манипулятора как основное.</w:t>
      </w:r>
    </w:p>
    <w:p w14:paraId="5799E972" w14:textId="77777777" w:rsidR="00387713" w:rsidRDefault="00460BC5" w:rsidP="00387713">
      <w:pPr>
        <w:pStyle w:val="af0"/>
        <w:keepNext/>
        <w:jc w:val="center"/>
      </w:pPr>
      <w:r>
        <w:rPr>
          <w:noProof/>
          <w:lang w:eastAsia="ru-RU"/>
        </w:rPr>
        <w:drawing>
          <wp:inline distT="0" distB="0" distL="0" distR="0" wp14:anchorId="2C54B802" wp14:editId="4923FA72">
            <wp:extent cx="4163290" cy="2081868"/>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80225" cy="2090336"/>
                    </a:xfrm>
                    <a:prstGeom prst="rect">
                      <a:avLst/>
                    </a:prstGeom>
                  </pic:spPr>
                </pic:pic>
              </a:graphicData>
            </a:graphic>
          </wp:inline>
        </w:drawing>
      </w:r>
    </w:p>
    <w:p w14:paraId="469DA8C9" w14:textId="58275EDF" w:rsidR="00A37E97" w:rsidRPr="00A37E97" w:rsidRDefault="00387713" w:rsidP="00387713">
      <w:pPr>
        <w:pStyle w:val="af0"/>
        <w:jc w:val="center"/>
      </w:pPr>
      <w:r>
        <w:t xml:space="preserve">Рисунок </w:t>
      </w:r>
      <w:r w:rsidR="000A09E2">
        <w:fldChar w:fldCharType="begin"/>
      </w:r>
      <w:r>
        <w:instrText xml:space="preserve"> SEQ Рисунок \* ARABIC </w:instrText>
      </w:r>
      <w:r w:rsidR="000A09E2">
        <w:fldChar w:fldCharType="separate"/>
      </w:r>
      <w:r w:rsidR="00EF60C3">
        <w:rPr>
          <w:noProof/>
        </w:rPr>
        <w:t>9</w:t>
      </w:r>
      <w:r w:rsidR="000A09E2">
        <w:fldChar w:fldCharType="end"/>
      </w:r>
    </w:p>
    <w:p w14:paraId="2960EFDA" w14:textId="4660F932" w:rsidR="00F52C1F" w:rsidRDefault="00F52C1F">
      <w:r>
        <w:br w:type="page"/>
      </w:r>
    </w:p>
    <w:p w14:paraId="1144DC5E" w14:textId="3F690CAD" w:rsidR="00197DA4" w:rsidRDefault="00197DA4" w:rsidP="00197DA4">
      <w:pPr>
        <w:pStyle w:val="1"/>
      </w:pPr>
      <w:r>
        <w:lastRenderedPageBreak/>
        <w:t>Отслеживание положения</w:t>
      </w:r>
    </w:p>
    <w:p w14:paraId="4A849717" w14:textId="4AC2BE7D" w:rsidR="00657A1C" w:rsidRDefault="00E669D9" w:rsidP="00657A1C">
      <w:pPr>
        <w:pStyle w:val="a4"/>
      </w:pPr>
      <w:r>
        <w:t xml:space="preserve">Для управления каждым шаговым двигателем используются два сигнала микроконтроллера </w:t>
      </w:r>
      <w:r>
        <w:rPr>
          <w:lang w:val="en-US"/>
        </w:rPr>
        <w:t>STEP</w:t>
      </w:r>
      <w:r w:rsidRPr="00E669D9">
        <w:t xml:space="preserve"> </w:t>
      </w:r>
      <w:r>
        <w:t>и</w:t>
      </w:r>
      <w:r w:rsidRPr="00E669D9">
        <w:t xml:space="preserve"> </w:t>
      </w:r>
      <w:r>
        <w:rPr>
          <w:lang w:val="en-US"/>
        </w:rPr>
        <w:t>DIR</w:t>
      </w:r>
      <w:r>
        <w:t xml:space="preserve">. Сигнал </w:t>
      </w:r>
      <w:r>
        <w:rPr>
          <w:lang w:val="en-US"/>
        </w:rPr>
        <w:t>STEP</w:t>
      </w:r>
      <w:r w:rsidRPr="00E669D9">
        <w:t xml:space="preserve"> </w:t>
      </w:r>
      <w:r>
        <w:t xml:space="preserve">задает скорость вращения, каждый передний фронт сигнала сообщает драйверу, что необходимо повернуть вал двигателя на один шаг, полушаг или микро-шаг. </w:t>
      </w:r>
      <w:r w:rsidR="00657A1C">
        <w:t xml:space="preserve">Сигнал </w:t>
      </w:r>
      <w:r w:rsidR="00657A1C">
        <w:rPr>
          <w:lang w:val="en-US"/>
        </w:rPr>
        <w:t>DIR</w:t>
      </w:r>
      <w:r w:rsidR="00657A1C">
        <w:t xml:space="preserve"> задает направление вращения, при положительном уровне сигнала двигатель вращается во часовой стрелке, при отрицательном против. Для </w:t>
      </w:r>
      <w:r w:rsidR="00FB18C3">
        <w:t xml:space="preserve">задания сигнала </w:t>
      </w:r>
      <w:r w:rsidR="00FB18C3">
        <w:rPr>
          <w:lang w:val="en-US"/>
        </w:rPr>
        <w:t>STEP</w:t>
      </w:r>
      <w:r w:rsidR="00FB18C3" w:rsidRPr="00FB18C3">
        <w:t xml:space="preserve"> </w:t>
      </w:r>
      <w:r w:rsidR="00FB18C3">
        <w:t xml:space="preserve">используются аппаратные таймеры, для каждого двигателя используется отдельный таймер. </w:t>
      </w:r>
      <w:r w:rsidR="00392522">
        <w:t xml:space="preserve">Сигнал </w:t>
      </w:r>
      <w:r w:rsidR="00392522">
        <w:rPr>
          <w:lang w:val="en-US"/>
        </w:rPr>
        <w:t xml:space="preserve">DIR </w:t>
      </w:r>
      <w:r w:rsidR="00392522">
        <w:t xml:space="preserve">задается </w:t>
      </w:r>
      <w:r w:rsidR="00392522">
        <w:rPr>
          <w:lang w:val="en-US"/>
        </w:rPr>
        <w:t xml:space="preserve">GPIO </w:t>
      </w:r>
      <w:r w:rsidR="00392522">
        <w:t xml:space="preserve">выводом. </w:t>
      </w:r>
    </w:p>
    <w:p w14:paraId="1DE1182A" w14:textId="77777777" w:rsidR="00635BA8" w:rsidRDefault="001B2887" w:rsidP="00657A1C">
      <w:pPr>
        <w:pStyle w:val="a4"/>
      </w:pPr>
      <w:r>
        <w:t xml:space="preserve">Шаговые двигатели оснащены инкрементальными </w:t>
      </w:r>
      <w:proofErr w:type="spellStart"/>
      <w:r>
        <w:t>энкодрами</w:t>
      </w:r>
      <w:proofErr w:type="spellEnd"/>
      <w:r>
        <w:t xml:space="preserve">, подключаемыми к драйверу шаговых двигателей, что позволяет драйверу отслеживать пропуски шагов двигателя и корректировать положение. </w:t>
      </w:r>
    </w:p>
    <w:p w14:paraId="2234CC81" w14:textId="4861469B" w:rsidR="001B2887" w:rsidRDefault="00635BA8" w:rsidP="00657A1C">
      <w:pPr>
        <w:pStyle w:val="a4"/>
      </w:pPr>
      <w:r>
        <w:t xml:space="preserve">Для осуществления обратной связи по положению между микроконтроллером и шаговым двигателей применяются различные методы. Самый простой и надежный метод, это отслеживание сигналов </w:t>
      </w:r>
      <w:proofErr w:type="spellStart"/>
      <w:r>
        <w:t>энкодеров</w:t>
      </w:r>
      <w:proofErr w:type="spellEnd"/>
      <w:r>
        <w:t xml:space="preserve">, подключенных к драйверу шаговых двигателей. Для реализации данного метода в микроконтроллерах </w:t>
      </w:r>
      <w:r>
        <w:rPr>
          <w:lang w:val="en-US"/>
        </w:rPr>
        <w:t>STM</w:t>
      </w:r>
      <w:r w:rsidRPr="00635BA8">
        <w:t xml:space="preserve">32 </w:t>
      </w:r>
      <w:r>
        <w:t xml:space="preserve">предусмотрена опция таймеров для аппаратной обработки сигналов инкрементальных </w:t>
      </w:r>
      <w:proofErr w:type="spellStart"/>
      <w:r>
        <w:t>энкодеров</w:t>
      </w:r>
      <w:proofErr w:type="spellEnd"/>
      <w:r>
        <w:t xml:space="preserve">. </w:t>
      </w:r>
      <w:r w:rsidR="000B3D04">
        <w:t xml:space="preserve">Для реализации данной опции необходимо для каждого двигателя выделить таймер, способный работать в </w:t>
      </w:r>
      <w:proofErr w:type="spellStart"/>
      <w:r w:rsidR="000B3D04">
        <w:t>энкодерном</w:t>
      </w:r>
      <w:proofErr w:type="spellEnd"/>
      <w:r w:rsidR="000B3D04">
        <w:t xml:space="preserve"> режиме, и дополнительно два вывода микроконтроллера, связанные с двумя каналами таймера. </w:t>
      </w:r>
      <w:r w:rsidR="00FB48DA">
        <w:t>О</w:t>
      </w:r>
      <w:r w:rsidR="006D6D39">
        <w:t xml:space="preserve">брабатывать сигнал </w:t>
      </w:r>
      <w:proofErr w:type="spellStart"/>
      <w:r w:rsidR="006D6D39">
        <w:t>энкодеров</w:t>
      </w:r>
      <w:proofErr w:type="spellEnd"/>
      <w:r w:rsidR="006D6D39">
        <w:t xml:space="preserve"> способны таймеры </w:t>
      </w:r>
      <w:r w:rsidR="006D6D39">
        <w:t>1-5 и 8</w:t>
      </w:r>
      <w:r w:rsidR="006D6D39">
        <w:t>.</w:t>
      </w:r>
    </w:p>
    <w:p w14:paraId="56DE7F00" w14:textId="1B753E9B" w:rsidR="008A7C81" w:rsidRDefault="008A7C81" w:rsidP="00657A1C">
      <w:pPr>
        <w:pStyle w:val="a4"/>
      </w:pPr>
      <w:r>
        <w:rPr>
          <w:noProof/>
          <w:lang w:eastAsia="ru-RU"/>
        </w:rPr>
        <w:lastRenderedPageBreak/>
        <w:drawing>
          <wp:inline distT="0" distB="0" distL="0" distR="0" wp14:anchorId="11CF3C57" wp14:editId="4877909A">
            <wp:extent cx="3592578" cy="183642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5544" cy="1837936"/>
                    </a:xfrm>
                    <a:prstGeom prst="rect">
                      <a:avLst/>
                    </a:prstGeom>
                  </pic:spPr>
                </pic:pic>
              </a:graphicData>
            </a:graphic>
          </wp:inline>
        </w:drawing>
      </w:r>
      <w:r>
        <w:rPr>
          <w:noProof/>
          <w:lang w:eastAsia="ru-RU"/>
        </w:rPr>
        <w:drawing>
          <wp:inline distT="0" distB="0" distL="0" distR="0" wp14:anchorId="7BEF8C48" wp14:editId="598E603F">
            <wp:extent cx="3797792" cy="2552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4782" cy="2557398"/>
                    </a:xfrm>
                    <a:prstGeom prst="rect">
                      <a:avLst/>
                    </a:prstGeom>
                  </pic:spPr>
                </pic:pic>
              </a:graphicData>
            </a:graphic>
          </wp:inline>
        </w:drawing>
      </w:r>
    </w:p>
    <w:p w14:paraId="03F35DFA" w14:textId="77777777" w:rsidR="008A7C81" w:rsidRDefault="008A7C81" w:rsidP="00657A1C">
      <w:pPr>
        <w:pStyle w:val="a4"/>
      </w:pPr>
    </w:p>
    <w:p w14:paraId="09A2C3B6" w14:textId="2DA33B23" w:rsidR="000B3D04" w:rsidRPr="000B3D04" w:rsidRDefault="000B3D04" w:rsidP="00657A1C">
      <w:pPr>
        <w:pStyle w:val="a4"/>
        <w:rPr>
          <w:color w:val="FF0000"/>
        </w:rPr>
      </w:pPr>
      <w:r w:rsidRPr="000B3D04">
        <w:rPr>
          <w:color w:val="FF0000"/>
        </w:rPr>
        <w:t xml:space="preserve">//описать принцип работы </w:t>
      </w:r>
      <w:proofErr w:type="spellStart"/>
      <w:r w:rsidRPr="000B3D04">
        <w:rPr>
          <w:color w:val="FF0000"/>
        </w:rPr>
        <w:t>э</w:t>
      </w:r>
      <w:r>
        <w:rPr>
          <w:color w:val="FF0000"/>
        </w:rPr>
        <w:t>н</w:t>
      </w:r>
      <w:r w:rsidRPr="000B3D04">
        <w:rPr>
          <w:color w:val="FF0000"/>
        </w:rPr>
        <w:t>кодера</w:t>
      </w:r>
      <w:proofErr w:type="spellEnd"/>
      <w:r w:rsidRPr="000B3D04">
        <w:rPr>
          <w:color w:val="FF0000"/>
        </w:rPr>
        <w:t xml:space="preserve"> и схему с фотодиодом</w:t>
      </w:r>
    </w:p>
    <w:p w14:paraId="0A1A4ABA" w14:textId="028BBFC6" w:rsidR="00522E84" w:rsidRDefault="003E75C6" w:rsidP="00522E84">
      <w:pPr>
        <w:pStyle w:val="a4"/>
      </w:pPr>
      <w:r>
        <w:t xml:space="preserve">Второй метод отслеживания положения представляет из себя уже не прямую, а косвенную обратную связь двигателя с микроконтроллером. Так как драйвер шагового двигателя обеспечивает своевременное коммутирование обмоток, и зачёт обратной связи драйвера и двигателя с </w:t>
      </w:r>
      <w:proofErr w:type="spellStart"/>
      <w:r>
        <w:t>энкодером</w:t>
      </w:r>
      <w:proofErr w:type="spellEnd"/>
      <w:r>
        <w:t xml:space="preserve"> обеспечивается отсутствие пропуска шагов и обработка управляющих команд в реальном времени, можно разделить линию обратной связи. Таким образом драйвер обрабатывает информацию, поступающую с </w:t>
      </w:r>
      <w:proofErr w:type="spellStart"/>
      <w:r>
        <w:t>энкодеров</w:t>
      </w:r>
      <w:proofErr w:type="spellEnd"/>
      <w:r>
        <w:t xml:space="preserve">, а микроконтроллер обрабатывает ШИМ сигнал, генерируемы им же. </w:t>
      </w:r>
      <w:r w:rsidR="00522E84">
        <w:t xml:space="preserve">Таймеры в микроконтроллерах </w:t>
      </w:r>
      <w:r w:rsidR="00522E84">
        <w:rPr>
          <w:lang w:val="en-US"/>
        </w:rPr>
        <w:t>STM</w:t>
      </w:r>
      <w:r w:rsidR="00522E84">
        <w:t xml:space="preserve">32 могут работать не только в режиме генерации ШИМ сигнала, но и в режиме захвата сигнала. Таким образом можно отслеживать какое количество импульсов было послано на драйвер двигателя, соответственно на какое количество шагов повернулся вал двигателя. Для </w:t>
      </w:r>
      <w:r w:rsidR="00522E84">
        <w:lastRenderedPageBreak/>
        <w:t xml:space="preserve">данного метода так же необходимо при каждом срабатывании прерывания на следящем таймере учитывать какой уровень задан на управляющем </w:t>
      </w:r>
      <w:proofErr w:type="spellStart"/>
      <w:r w:rsidR="00522E84">
        <w:t>пине</w:t>
      </w:r>
      <w:proofErr w:type="spellEnd"/>
      <w:r w:rsidR="00522E84">
        <w:t xml:space="preserve"> </w:t>
      </w:r>
      <w:r w:rsidR="00522E84">
        <w:rPr>
          <w:lang w:val="en-US"/>
        </w:rPr>
        <w:t>DIR</w:t>
      </w:r>
      <w:r w:rsidR="00522E84">
        <w:t xml:space="preserve">, и в зависимости от него инкрементировать, либо декрементировать текущее положение двигателя. </w:t>
      </w:r>
      <w:r w:rsidR="00F50CF7">
        <w:t>Для реализации представленного метода так же необходимо задействовать дополнительный таймер и дополнительный вход микроконтроллера. Стоит отметить, что некоторые таймеры 1-5 и 8 могут работать в подчинённом режиме, что позволяет назначить одному таймеру роль ведущего, а второму ведомого. Данная опция позволяет отслеживать сигналы внутри микроконтроллера не соединяя</w:t>
      </w:r>
      <w:r w:rsidR="00FB48DA">
        <w:t xml:space="preserve"> выводы.</w:t>
      </w:r>
    </w:p>
    <w:p w14:paraId="639D18FF" w14:textId="25D197F2" w:rsidR="001E705A" w:rsidRDefault="001E705A" w:rsidP="001E705A">
      <w:pPr>
        <w:pStyle w:val="a4"/>
        <w:rPr>
          <w:lang w:val="en-US"/>
        </w:rPr>
      </w:pPr>
      <w:r>
        <w:t xml:space="preserve">Описанные выше два метода подразумевают использование дополнительного таймера для каждого шагового двигателя. Ниже в таблице 123 приведены возможности таймеров микроконтроллера </w:t>
      </w:r>
      <w:r>
        <w:rPr>
          <w:lang w:val="en-US"/>
        </w:rPr>
        <w:t>STM32F767ZI.</w:t>
      </w:r>
    </w:p>
    <w:tbl>
      <w:tblPr>
        <w:tblStyle w:val="ae"/>
        <w:tblW w:w="0" w:type="auto"/>
        <w:tblLook w:val="04A0" w:firstRow="1" w:lastRow="0" w:firstColumn="1" w:lastColumn="0" w:noHBand="0" w:noVBand="1"/>
      </w:tblPr>
      <w:tblGrid>
        <w:gridCol w:w="1460"/>
        <w:gridCol w:w="1782"/>
        <w:gridCol w:w="2539"/>
        <w:gridCol w:w="1845"/>
        <w:gridCol w:w="1719"/>
      </w:tblGrid>
      <w:tr w:rsidR="001E705A" w14:paraId="5E1173C1" w14:textId="77777777" w:rsidTr="001E705A">
        <w:tc>
          <w:tcPr>
            <w:tcW w:w="1869" w:type="dxa"/>
            <w:vAlign w:val="center"/>
          </w:tcPr>
          <w:p w14:paraId="2A2A8E3B" w14:textId="58514B9C" w:rsidR="001E705A" w:rsidRDefault="001E705A" w:rsidP="001E705A">
            <w:pPr>
              <w:pStyle w:val="a4"/>
              <w:ind w:firstLine="0"/>
              <w:jc w:val="center"/>
            </w:pPr>
            <w:r>
              <w:t>Номер таймера</w:t>
            </w:r>
          </w:p>
        </w:tc>
        <w:tc>
          <w:tcPr>
            <w:tcW w:w="1869" w:type="dxa"/>
            <w:vAlign w:val="center"/>
          </w:tcPr>
          <w:p w14:paraId="3D9F422E" w14:textId="1B3F92DE" w:rsidR="001E705A" w:rsidRDefault="001E705A" w:rsidP="001E705A">
            <w:pPr>
              <w:pStyle w:val="a4"/>
              <w:ind w:firstLine="0"/>
              <w:jc w:val="center"/>
            </w:pPr>
            <w:proofErr w:type="spellStart"/>
            <w:r>
              <w:t>Энкодерный</w:t>
            </w:r>
            <w:proofErr w:type="spellEnd"/>
            <w:r>
              <w:t xml:space="preserve"> режим работы</w:t>
            </w:r>
          </w:p>
        </w:tc>
        <w:tc>
          <w:tcPr>
            <w:tcW w:w="1869" w:type="dxa"/>
            <w:vAlign w:val="center"/>
          </w:tcPr>
          <w:p w14:paraId="21BAA2E6" w14:textId="1115FF30" w:rsidR="001E705A" w:rsidRDefault="001E705A" w:rsidP="001E705A">
            <w:pPr>
              <w:pStyle w:val="a4"/>
              <w:ind w:firstLine="0"/>
              <w:jc w:val="center"/>
            </w:pPr>
            <w:r>
              <w:t>Возможность работать в режиме ведущего/ведомого</w:t>
            </w:r>
          </w:p>
        </w:tc>
        <w:tc>
          <w:tcPr>
            <w:tcW w:w="1869" w:type="dxa"/>
            <w:vAlign w:val="center"/>
          </w:tcPr>
          <w:p w14:paraId="10081046" w14:textId="4A2A7D68" w:rsidR="001E705A" w:rsidRDefault="001E705A" w:rsidP="001E705A">
            <w:pPr>
              <w:pStyle w:val="a4"/>
              <w:ind w:firstLine="0"/>
              <w:jc w:val="center"/>
            </w:pPr>
            <w:r>
              <w:t>Возможность захвата внешнего ШИМ</w:t>
            </w:r>
          </w:p>
        </w:tc>
        <w:tc>
          <w:tcPr>
            <w:tcW w:w="1869" w:type="dxa"/>
            <w:vAlign w:val="center"/>
          </w:tcPr>
          <w:p w14:paraId="2065022E" w14:textId="3DB4E5B7" w:rsidR="001E705A" w:rsidRDefault="001E705A" w:rsidP="001E705A">
            <w:pPr>
              <w:pStyle w:val="a4"/>
              <w:ind w:firstLine="0"/>
              <w:jc w:val="center"/>
            </w:pPr>
            <w:r>
              <w:t>Количество внешних ШИМ каналов</w:t>
            </w:r>
          </w:p>
        </w:tc>
      </w:tr>
      <w:tr w:rsidR="001E705A" w14:paraId="458E3400" w14:textId="77777777" w:rsidTr="001E705A">
        <w:tc>
          <w:tcPr>
            <w:tcW w:w="1869" w:type="dxa"/>
            <w:vAlign w:val="center"/>
          </w:tcPr>
          <w:p w14:paraId="5E92932B" w14:textId="51148B66" w:rsidR="001E705A" w:rsidRDefault="001E705A" w:rsidP="001E705A">
            <w:pPr>
              <w:pStyle w:val="a4"/>
              <w:ind w:firstLine="0"/>
              <w:jc w:val="center"/>
            </w:pPr>
            <w:r>
              <w:t>1</w:t>
            </w:r>
          </w:p>
        </w:tc>
        <w:tc>
          <w:tcPr>
            <w:tcW w:w="1869" w:type="dxa"/>
            <w:vAlign w:val="center"/>
          </w:tcPr>
          <w:p w14:paraId="3824D394" w14:textId="3E927A9E" w:rsidR="001E705A" w:rsidRDefault="001E705A" w:rsidP="001E705A">
            <w:pPr>
              <w:pStyle w:val="a4"/>
              <w:ind w:firstLine="0"/>
              <w:jc w:val="center"/>
            </w:pPr>
            <w:r>
              <w:t>+</w:t>
            </w:r>
          </w:p>
        </w:tc>
        <w:tc>
          <w:tcPr>
            <w:tcW w:w="1869" w:type="dxa"/>
            <w:vAlign w:val="center"/>
          </w:tcPr>
          <w:p w14:paraId="77D5B160" w14:textId="2C3D4C78" w:rsidR="001E705A" w:rsidRDefault="001E705A" w:rsidP="001E705A">
            <w:pPr>
              <w:pStyle w:val="a4"/>
              <w:ind w:firstLine="0"/>
              <w:jc w:val="center"/>
            </w:pPr>
            <w:r>
              <w:t>+</w:t>
            </w:r>
          </w:p>
        </w:tc>
        <w:tc>
          <w:tcPr>
            <w:tcW w:w="1869" w:type="dxa"/>
            <w:vAlign w:val="center"/>
          </w:tcPr>
          <w:p w14:paraId="5C029D32" w14:textId="656D0081" w:rsidR="001E705A" w:rsidRDefault="001E705A" w:rsidP="001E705A">
            <w:pPr>
              <w:pStyle w:val="a4"/>
              <w:ind w:firstLine="0"/>
              <w:jc w:val="center"/>
            </w:pPr>
            <w:r>
              <w:t>+</w:t>
            </w:r>
          </w:p>
        </w:tc>
        <w:tc>
          <w:tcPr>
            <w:tcW w:w="1869" w:type="dxa"/>
            <w:vAlign w:val="center"/>
          </w:tcPr>
          <w:p w14:paraId="6B55619A" w14:textId="195BEFB2" w:rsidR="001E705A" w:rsidRDefault="001E705A" w:rsidP="001E705A">
            <w:pPr>
              <w:pStyle w:val="a4"/>
              <w:ind w:firstLine="0"/>
              <w:jc w:val="center"/>
            </w:pPr>
            <w:r>
              <w:t>6</w:t>
            </w:r>
          </w:p>
        </w:tc>
      </w:tr>
      <w:tr w:rsidR="001E705A" w14:paraId="1A42FF18" w14:textId="77777777" w:rsidTr="001E705A">
        <w:tc>
          <w:tcPr>
            <w:tcW w:w="1869" w:type="dxa"/>
            <w:vAlign w:val="center"/>
          </w:tcPr>
          <w:p w14:paraId="7B6DC2EE" w14:textId="1CAED647" w:rsidR="001E705A" w:rsidRDefault="001E705A" w:rsidP="001E705A">
            <w:pPr>
              <w:pStyle w:val="a4"/>
              <w:ind w:firstLine="0"/>
              <w:jc w:val="center"/>
            </w:pPr>
            <w:r>
              <w:t>2</w:t>
            </w:r>
          </w:p>
        </w:tc>
        <w:tc>
          <w:tcPr>
            <w:tcW w:w="1869" w:type="dxa"/>
            <w:vAlign w:val="center"/>
          </w:tcPr>
          <w:p w14:paraId="3CDC29FC" w14:textId="562F1FAD" w:rsidR="001E705A" w:rsidRDefault="001E705A" w:rsidP="001E705A">
            <w:pPr>
              <w:pStyle w:val="a4"/>
              <w:ind w:firstLine="0"/>
              <w:jc w:val="center"/>
            </w:pPr>
            <w:r>
              <w:t>+</w:t>
            </w:r>
          </w:p>
        </w:tc>
        <w:tc>
          <w:tcPr>
            <w:tcW w:w="1869" w:type="dxa"/>
            <w:vAlign w:val="center"/>
          </w:tcPr>
          <w:p w14:paraId="65437665" w14:textId="755FC0E7" w:rsidR="001E705A" w:rsidRDefault="001E705A" w:rsidP="001E705A">
            <w:pPr>
              <w:pStyle w:val="a4"/>
              <w:ind w:firstLine="0"/>
              <w:jc w:val="center"/>
            </w:pPr>
            <w:r>
              <w:t>+</w:t>
            </w:r>
          </w:p>
        </w:tc>
        <w:tc>
          <w:tcPr>
            <w:tcW w:w="1869" w:type="dxa"/>
            <w:vAlign w:val="center"/>
          </w:tcPr>
          <w:p w14:paraId="6821F654" w14:textId="38B2D34B" w:rsidR="001E705A" w:rsidRDefault="001E705A" w:rsidP="001E705A">
            <w:pPr>
              <w:pStyle w:val="a4"/>
              <w:ind w:firstLine="0"/>
              <w:jc w:val="center"/>
            </w:pPr>
            <w:r>
              <w:t>+</w:t>
            </w:r>
          </w:p>
        </w:tc>
        <w:tc>
          <w:tcPr>
            <w:tcW w:w="1869" w:type="dxa"/>
            <w:vAlign w:val="center"/>
          </w:tcPr>
          <w:p w14:paraId="79F3D518" w14:textId="2C968148" w:rsidR="001E705A" w:rsidRDefault="001E705A" w:rsidP="001E705A">
            <w:pPr>
              <w:pStyle w:val="a4"/>
              <w:ind w:firstLine="0"/>
              <w:jc w:val="center"/>
            </w:pPr>
            <w:r>
              <w:t>4</w:t>
            </w:r>
          </w:p>
        </w:tc>
      </w:tr>
      <w:tr w:rsidR="001E705A" w14:paraId="3BA0FAF3" w14:textId="77777777" w:rsidTr="001E705A">
        <w:tc>
          <w:tcPr>
            <w:tcW w:w="1869" w:type="dxa"/>
            <w:vAlign w:val="center"/>
          </w:tcPr>
          <w:p w14:paraId="1740FB7C" w14:textId="0E8B5975" w:rsidR="001E705A" w:rsidRDefault="001E705A" w:rsidP="001E705A">
            <w:pPr>
              <w:pStyle w:val="a4"/>
              <w:ind w:firstLine="0"/>
              <w:jc w:val="center"/>
            </w:pPr>
            <w:r>
              <w:t>3</w:t>
            </w:r>
          </w:p>
        </w:tc>
        <w:tc>
          <w:tcPr>
            <w:tcW w:w="1869" w:type="dxa"/>
            <w:vAlign w:val="center"/>
          </w:tcPr>
          <w:p w14:paraId="32FC8DA1" w14:textId="1BADD8E4" w:rsidR="001E705A" w:rsidRDefault="001E705A" w:rsidP="001E705A">
            <w:pPr>
              <w:pStyle w:val="a4"/>
              <w:ind w:firstLine="0"/>
              <w:jc w:val="center"/>
            </w:pPr>
            <w:r>
              <w:t>+</w:t>
            </w:r>
          </w:p>
        </w:tc>
        <w:tc>
          <w:tcPr>
            <w:tcW w:w="1869" w:type="dxa"/>
            <w:vAlign w:val="center"/>
          </w:tcPr>
          <w:p w14:paraId="1DD21B34" w14:textId="6C23C8F9" w:rsidR="001E705A" w:rsidRDefault="001E705A" w:rsidP="001E705A">
            <w:pPr>
              <w:pStyle w:val="a4"/>
              <w:ind w:firstLine="0"/>
              <w:jc w:val="center"/>
            </w:pPr>
            <w:r>
              <w:t>+</w:t>
            </w:r>
          </w:p>
        </w:tc>
        <w:tc>
          <w:tcPr>
            <w:tcW w:w="1869" w:type="dxa"/>
            <w:vAlign w:val="center"/>
          </w:tcPr>
          <w:p w14:paraId="206A58D5" w14:textId="0C721DB5" w:rsidR="001E705A" w:rsidRDefault="001E705A" w:rsidP="001E705A">
            <w:pPr>
              <w:pStyle w:val="a4"/>
              <w:ind w:firstLine="0"/>
              <w:jc w:val="center"/>
            </w:pPr>
            <w:r>
              <w:t>+</w:t>
            </w:r>
          </w:p>
        </w:tc>
        <w:tc>
          <w:tcPr>
            <w:tcW w:w="1869" w:type="dxa"/>
            <w:vAlign w:val="center"/>
          </w:tcPr>
          <w:p w14:paraId="2ADEAD09" w14:textId="03E52BFB" w:rsidR="001E705A" w:rsidRDefault="001E705A" w:rsidP="001E705A">
            <w:pPr>
              <w:pStyle w:val="a4"/>
              <w:ind w:firstLine="0"/>
              <w:jc w:val="center"/>
            </w:pPr>
            <w:r>
              <w:t>4</w:t>
            </w:r>
          </w:p>
        </w:tc>
      </w:tr>
      <w:tr w:rsidR="001E705A" w14:paraId="47A67D80" w14:textId="77777777" w:rsidTr="001E705A">
        <w:tc>
          <w:tcPr>
            <w:tcW w:w="1869" w:type="dxa"/>
            <w:vAlign w:val="center"/>
          </w:tcPr>
          <w:p w14:paraId="29C81D76" w14:textId="12AED58D" w:rsidR="001E705A" w:rsidRDefault="001E705A" w:rsidP="001E705A">
            <w:pPr>
              <w:pStyle w:val="a4"/>
              <w:ind w:firstLine="0"/>
              <w:jc w:val="center"/>
            </w:pPr>
            <w:r>
              <w:t>4</w:t>
            </w:r>
          </w:p>
        </w:tc>
        <w:tc>
          <w:tcPr>
            <w:tcW w:w="1869" w:type="dxa"/>
            <w:vAlign w:val="center"/>
          </w:tcPr>
          <w:p w14:paraId="7D1F01E5" w14:textId="7A0EA0E4" w:rsidR="001E705A" w:rsidRDefault="001E705A" w:rsidP="001E705A">
            <w:pPr>
              <w:pStyle w:val="a4"/>
              <w:ind w:firstLine="0"/>
              <w:jc w:val="center"/>
            </w:pPr>
            <w:r>
              <w:t>+</w:t>
            </w:r>
          </w:p>
        </w:tc>
        <w:tc>
          <w:tcPr>
            <w:tcW w:w="1869" w:type="dxa"/>
            <w:vAlign w:val="center"/>
          </w:tcPr>
          <w:p w14:paraId="299899B7" w14:textId="5031C3B4" w:rsidR="001E705A" w:rsidRDefault="001E705A" w:rsidP="001E705A">
            <w:pPr>
              <w:pStyle w:val="a4"/>
              <w:ind w:firstLine="0"/>
              <w:jc w:val="center"/>
            </w:pPr>
            <w:r>
              <w:t>+</w:t>
            </w:r>
          </w:p>
        </w:tc>
        <w:tc>
          <w:tcPr>
            <w:tcW w:w="1869" w:type="dxa"/>
            <w:vAlign w:val="center"/>
          </w:tcPr>
          <w:p w14:paraId="5E4DCE21" w14:textId="4B23FD98" w:rsidR="001E705A" w:rsidRDefault="001E705A" w:rsidP="001E705A">
            <w:pPr>
              <w:pStyle w:val="a4"/>
              <w:ind w:firstLine="0"/>
              <w:jc w:val="center"/>
            </w:pPr>
            <w:r>
              <w:t>+</w:t>
            </w:r>
          </w:p>
        </w:tc>
        <w:tc>
          <w:tcPr>
            <w:tcW w:w="1869" w:type="dxa"/>
            <w:vAlign w:val="center"/>
          </w:tcPr>
          <w:p w14:paraId="69E9C138" w14:textId="59375902" w:rsidR="001E705A" w:rsidRDefault="001E705A" w:rsidP="001E705A">
            <w:pPr>
              <w:pStyle w:val="a4"/>
              <w:ind w:firstLine="0"/>
              <w:jc w:val="center"/>
            </w:pPr>
            <w:r>
              <w:t>4</w:t>
            </w:r>
          </w:p>
        </w:tc>
      </w:tr>
      <w:tr w:rsidR="001E705A" w14:paraId="5BB5C672" w14:textId="77777777" w:rsidTr="001E705A">
        <w:tc>
          <w:tcPr>
            <w:tcW w:w="1869" w:type="dxa"/>
            <w:vAlign w:val="center"/>
          </w:tcPr>
          <w:p w14:paraId="59297083" w14:textId="215A338A" w:rsidR="001E705A" w:rsidRDefault="001E705A" w:rsidP="001E705A">
            <w:pPr>
              <w:pStyle w:val="a4"/>
              <w:ind w:firstLine="0"/>
              <w:jc w:val="center"/>
            </w:pPr>
            <w:r>
              <w:t>5</w:t>
            </w:r>
          </w:p>
        </w:tc>
        <w:tc>
          <w:tcPr>
            <w:tcW w:w="1869" w:type="dxa"/>
            <w:vAlign w:val="center"/>
          </w:tcPr>
          <w:p w14:paraId="25CE49B4" w14:textId="74A27011" w:rsidR="001E705A" w:rsidRDefault="001E705A" w:rsidP="001E705A">
            <w:pPr>
              <w:pStyle w:val="a4"/>
              <w:ind w:firstLine="0"/>
              <w:jc w:val="center"/>
            </w:pPr>
            <w:r>
              <w:t>+</w:t>
            </w:r>
          </w:p>
        </w:tc>
        <w:tc>
          <w:tcPr>
            <w:tcW w:w="1869" w:type="dxa"/>
            <w:vAlign w:val="center"/>
          </w:tcPr>
          <w:p w14:paraId="75EE3862" w14:textId="4B6734EE" w:rsidR="001E705A" w:rsidRDefault="001E705A" w:rsidP="001E705A">
            <w:pPr>
              <w:pStyle w:val="a4"/>
              <w:ind w:firstLine="0"/>
              <w:jc w:val="center"/>
            </w:pPr>
            <w:r>
              <w:t>+</w:t>
            </w:r>
          </w:p>
        </w:tc>
        <w:tc>
          <w:tcPr>
            <w:tcW w:w="1869" w:type="dxa"/>
            <w:vAlign w:val="center"/>
          </w:tcPr>
          <w:p w14:paraId="4EF5F811" w14:textId="033D560B" w:rsidR="001E705A" w:rsidRDefault="001E705A" w:rsidP="001E705A">
            <w:pPr>
              <w:pStyle w:val="a4"/>
              <w:ind w:firstLine="0"/>
              <w:jc w:val="center"/>
            </w:pPr>
            <w:r>
              <w:t>+</w:t>
            </w:r>
          </w:p>
        </w:tc>
        <w:tc>
          <w:tcPr>
            <w:tcW w:w="1869" w:type="dxa"/>
            <w:vAlign w:val="center"/>
          </w:tcPr>
          <w:p w14:paraId="4D3A96BE" w14:textId="4690068B" w:rsidR="001E705A" w:rsidRDefault="001E705A" w:rsidP="001E705A">
            <w:pPr>
              <w:pStyle w:val="a4"/>
              <w:ind w:firstLine="0"/>
              <w:jc w:val="center"/>
            </w:pPr>
            <w:r>
              <w:t>4</w:t>
            </w:r>
          </w:p>
        </w:tc>
      </w:tr>
      <w:tr w:rsidR="001E705A" w14:paraId="24D4A85C" w14:textId="77777777" w:rsidTr="001E705A">
        <w:tc>
          <w:tcPr>
            <w:tcW w:w="1869" w:type="dxa"/>
            <w:vAlign w:val="center"/>
          </w:tcPr>
          <w:p w14:paraId="678AF1EE" w14:textId="05807F44" w:rsidR="001E705A" w:rsidRDefault="001E705A" w:rsidP="001E705A">
            <w:pPr>
              <w:pStyle w:val="a4"/>
              <w:ind w:firstLine="0"/>
              <w:jc w:val="center"/>
            </w:pPr>
            <w:r>
              <w:t>6</w:t>
            </w:r>
          </w:p>
        </w:tc>
        <w:tc>
          <w:tcPr>
            <w:tcW w:w="1869" w:type="dxa"/>
            <w:vAlign w:val="center"/>
          </w:tcPr>
          <w:p w14:paraId="58703497" w14:textId="17F946C7" w:rsidR="001E705A" w:rsidRDefault="001E705A" w:rsidP="001E705A">
            <w:pPr>
              <w:pStyle w:val="a4"/>
              <w:ind w:firstLine="0"/>
              <w:jc w:val="center"/>
            </w:pPr>
            <w:r>
              <w:t>-</w:t>
            </w:r>
          </w:p>
        </w:tc>
        <w:tc>
          <w:tcPr>
            <w:tcW w:w="1869" w:type="dxa"/>
            <w:vAlign w:val="center"/>
          </w:tcPr>
          <w:p w14:paraId="639E6BBB" w14:textId="1C303566" w:rsidR="001E705A" w:rsidRDefault="001E705A" w:rsidP="001E705A">
            <w:pPr>
              <w:pStyle w:val="a4"/>
              <w:ind w:firstLine="0"/>
              <w:jc w:val="center"/>
            </w:pPr>
            <w:r>
              <w:t>-</w:t>
            </w:r>
          </w:p>
        </w:tc>
        <w:tc>
          <w:tcPr>
            <w:tcW w:w="1869" w:type="dxa"/>
            <w:vAlign w:val="center"/>
          </w:tcPr>
          <w:p w14:paraId="4F97CDD5" w14:textId="1B957FBA" w:rsidR="001E705A" w:rsidRDefault="001E705A" w:rsidP="001E705A">
            <w:pPr>
              <w:pStyle w:val="a4"/>
              <w:ind w:firstLine="0"/>
              <w:jc w:val="center"/>
            </w:pPr>
            <w:r>
              <w:t>-</w:t>
            </w:r>
          </w:p>
        </w:tc>
        <w:tc>
          <w:tcPr>
            <w:tcW w:w="1869" w:type="dxa"/>
            <w:vAlign w:val="center"/>
          </w:tcPr>
          <w:p w14:paraId="0DC0499C" w14:textId="7D2D2AD2" w:rsidR="001E705A" w:rsidRDefault="001E705A" w:rsidP="001E705A">
            <w:pPr>
              <w:pStyle w:val="a4"/>
              <w:ind w:firstLine="0"/>
              <w:jc w:val="center"/>
            </w:pPr>
            <w:r>
              <w:t>0</w:t>
            </w:r>
          </w:p>
        </w:tc>
      </w:tr>
      <w:tr w:rsidR="001E705A" w14:paraId="73373C4F" w14:textId="77777777" w:rsidTr="001E705A">
        <w:tc>
          <w:tcPr>
            <w:tcW w:w="1869" w:type="dxa"/>
            <w:vAlign w:val="center"/>
          </w:tcPr>
          <w:p w14:paraId="0D4B9E3A" w14:textId="2FD7AF7C" w:rsidR="001E705A" w:rsidRDefault="001E705A" w:rsidP="001E705A">
            <w:pPr>
              <w:pStyle w:val="a4"/>
              <w:ind w:firstLine="0"/>
              <w:jc w:val="center"/>
            </w:pPr>
            <w:r>
              <w:t>7</w:t>
            </w:r>
          </w:p>
        </w:tc>
        <w:tc>
          <w:tcPr>
            <w:tcW w:w="1869" w:type="dxa"/>
            <w:vAlign w:val="center"/>
          </w:tcPr>
          <w:p w14:paraId="2901D184" w14:textId="508C8B0C" w:rsidR="001E705A" w:rsidRDefault="00B90FC9" w:rsidP="001E705A">
            <w:pPr>
              <w:pStyle w:val="a4"/>
              <w:ind w:firstLine="0"/>
              <w:jc w:val="center"/>
            </w:pPr>
            <w:r>
              <w:t>-</w:t>
            </w:r>
          </w:p>
        </w:tc>
        <w:tc>
          <w:tcPr>
            <w:tcW w:w="1869" w:type="dxa"/>
            <w:vAlign w:val="center"/>
          </w:tcPr>
          <w:p w14:paraId="45CF8281" w14:textId="38C85575" w:rsidR="001E705A" w:rsidRDefault="00B90FC9" w:rsidP="001E705A">
            <w:pPr>
              <w:pStyle w:val="a4"/>
              <w:ind w:firstLine="0"/>
              <w:jc w:val="center"/>
            </w:pPr>
            <w:r>
              <w:t>-</w:t>
            </w:r>
          </w:p>
        </w:tc>
        <w:tc>
          <w:tcPr>
            <w:tcW w:w="1869" w:type="dxa"/>
            <w:vAlign w:val="center"/>
          </w:tcPr>
          <w:p w14:paraId="44CE68A1" w14:textId="2B15DE75" w:rsidR="001E705A" w:rsidRDefault="00B90FC9" w:rsidP="001E705A">
            <w:pPr>
              <w:pStyle w:val="a4"/>
              <w:ind w:firstLine="0"/>
              <w:jc w:val="center"/>
            </w:pPr>
            <w:r>
              <w:t>-</w:t>
            </w:r>
          </w:p>
        </w:tc>
        <w:tc>
          <w:tcPr>
            <w:tcW w:w="1869" w:type="dxa"/>
            <w:vAlign w:val="center"/>
          </w:tcPr>
          <w:p w14:paraId="3D90B331" w14:textId="5FDFDB67" w:rsidR="001E705A" w:rsidRDefault="001E705A" w:rsidP="001E705A">
            <w:pPr>
              <w:pStyle w:val="a4"/>
              <w:ind w:firstLine="0"/>
              <w:jc w:val="center"/>
            </w:pPr>
            <w:r>
              <w:t>0</w:t>
            </w:r>
          </w:p>
        </w:tc>
      </w:tr>
      <w:tr w:rsidR="001E705A" w14:paraId="28922194" w14:textId="77777777" w:rsidTr="001E705A">
        <w:tc>
          <w:tcPr>
            <w:tcW w:w="1869" w:type="dxa"/>
            <w:vAlign w:val="center"/>
          </w:tcPr>
          <w:p w14:paraId="1C12F93A" w14:textId="39490816" w:rsidR="001E705A" w:rsidRDefault="001E705A" w:rsidP="001E705A">
            <w:pPr>
              <w:pStyle w:val="a4"/>
              <w:ind w:firstLine="0"/>
              <w:jc w:val="center"/>
            </w:pPr>
            <w:r>
              <w:t>8</w:t>
            </w:r>
          </w:p>
        </w:tc>
        <w:tc>
          <w:tcPr>
            <w:tcW w:w="1869" w:type="dxa"/>
            <w:vAlign w:val="center"/>
          </w:tcPr>
          <w:p w14:paraId="1EEFDA13" w14:textId="0E0B01F4" w:rsidR="001E705A" w:rsidRDefault="001E705A" w:rsidP="001E705A">
            <w:pPr>
              <w:pStyle w:val="a4"/>
              <w:ind w:firstLine="0"/>
              <w:jc w:val="center"/>
            </w:pPr>
            <w:r>
              <w:t>+</w:t>
            </w:r>
          </w:p>
        </w:tc>
        <w:tc>
          <w:tcPr>
            <w:tcW w:w="1869" w:type="dxa"/>
            <w:vAlign w:val="center"/>
          </w:tcPr>
          <w:p w14:paraId="728DC0A0" w14:textId="641DBE36" w:rsidR="001E705A" w:rsidRDefault="001E705A" w:rsidP="001E705A">
            <w:pPr>
              <w:pStyle w:val="a4"/>
              <w:ind w:firstLine="0"/>
              <w:jc w:val="center"/>
            </w:pPr>
            <w:r>
              <w:t>+</w:t>
            </w:r>
          </w:p>
        </w:tc>
        <w:tc>
          <w:tcPr>
            <w:tcW w:w="1869" w:type="dxa"/>
            <w:vAlign w:val="center"/>
          </w:tcPr>
          <w:p w14:paraId="43239D08" w14:textId="43DF18FF" w:rsidR="001E705A" w:rsidRDefault="001E705A" w:rsidP="001E705A">
            <w:pPr>
              <w:pStyle w:val="a4"/>
              <w:ind w:firstLine="0"/>
              <w:jc w:val="center"/>
            </w:pPr>
            <w:r>
              <w:t>+</w:t>
            </w:r>
          </w:p>
        </w:tc>
        <w:tc>
          <w:tcPr>
            <w:tcW w:w="1869" w:type="dxa"/>
            <w:vAlign w:val="center"/>
          </w:tcPr>
          <w:p w14:paraId="484C0CC1" w14:textId="4A6268A7" w:rsidR="001E705A" w:rsidRDefault="001E705A" w:rsidP="001E705A">
            <w:pPr>
              <w:pStyle w:val="a4"/>
              <w:ind w:firstLine="0"/>
              <w:jc w:val="center"/>
            </w:pPr>
            <w:r>
              <w:t>2</w:t>
            </w:r>
          </w:p>
        </w:tc>
      </w:tr>
      <w:tr w:rsidR="001E705A" w14:paraId="30621EE1" w14:textId="77777777" w:rsidTr="001E705A">
        <w:tc>
          <w:tcPr>
            <w:tcW w:w="1869" w:type="dxa"/>
            <w:vAlign w:val="center"/>
          </w:tcPr>
          <w:p w14:paraId="55F8BBA1" w14:textId="72B3087F" w:rsidR="001E705A" w:rsidRDefault="001E705A" w:rsidP="001E705A">
            <w:pPr>
              <w:pStyle w:val="a4"/>
              <w:ind w:firstLine="0"/>
              <w:jc w:val="center"/>
            </w:pPr>
            <w:r>
              <w:t>9</w:t>
            </w:r>
          </w:p>
        </w:tc>
        <w:tc>
          <w:tcPr>
            <w:tcW w:w="1869" w:type="dxa"/>
            <w:vAlign w:val="center"/>
          </w:tcPr>
          <w:p w14:paraId="4242F2FE" w14:textId="4EDF620C" w:rsidR="001E705A" w:rsidRDefault="00B90FC9" w:rsidP="001E705A">
            <w:pPr>
              <w:pStyle w:val="a4"/>
              <w:ind w:firstLine="0"/>
              <w:jc w:val="center"/>
            </w:pPr>
            <w:r>
              <w:t>-</w:t>
            </w:r>
          </w:p>
        </w:tc>
        <w:tc>
          <w:tcPr>
            <w:tcW w:w="1869" w:type="dxa"/>
            <w:vAlign w:val="center"/>
          </w:tcPr>
          <w:p w14:paraId="1D70DC82" w14:textId="049FDAAF" w:rsidR="001E705A" w:rsidRDefault="00B90FC9" w:rsidP="001E705A">
            <w:pPr>
              <w:pStyle w:val="a4"/>
              <w:ind w:firstLine="0"/>
              <w:jc w:val="center"/>
            </w:pPr>
            <w:r>
              <w:t>-</w:t>
            </w:r>
          </w:p>
        </w:tc>
        <w:tc>
          <w:tcPr>
            <w:tcW w:w="1869" w:type="dxa"/>
            <w:vAlign w:val="center"/>
          </w:tcPr>
          <w:p w14:paraId="0DC81FBA" w14:textId="695353F2" w:rsidR="001E705A" w:rsidRDefault="001E705A" w:rsidP="001E705A">
            <w:pPr>
              <w:pStyle w:val="a4"/>
              <w:ind w:firstLine="0"/>
              <w:jc w:val="center"/>
            </w:pPr>
            <w:r>
              <w:t>+</w:t>
            </w:r>
          </w:p>
        </w:tc>
        <w:tc>
          <w:tcPr>
            <w:tcW w:w="1869" w:type="dxa"/>
            <w:vAlign w:val="center"/>
          </w:tcPr>
          <w:p w14:paraId="5175D466" w14:textId="1458C7AB" w:rsidR="001E705A" w:rsidRDefault="001E705A" w:rsidP="001E705A">
            <w:pPr>
              <w:pStyle w:val="a4"/>
              <w:ind w:firstLine="0"/>
              <w:jc w:val="center"/>
            </w:pPr>
            <w:r>
              <w:t>1</w:t>
            </w:r>
          </w:p>
        </w:tc>
      </w:tr>
      <w:tr w:rsidR="001E705A" w14:paraId="20D1675F" w14:textId="77777777" w:rsidTr="001E705A">
        <w:tc>
          <w:tcPr>
            <w:tcW w:w="1869" w:type="dxa"/>
            <w:vAlign w:val="center"/>
          </w:tcPr>
          <w:p w14:paraId="11DF0BA8" w14:textId="66FCFDFE" w:rsidR="001E705A" w:rsidRDefault="001E705A" w:rsidP="001E705A">
            <w:pPr>
              <w:pStyle w:val="a4"/>
              <w:ind w:firstLine="0"/>
              <w:jc w:val="center"/>
            </w:pPr>
            <w:r>
              <w:t>10</w:t>
            </w:r>
          </w:p>
        </w:tc>
        <w:tc>
          <w:tcPr>
            <w:tcW w:w="1869" w:type="dxa"/>
            <w:vAlign w:val="center"/>
          </w:tcPr>
          <w:p w14:paraId="34CEDD69" w14:textId="4AE4DABA" w:rsidR="001E705A" w:rsidRDefault="00B90FC9" w:rsidP="001E705A">
            <w:pPr>
              <w:pStyle w:val="a4"/>
              <w:ind w:firstLine="0"/>
              <w:jc w:val="center"/>
            </w:pPr>
            <w:r>
              <w:t>-</w:t>
            </w:r>
          </w:p>
        </w:tc>
        <w:tc>
          <w:tcPr>
            <w:tcW w:w="1869" w:type="dxa"/>
            <w:vAlign w:val="center"/>
          </w:tcPr>
          <w:p w14:paraId="7F10D384" w14:textId="317ACD92" w:rsidR="001E705A" w:rsidRDefault="00B90FC9" w:rsidP="001E705A">
            <w:pPr>
              <w:pStyle w:val="a4"/>
              <w:ind w:firstLine="0"/>
              <w:jc w:val="center"/>
            </w:pPr>
            <w:r>
              <w:t>-</w:t>
            </w:r>
          </w:p>
        </w:tc>
        <w:tc>
          <w:tcPr>
            <w:tcW w:w="1869" w:type="dxa"/>
            <w:vAlign w:val="center"/>
          </w:tcPr>
          <w:p w14:paraId="438F6F01" w14:textId="25F5D10C" w:rsidR="001E705A" w:rsidRDefault="00B90FC9" w:rsidP="001E705A">
            <w:pPr>
              <w:pStyle w:val="a4"/>
              <w:ind w:firstLine="0"/>
              <w:jc w:val="center"/>
            </w:pPr>
            <w:r>
              <w:t>-</w:t>
            </w:r>
          </w:p>
        </w:tc>
        <w:tc>
          <w:tcPr>
            <w:tcW w:w="1869" w:type="dxa"/>
            <w:vAlign w:val="center"/>
          </w:tcPr>
          <w:p w14:paraId="70A26389" w14:textId="4B325879" w:rsidR="001E705A" w:rsidRDefault="001E705A" w:rsidP="001E705A">
            <w:pPr>
              <w:pStyle w:val="a4"/>
              <w:ind w:firstLine="0"/>
              <w:jc w:val="center"/>
            </w:pPr>
            <w:r>
              <w:t>1</w:t>
            </w:r>
          </w:p>
        </w:tc>
      </w:tr>
      <w:tr w:rsidR="001E705A" w14:paraId="6098C6E3" w14:textId="77777777" w:rsidTr="001E705A">
        <w:tc>
          <w:tcPr>
            <w:tcW w:w="1869" w:type="dxa"/>
            <w:vAlign w:val="center"/>
          </w:tcPr>
          <w:p w14:paraId="0DE54295" w14:textId="57D426B3" w:rsidR="001E705A" w:rsidRDefault="001E705A" w:rsidP="001E705A">
            <w:pPr>
              <w:pStyle w:val="a4"/>
              <w:ind w:firstLine="0"/>
              <w:jc w:val="center"/>
            </w:pPr>
            <w:r>
              <w:t>11</w:t>
            </w:r>
          </w:p>
        </w:tc>
        <w:tc>
          <w:tcPr>
            <w:tcW w:w="1869" w:type="dxa"/>
            <w:vAlign w:val="center"/>
          </w:tcPr>
          <w:p w14:paraId="2F380AAC" w14:textId="5AD7F411" w:rsidR="001E705A" w:rsidRDefault="00B90FC9" w:rsidP="001E705A">
            <w:pPr>
              <w:pStyle w:val="a4"/>
              <w:ind w:firstLine="0"/>
              <w:jc w:val="center"/>
            </w:pPr>
            <w:r>
              <w:t>-</w:t>
            </w:r>
          </w:p>
        </w:tc>
        <w:tc>
          <w:tcPr>
            <w:tcW w:w="1869" w:type="dxa"/>
            <w:vAlign w:val="center"/>
          </w:tcPr>
          <w:p w14:paraId="13FE3956" w14:textId="5F37DF3A" w:rsidR="001E705A" w:rsidRDefault="00B90FC9" w:rsidP="001E705A">
            <w:pPr>
              <w:pStyle w:val="a4"/>
              <w:ind w:firstLine="0"/>
              <w:jc w:val="center"/>
            </w:pPr>
            <w:r>
              <w:t>-</w:t>
            </w:r>
          </w:p>
        </w:tc>
        <w:tc>
          <w:tcPr>
            <w:tcW w:w="1869" w:type="dxa"/>
            <w:vAlign w:val="center"/>
          </w:tcPr>
          <w:p w14:paraId="1AEA4B59" w14:textId="2FC6FAB8" w:rsidR="001E705A" w:rsidRDefault="00B90FC9" w:rsidP="001E705A">
            <w:pPr>
              <w:pStyle w:val="a4"/>
              <w:ind w:firstLine="0"/>
              <w:jc w:val="center"/>
            </w:pPr>
            <w:r>
              <w:t>-</w:t>
            </w:r>
          </w:p>
        </w:tc>
        <w:tc>
          <w:tcPr>
            <w:tcW w:w="1869" w:type="dxa"/>
            <w:vAlign w:val="center"/>
          </w:tcPr>
          <w:p w14:paraId="2959442A" w14:textId="345ADF7D" w:rsidR="001E705A" w:rsidRDefault="001E705A" w:rsidP="001E705A">
            <w:pPr>
              <w:pStyle w:val="a4"/>
              <w:ind w:firstLine="0"/>
              <w:jc w:val="center"/>
            </w:pPr>
            <w:r>
              <w:t>1</w:t>
            </w:r>
          </w:p>
        </w:tc>
      </w:tr>
      <w:tr w:rsidR="001E705A" w14:paraId="4192CDDD" w14:textId="77777777" w:rsidTr="001E705A">
        <w:tc>
          <w:tcPr>
            <w:tcW w:w="1869" w:type="dxa"/>
            <w:vAlign w:val="center"/>
          </w:tcPr>
          <w:p w14:paraId="0CBADCB3" w14:textId="733FE63E" w:rsidR="001E705A" w:rsidRDefault="001E705A" w:rsidP="001E705A">
            <w:pPr>
              <w:pStyle w:val="a4"/>
              <w:ind w:firstLine="0"/>
              <w:jc w:val="center"/>
            </w:pPr>
            <w:r>
              <w:t>12</w:t>
            </w:r>
          </w:p>
        </w:tc>
        <w:tc>
          <w:tcPr>
            <w:tcW w:w="1869" w:type="dxa"/>
            <w:vAlign w:val="center"/>
          </w:tcPr>
          <w:p w14:paraId="77B169CF" w14:textId="0E6816B1" w:rsidR="001E705A" w:rsidRDefault="00B90FC9" w:rsidP="001E705A">
            <w:pPr>
              <w:pStyle w:val="a4"/>
              <w:ind w:firstLine="0"/>
              <w:jc w:val="center"/>
            </w:pPr>
            <w:r>
              <w:t>-</w:t>
            </w:r>
          </w:p>
        </w:tc>
        <w:tc>
          <w:tcPr>
            <w:tcW w:w="1869" w:type="dxa"/>
            <w:vAlign w:val="center"/>
          </w:tcPr>
          <w:p w14:paraId="6C351F89" w14:textId="6BA30868" w:rsidR="001E705A" w:rsidRDefault="00B90FC9" w:rsidP="001E705A">
            <w:pPr>
              <w:pStyle w:val="a4"/>
              <w:ind w:firstLine="0"/>
              <w:jc w:val="center"/>
            </w:pPr>
            <w:r>
              <w:t>-</w:t>
            </w:r>
          </w:p>
        </w:tc>
        <w:tc>
          <w:tcPr>
            <w:tcW w:w="1869" w:type="dxa"/>
            <w:vAlign w:val="center"/>
          </w:tcPr>
          <w:p w14:paraId="4D07B5FE" w14:textId="2F40383A" w:rsidR="001E705A" w:rsidRDefault="00B90FC9" w:rsidP="001E705A">
            <w:pPr>
              <w:pStyle w:val="a4"/>
              <w:ind w:firstLine="0"/>
              <w:jc w:val="center"/>
            </w:pPr>
            <w:r>
              <w:t>-</w:t>
            </w:r>
          </w:p>
        </w:tc>
        <w:tc>
          <w:tcPr>
            <w:tcW w:w="1869" w:type="dxa"/>
            <w:vAlign w:val="center"/>
          </w:tcPr>
          <w:p w14:paraId="3BDDA86A" w14:textId="42E1F551" w:rsidR="001E705A" w:rsidRDefault="001E705A" w:rsidP="001E705A">
            <w:pPr>
              <w:pStyle w:val="a4"/>
              <w:ind w:firstLine="0"/>
              <w:jc w:val="center"/>
            </w:pPr>
            <w:r>
              <w:t>1</w:t>
            </w:r>
          </w:p>
        </w:tc>
      </w:tr>
      <w:tr w:rsidR="001E705A" w14:paraId="3E8A7F70" w14:textId="77777777" w:rsidTr="001E705A">
        <w:tc>
          <w:tcPr>
            <w:tcW w:w="1869" w:type="dxa"/>
            <w:vAlign w:val="center"/>
          </w:tcPr>
          <w:p w14:paraId="3732E71B" w14:textId="282B1D35" w:rsidR="001E705A" w:rsidRDefault="001E705A" w:rsidP="001E705A">
            <w:pPr>
              <w:pStyle w:val="a4"/>
              <w:ind w:firstLine="0"/>
              <w:jc w:val="center"/>
            </w:pPr>
            <w:r>
              <w:lastRenderedPageBreak/>
              <w:t>13</w:t>
            </w:r>
          </w:p>
        </w:tc>
        <w:tc>
          <w:tcPr>
            <w:tcW w:w="1869" w:type="dxa"/>
            <w:vAlign w:val="center"/>
          </w:tcPr>
          <w:p w14:paraId="36D8BCCB" w14:textId="19491666" w:rsidR="001E705A" w:rsidRDefault="00B90FC9" w:rsidP="001E705A">
            <w:pPr>
              <w:pStyle w:val="a4"/>
              <w:ind w:firstLine="0"/>
              <w:jc w:val="center"/>
            </w:pPr>
            <w:r>
              <w:t>-</w:t>
            </w:r>
          </w:p>
        </w:tc>
        <w:tc>
          <w:tcPr>
            <w:tcW w:w="1869" w:type="dxa"/>
            <w:vAlign w:val="center"/>
          </w:tcPr>
          <w:p w14:paraId="33CF8440" w14:textId="36820B17" w:rsidR="001E705A" w:rsidRDefault="00B90FC9" w:rsidP="001E705A">
            <w:pPr>
              <w:pStyle w:val="a4"/>
              <w:ind w:firstLine="0"/>
              <w:jc w:val="center"/>
            </w:pPr>
            <w:r>
              <w:t>-</w:t>
            </w:r>
          </w:p>
        </w:tc>
        <w:tc>
          <w:tcPr>
            <w:tcW w:w="1869" w:type="dxa"/>
            <w:vAlign w:val="center"/>
          </w:tcPr>
          <w:p w14:paraId="3B11502F" w14:textId="15B63F82" w:rsidR="001E705A" w:rsidRDefault="00B90FC9" w:rsidP="001E705A">
            <w:pPr>
              <w:pStyle w:val="a4"/>
              <w:ind w:firstLine="0"/>
              <w:jc w:val="center"/>
            </w:pPr>
            <w:r>
              <w:t>-</w:t>
            </w:r>
          </w:p>
        </w:tc>
        <w:tc>
          <w:tcPr>
            <w:tcW w:w="1869" w:type="dxa"/>
            <w:vAlign w:val="center"/>
          </w:tcPr>
          <w:p w14:paraId="223DF91D" w14:textId="7438EAA2" w:rsidR="001E705A" w:rsidRDefault="001E705A" w:rsidP="001E705A">
            <w:pPr>
              <w:pStyle w:val="a4"/>
              <w:ind w:firstLine="0"/>
              <w:jc w:val="center"/>
            </w:pPr>
            <w:r>
              <w:t>1</w:t>
            </w:r>
          </w:p>
        </w:tc>
      </w:tr>
      <w:tr w:rsidR="001E705A" w14:paraId="4FD4A392" w14:textId="77777777" w:rsidTr="001E705A">
        <w:tc>
          <w:tcPr>
            <w:tcW w:w="1869" w:type="dxa"/>
            <w:vAlign w:val="center"/>
          </w:tcPr>
          <w:p w14:paraId="294423CC" w14:textId="271F3B31" w:rsidR="001E705A" w:rsidRDefault="001E705A" w:rsidP="001E705A">
            <w:pPr>
              <w:pStyle w:val="a4"/>
              <w:ind w:firstLine="0"/>
              <w:jc w:val="center"/>
            </w:pPr>
            <w:r>
              <w:t>14</w:t>
            </w:r>
          </w:p>
        </w:tc>
        <w:tc>
          <w:tcPr>
            <w:tcW w:w="1869" w:type="dxa"/>
            <w:vAlign w:val="center"/>
          </w:tcPr>
          <w:p w14:paraId="361E16A9" w14:textId="7ECA6737" w:rsidR="001E705A" w:rsidRDefault="00B90FC9" w:rsidP="001E705A">
            <w:pPr>
              <w:pStyle w:val="a4"/>
              <w:ind w:firstLine="0"/>
              <w:jc w:val="center"/>
            </w:pPr>
            <w:r>
              <w:t>-</w:t>
            </w:r>
          </w:p>
        </w:tc>
        <w:tc>
          <w:tcPr>
            <w:tcW w:w="1869" w:type="dxa"/>
            <w:vAlign w:val="center"/>
          </w:tcPr>
          <w:p w14:paraId="3B582B29" w14:textId="1011EC7C" w:rsidR="001E705A" w:rsidRDefault="00B90FC9" w:rsidP="001E705A">
            <w:pPr>
              <w:pStyle w:val="a4"/>
              <w:ind w:firstLine="0"/>
              <w:jc w:val="center"/>
            </w:pPr>
            <w:r>
              <w:t>-</w:t>
            </w:r>
          </w:p>
        </w:tc>
        <w:tc>
          <w:tcPr>
            <w:tcW w:w="1869" w:type="dxa"/>
            <w:vAlign w:val="center"/>
          </w:tcPr>
          <w:p w14:paraId="407C8E99" w14:textId="17798C5F" w:rsidR="001E705A" w:rsidRDefault="00B90FC9" w:rsidP="001E705A">
            <w:pPr>
              <w:pStyle w:val="a4"/>
              <w:ind w:firstLine="0"/>
              <w:jc w:val="center"/>
            </w:pPr>
            <w:r>
              <w:t>-</w:t>
            </w:r>
          </w:p>
        </w:tc>
        <w:tc>
          <w:tcPr>
            <w:tcW w:w="1869" w:type="dxa"/>
            <w:vAlign w:val="center"/>
          </w:tcPr>
          <w:p w14:paraId="05776119" w14:textId="3F41C5B6" w:rsidR="001E705A" w:rsidRDefault="001E705A" w:rsidP="001E705A">
            <w:pPr>
              <w:pStyle w:val="a4"/>
              <w:ind w:firstLine="0"/>
              <w:jc w:val="center"/>
            </w:pPr>
            <w:r>
              <w:t>1</w:t>
            </w:r>
          </w:p>
        </w:tc>
      </w:tr>
    </w:tbl>
    <w:p w14:paraId="74BED7EE" w14:textId="1F9D3110" w:rsidR="001E705A" w:rsidRDefault="001E705A" w:rsidP="001E705A">
      <w:pPr>
        <w:pStyle w:val="a4"/>
      </w:pPr>
    </w:p>
    <w:p w14:paraId="6C6FE756" w14:textId="2FAB0267" w:rsidR="00B90FC9" w:rsidRDefault="00B90FC9" w:rsidP="001E705A">
      <w:pPr>
        <w:pStyle w:val="a4"/>
      </w:pPr>
      <w:r>
        <w:t xml:space="preserve">Как видно из таблицы 123, при использовании </w:t>
      </w:r>
      <w:proofErr w:type="spellStart"/>
      <w:r>
        <w:t>энкодерного</w:t>
      </w:r>
      <w:proofErr w:type="spellEnd"/>
      <w:r>
        <w:t xml:space="preserve"> метода </w:t>
      </w:r>
      <w:proofErr w:type="gramStart"/>
      <w:r>
        <w:t>для манипулятора</w:t>
      </w:r>
      <w:proofErr w:type="gramEnd"/>
      <w:r>
        <w:t xml:space="preserve"> имеющего 6 степеней свободы, соответственно 6 шаговых двигателей необходимо будет задействовать все таймеры, имеющие внешние каналы, 1-5 и 8 для обработки </w:t>
      </w:r>
      <w:proofErr w:type="spellStart"/>
      <w:r>
        <w:t>энкодеров</w:t>
      </w:r>
      <w:proofErr w:type="spellEnd"/>
      <w:r>
        <w:t xml:space="preserve"> и 9-14 для генерации ШИМ сигнала. </w:t>
      </w:r>
      <w:r w:rsidR="00A4764C">
        <w:t>Что делает невозможным, так как необходимо также управлять захватным устройством.</w:t>
      </w:r>
    </w:p>
    <w:p w14:paraId="18502ECB" w14:textId="113C1DE6" w:rsidR="00A4764C" w:rsidRDefault="00A4764C" w:rsidP="001E705A">
      <w:pPr>
        <w:pStyle w:val="a4"/>
        <w:rPr>
          <w:color w:val="FF0000"/>
        </w:rPr>
      </w:pPr>
      <w:r w:rsidRPr="00A4764C">
        <w:rPr>
          <w:color w:val="FF0000"/>
        </w:rPr>
        <w:t>//как-то обосновать почему нельзя использовать все</w:t>
      </w:r>
    </w:p>
    <w:p w14:paraId="4A53AA4A" w14:textId="02F253BA" w:rsidR="00A4764C" w:rsidRDefault="00A4764C" w:rsidP="00A4764C">
      <w:pPr>
        <w:pStyle w:val="a4"/>
      </w:pPr>
      <w:r>
        <w:t xml:space="preserve">Использование ведущих и ведомых таймеров невозможно, потому что только 6 таймеров обладают данной опцией, что дает возможность управления только тремя двигателями. Использование режима захвата приводит к тому же, что и </w:t>
      </w:r>
      <w:proofErr w:type="spellStart"/>
      <w:r>
        <w:t>энкодерный</w:t>
      </w:r>
      <w:proofErr w:type="spellEnd"/>
      <w:r>
        <w:t xml:space="preserve"> режим – необходимо задействовать все таймеры, имеющие внешние каналы. </w:t>
      </w:r>
    </w:p>
    <w:p w14:paraId="2582AF42" w14:textId="14E96C22" w:rsidR="00A4764C" w:rsidRDefault="00C57384" w:rsidP="00A4764C">
      <w:pPr>
        <w:pStyle w:val="a4"/>
      </w:pPr>
      <w:r>
        <w:t xml:space="preserve">Вышеописанное приводит к необходимости использовать меньшее количество таймеров для отслеживания положения вала шагового двигателя. Предлагается применить один таймер, который по периодическому прерыванию будет вычислять текущее положение ротора двигателя путем дискретного интегрирования текущей скорости. Для реализации данного метода можно использовать один таймер, который даже может не иметь внешних выводов, что позволит значительно сократить использованную периферию. </w:t>
      </w:r>
      <w:r w:rsidR="00260F06">
        <w:t xml:space="preserve">Схема алгоритма работы интегрального метода </w:t>
      </w:r>
      <w:r w:rsidR="00746687">
        <w:t>представлена</w:t>
      </w:r>
      <w:r w:rsidR="00260F06">
        <w:t xml:space="preserve"> на рисунке 123</w:t>
      </w:r>
    </w:p>
    <w:p w14:paraId="466E38DC" w14:textId="5ADAE8EE" w:rsidR="00260F06" w:rsidRDefault="00746687" w:rsidP="00746687">
      <w:pPr>
        <w:pStyle w:val="a4"/>
        <w:jc w:val="center"/>
      </w:pPr>
      <w:r>
        <w:rPr>
          <w:noProof/>
          <w:lang w:eastAsia="ru-RU"/>
        </w:rPr>
        <w:lastRenderedPageBreak/>
        <w:drawing>
          <wp:inline distT="0" distB="0" distL="0" distR="0" wp14:anchorId="60ACA6BE" wp14:editId="653BAA6C">
            <wp:extent cx="4328160" cy="3657307"/>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1318" cy="3659975"/>
                    </a:xfrm>
                    <a:prstGeom prst="rect">
                      <a:avLst/>
                    </a:prstGeom>
                  </pic:spPr>
                </pic:pic>
              </a:graphicData>
            </a:graphic>
          </wp:inline>
        </w:drawing>
      </w:r>
    </w:p>
    <w:p w14:paraId="1B26DCA3" w14:textId="39F745CD" w:rsidR="00746687" w:rsidRPr="00746687" w:rsidRDefault="00746687" w:rsidP="00C534BA">
      <w:pPr>
        <w:pStyle w:val="a4"/>
      </w:pPr>
      <w:r>
        <w:t xml:space="preserve">На рисунке 123 </w:t>
      </w:r>
      <w:proofErr w:type="spellStart"/>
      <w:r>
        <w:rPr>
          <w:lang w:val="en-US"/>
        </w:rPr>
        <w:t>Pos</w:t>
      </w:r>
      <w:proofErr w:type="spellEnd"/>
      <w:r w:rsidRPr="00746687">
        <w:t xml:space="preserve"> – </w:t>
      </w:r>
      <w:r>
        <w:t xml:space="preserve">позиция ротора, </w:t>
      </w:r>
      <w:r>
        <w:rPr>
          <w:lang w:val="en-US"/>
        </w:rPr>
        <w:t>last</w:t>
      </w:r>
      <w:r w:rsidRPr="00746687">
        <w:t>_</w:t>
      </w:r>
      <w:r>
        <w:rPr>
          <w:lang w:val="en-US"/>
        </w:rPr>
        <w:t>speed</w:t>
      </w:r>
      <w:r>
        <w:t xml:space="preserve"> – скорость на прошлом срабатывании прерывания, </w:t>
      </w:r>
      <w:r>
        <w:rPr>
          <w:lang w:val="en-US"/>
        </w:rPr>
        <w:t>current</w:t>
      </w:r>
      <w:r w:rsidRPr="00746687">
        <w:t>_</w:t>
      </w:r>
      <w:r>
        <w:rPr>
          <w:lang w:val="en-US"/>
        </w:rPr>
        <w:t>speed</w:t>
      </w:r>
      <w:r>
        <w:t xml:space="preserve"> – текущая скорость, </w:t>
      </w:r>
      <w:proofErr w:type="spellStart"/>
      <w:r>
        <w:rPr>
          <w:lang w:val="en-US"/>
        </w:rPr>
        <w:t>tim</w:t>
      </w:r>
      <w:proofErr w:type="spellEnd"/>
      <w:r>
        <w:t>_</w:t>
      </w:r>
      <w:r>
        <w:rPr>
          <w:lang w:val="en-US"/>
        </w:rPr>
        <w:t>frequency</w:t>
      </w:r>
      <w:r w:rsidRPr="00746687">
        <w:t xml:space="preserve"> </w:t>
      </w:r>
      <w:r>
        <w:t xml:space="preserve">– частота таймера, использующегося для вычисления положения. </w:t>
      </w:r>
      <w:r w:rsidR="00C534BA">
        <w:t xml:space="preserve"> </w:t>
      </w:r>
      <w:r>
        <w:t>Вычисление положения ротора осуществляется по методу трапеций.</w:t>
      </w:r>
    </w:p>
    <w:p w14:paraId="1D724298" w14:textId="332978B3" w:rsidR="00260F06" w:rsidRDefault="00260F06" w:rsidP="00A4764C">
      <w:pPr>
        <w:pStyle w:val="a4"/>
      </w:pPr>
      <w:r>
        <w:t>Точность определения положения ротора шагового двигателя интегрального метода зависит от частоты вызо</w:t>
      </w:r>
      <w:r w:rsidR="00C534BA">
        <w:t xml:space="preserve">ва </w:t>
      </w:r>
      <w:r w:rsidR="00A149CB">
        <w:t>интегрального прерывания, а так</w:t>
      </w:r>
      <w:r w:rsidR="00C534BA">
        <w:t xml:space="preserve">же </w:t>
      </w:r>
      <w:r w:rsidR="00A149CB">
        <w:t xml:space="preserve">от характера изменения скорости. Для компенсации ухода расчетных значений от реальных в конструкции рассматриваемого манипулятора присутствую </w:t>
      </w:r>
      <w:proofErr w:type="spellStart"/>
      <w:r w:rsidR="00A149CB">
        <w:t>еонцевые</w:t>
      </w:r>
      <w:proofErr w:type="spellEnd"/>
      <w:r w:rsidR="00A149CB">
        <w:t xml:space="preserve"> датчики.</w:t>
      </w:r>
    </w:p>
    <w:p w14:paraId="29307FAE" w14:textId="77777777" w:rsidR="00260F06" w:rsidRPr="00D233F5" w:rsidRDefault="00260F06" w:rsidP="00A4764C">
      <w:pPr>
        <w:pStyle w:val="a4"/>
      </w:pPr>
    </w:p>
    <w:p w14:paraId="2C1295DB" w14:textId="6C94C41F" w:rsidR="00392522" w:rsidRDefault="00392522" w:rsidP="00657A1C">
      <w:pPr>
        <w:pStyle w:val="a4"/>
      </w:pPr>
      <w:r>
        <w:t xml:space="preserve">Управление серводвигателями происходит путем задания скважности ШИМ сигнала. </w:t>
      </w:r>
      <w:r w:rsidR="00CA7790">
        <w:t xml:space="preserve">Период ШИМ для всех серводвигателей должен быть одинаковым, а скважность задает угол поворота вала двигателя. Таким образом для управления серводвигателями используется один аппаратный таймер с двумя каналами, позволяющий задавать разную скважность на двух выводах, при одинаковом периоде сигнала. </w:t>
      </w:r>
    </w:p>
    <w:p w14:paraId="5AF4DB38" w14:textId="59D86B72" w:rsidR="001B2887" w:rsidRPr="001B2887" w:rsidRDefault="001B2887" w:rsidP="001B2887">
      <w:pPr>
        <w:pStyle w:val="a4"/>
      </w:pPr>
    </w:p>
    <w:p w14:paraId="3C180E9B" w14:textId="4435E5E3" w:rsidR="00197DA4" w:rsidRDefault="002F7C4F" w:rsidP="002F7C4F">
      <w:pPr>
        <w:pStyle w:val="a4"/>
      </w:pPr>
      <w:r>
        <w:t xml:space="preserve">Система управления расположена на микроконтроллере </w:t>
      </w:r>
      <w:r>
        <w:rPr>
          <w:lang w:val="en-US"/>
        </w:rPr>
        <w:t>STM</w:t>
      </w:r>
      <w:r w:rsidRPr="002F7C4F">
        <w:t>32</w:t>
      </w:r>
      <w:r>
        <w:rPr>
          <w:lang w:val="en-US"/>
        </w:rPr>
        <w:t>F</w:t>
      </w:r>
      <w:r w:rsidRPr="002F7C4F">
        <w:t>767</w:t>
      </w:r>
      <w:r>
        <w:rPr>
          <w:lang w:val="en-US"/>
        </w:rPr>
        <w:t>ZI</w:t>
      </w:r>
      <w:r w:rsidR="00526309">
        <w:t xml:space="preserve">. Управляющие сигналы для шаговых двигателей задаются ШИМ сигналом и направлением вращения. </w:t>
      </w:r>
    </w:p>
    <w:p w14:paraId="62C11380" w14:textId="1143BD65" w:rsidR="00D233F5" w:rsidRDefault="00D233F5" w:rsidP="002F7C4F">
      <w:pPr>
        <w:pStyle w:val="a4"/>
      </w:pPr>
    </w:p>
    <w:p w14:paraId="6EC58442" w14:textId="338E941C" w:rsidR="00D233F5" w:rsidRDefault="00D233F5" w:rsidP="00D233F5">
      <w:pPr>
        <w:pStyle w:val="1"/>
      </w:pPr>
      <w:r>
        <w:t>Сравнение трех методов</w:t>
      </w:r>
    </w:p>
    <w:p w14:paraId="619AAED0" w14:textId="6062930B" w:rsidR="00D233F5" w:rsidRPr="004B656D" w:rsidRDefault="00D233F5" w:rsidP="002F7C4F">
      <w:pPr>
        <w:pStyle w:val="a4"/>
      </w:pPr>
      <w:r>
        <w:t>В рамках проделанной работы был проведен эксперимент для сравнения трех методов определения положения ротора шаговог</w:t>
      </w:r>
      <w:bookmarkStart w:id="26" w:name="_GoBack"/>
      <w:bookmarkEnd w:id="26"/>
      <w:r>
        <w:t xml:space="preserve">о двигателя. Во время эксперимента движение ротора двигателя имело равномерный и равноускоренный характер, что позволяет оценить погрешность вычисления положения по интегральному методу, </w:t>
      </w:r>
      <w:r w:rsidRPr="00D233F5">
        <w:rPr>
          <w:color w:val="FF0000"/>
        </w:rPr>
        <w:t xml:space="preserve">а также найти передаточную функцию драйвера шагового двигателя и компенсировать ее в алгоритме управления двигателями. </w:t>
      </w:r>
      <w:r w:rsidR="004B656D">
        <w:t xml:space="preserve">В рамках эксперимента драйвер двигателя настроен на 1000 </w:t>
      </w:r>
      <w:proofErr w:type="spellStart"/>
      <w:r w:rsidR="004B656D">
        <w:t>микрошагов</w:t>
      </w:r>
      <w:proofErr w:type="spellEnd"/>
      <w:r w:rsidR="004B656D">
        <w:t xml:space="preserve"> на оборот ротора, что соответствует количеству шагов </w:t>
      </w:r>
      <w:proofErr w:type="spellStart"/>
      <w:r w:rsidR="004B656D">
        <w:t>энкодера</w:t>
      </w:r>
      <w:proofErr w:type="spellEnd"/>
      <w:r w:rsidR="004B656D">
        <w:t xml:space="preserve">. Из-за особенностей аппаратной обработки </w:t>
      </w:r>
      <w:proofErr w:type="spellStart"/>
      <w:r w:rsidR="004B656D">
        <w:t>энкодеров</w:t>
      </w:r>
      <w:proofErr w:type="spellEnd"/>
      <w:r w:rsidR="004B656D">
        <w:t xml:space="preserve"> на </w:t>
      </w:r>
      <w:r w:rsidR="004B656D">
        <w:rPr>
          <w:lang w:val="en-US"/>
        </w:rPr>
        <w:t>STM</w:t>
      </w:r>
      <w:r w:rsidR="004B656D" w:rsidRPr="004B656D">
        <w:t xml:space="preserve">32 </w:t>
      </w:r>
      <w:r w:rsidR="004B656D">
        <w:t xml:space="preserve">каждый импульс считается 2 раза. </w:t>
      </w:r>
    </w:p>
    <w:p w14:paraId="55D4F6C8" w14:textId="7B9FAACA" w:rsidR="00197DA4" w:rsidRDefault="00197DA4">
      <w:pPr>
        <w:rPr>
          <w:rFonts w:ascii="Times New Roman" w:hAnsi="Times New Roman" w:cs="Times New Roman"/>
          <w:sz w:val="28"/>
          <w:szCs w:val="28"/>
        </w:rPr>
      </w:pPr>
      <w:r>
        <w:br w:type="page"/>
      </w:r>
    </w:p>
    <w:p w14:paraId="376812E6" w14:textId="77777777" w:rsidR="00197DA4" w:rsidRPr="00197DA4" w:rsidRDefault="00197DA4" w:rsidP="00197DA4">
      <w:pPr>
        <w:pStyle w:val="a4"/>
      </w:pPr>
    </w:p>
    <w:p w14:paraId="06DE46F4" w14:textId="77777777" w:rsidR="00FD7FA0" w:rsidRDefault="00FD7FA0" w:rsidP="007A70FA">
      <w:pPr>
        <w:pStyle w:val="ab"/>
      </w:pPr>
      <w:bookmarkStart w:id="27" w:name="_Toc30411711"/>
      <w:r>
        <w:t>Вывод</w:t>
      </w:r>
      <w:bookmarkEnd w:id="25"/>
      <w:bookmarkEnd w:id="27"/>
    </w:p>
    <w:p w14:paraId="1854C06E" w14:textId="77777777" w:rsidR="00FD7FA0" w:rsidRDefault="00786BAD" w:rsidP="00FD7FA0">
      <w:pPr>
        <w:pStyle w:val="a4"/>
      </w:pPr>
      <w:r>
        <w:t>Полученные закономерности и алгоритмы дают возможность начать разработку</w:t>
      </w:r>
      <w:r w:rsidR="00F52C1F">
        <w:t xml:space="preserve"> программного обеспечения под </w:t>
      </w:r>
      <w:r>
        <w:t xml:space="preserve">конкретный микроконтроллер, что позволит реализовать систему управления манипулятором не только в симуляции, но и на физическом образце. </w:t>
      </w:r>
    </w:p>
    <w:p w14:paraId="066701DF" w14:textId="77777777" w:rsidR="00786BAD" w:rsidRDefault="00786BAD" w:rsidP="00E44183">
      <w:pPr>
        <w:pStyle w:val="a4"/>
      </w:pPr>
      <w:r>
        <w:t xml:space="preserve">Переход от представления </w:t>
      </w:r>
      <w:proofErr w:type="spellStart"/>
      <w:r>
        <w:t>Денавита-Хартенберга</w:t>
      </w:r>
      <w:proofErr w:type="spellEnd"/>
      <w:r>
        <w:t xml:space="preserve"> к геометрическому представлению позволил значительно сократить число математических </w:t>
      </w:r>
      <w:r w:rsidRPr="00E44183">
        <w:t>операци</w:t>
      </w:r>
      <w:r w:rsidR="00AA1C79" w:rsidRPr="00E44183">
        <w:t>й</w:t>
      </w:r>
      <w:r w:rsidRPr="00E44183">
        <w:t xml:space="preserve"> для расчета обратной задачи кинематики, что положительно</w:t>
      </w:r>
      <w:r>
        <w:t xml:space="preserve"> скажется на быстродействии микроконтроллера в реальном манипуляторе.</w:t>
      </w:r>
    </w:p>
    <w:p w14:paraId="38BF8D8C" w14:textId="77777777" w:rsidR="00786BAD" w:rsidRDefault="00786BAD" w:rsidP="00FD7FA0">
      <w:pPr>
        <w:pStyle w:val="a4"/>
      </w:pPr>
      <w:r>
        <w:t xml:space="preserve">В ВКР бакалавра планируется рассмотреть и математически описать все случаи </w:t>
      </w:r>
      <w:r w:rsidR="00E03F15">
        <w:t>столкновения</w:t>
      </w:r>
      <w:r>
        <w:t xml:space="preserve">, </w:t>
      </w:r>
      <w:r w:rsidR="00E03F15">
        <w:t>перевод скоростей</w:t>
      </w:r>
      <w:r w:rsidR="0068685D">
        <w:t xml:space="preserve"> ЗР в текущие координаты, а так</w:t>
      </w:r>
      <w:r w:rsidR="00E03F15">
        <w:t>же сделать реализацию полученных алгоритмов на микроконтроллер</w:t>
      </w:r>
      <w:r w:rsidR="00AA1C79">
        <w:t>е</w:t>
      </w:r>
      <w:r w:rsidR="00E03F15">
        <w:t xml:space="preserve"> </w:t>
      </w:r>
      <w:r w:rsidR="00E03F15">
        <w:rPr>
          <w:lang w:val="en-US"/>
        </w:rPr>
        <w:t>STM</w:t>
      </w:r>
      <w:r w:rsidR="00E03F15" w:rsidRPr="00E03F15">
        <w:t xml:space="preserve"> </w:t>
      </w:r>
      <w:r w:rsidR="00F52C1F">
        <w:t xml:space="preserve">с ядром </w:t>
      </w:r>
      <w:r w:rsidR="00E03F15">
        <w:rPr>
          <w:lang w:val="en-US"/>
        </w:rPr>
        <w:t>cortex</w:t>
      </w:r>
      <w:r w:rsidR="00E03F15" w:rsidRPr="00E03F15">
        <w:t xml:space="preserve"> </w:t>
      </w:r>
      <w:r w:rsidR="00E03F15">
        <w:rPr>
          <w:lang w:val="en-US"/>
        </w:rPr>
        <w:t>M</w:t>
      </w:r>
      <w:r w:rsidR="00E03F15" w:rsidRPr="00E03F15">
        <w:t>4</w:t>
      </w:r>
      <w:r w:rsidR="00E03F15">
        <w:t>.</w:t>
      </w:r>
    </w:p>
    <w:p w14:paraId="27A5FCEB" w14:textId="77777777" w:rsidR="00E03F15" w:rsidRPr="00E03F15" w:rsidRDefault="00E03F15" w:rsidP="00FD7FA0">
      <w:pPr>
        <w:pStyle w:val="a4"/>
      </w:pPr>
    </w:p>
    <w:p w14:paraId="25E47AAC" w14:textId="77777777" w:rsidR="00D8271C" w:rsidRDefault="00D8271C" w:rsidP="00FD7FA0">
      <w:pPr>
        <w:pStyle w:val="a4"/>
      </w:pPr>
    </w:p>
    <w:p w14:paraId="4942CDE8" w14:textId="77777777" w:rsidR="00D8271C" w:rsidRDefault="00D8271C">
      <w:pPr>
        <w:rPr>
          <w:rFonts w:ascii="Times New Roman" w:hAnsi="Times New Roman" w:cs="Times New Roman"/>
          <w:sz w:val="28"/>
          <w:szCs w:val="28"/>
        </w:rPr>
      </w:pPr>
      <w:r>
        <w:br w:type="page"/>
      </w:r>
    </w:p>
    <w:p w14:paraId="22E22AAE" w14:textId="77777777" w:rsidR="00FD7FA0" w:rsidRPr="007A70FA" w:rsidRDefault="00B108A3" w:rsidP="007A70FA">
      <w:pPr>
        <w:pStyle w:val="ab"/>
      </w:pPr>
      <w:bookmarkStart w:id="28" w:name="_Toc30411712"/>
      <w:r w:rsidRPr="007A70FA">
        <w:lastRenderedPageBreak/>
        <w:t>Список лите</w:t>
      </w:r>
      <w:r w:rsidR="00D8271C" w:rsidRPr="007A70FA">
        <w:t>ратуры</w:t>
      </w:r>
      <w:bookmarkEnd w:id="28"/>
    </w:p>
    <w:p w14:paraId="598C102E" w14:textId="77777777" w:rsidR="00E03F15" w:rsidRPr="00E03F15" w:rsidRDefault="00E03F15" w:rsidP="00E03F15">
      <w:pPr>
        <w:pStyle w:val="a4"/>
        <w:numPr>
          <w:ilvl w:val="0"/>
          <w:numId w:val="5"/>
        </w:numPr>
        <w:rPr>
          <w:color w:val="000000" w:themeColor="text1"/>
          <w:lang w:val="en-US"/>
        </w:rPr>
      </w:pPr>
      <w:proofErr w:type="spellStart"/>
      <w:r w:rsidRPr="00E03F15">
        <w:rPr>
          <w:color w:val="000000" w:themeColor="text1"/>
          <w:lang w:val="en-US"/>
        </w:rPr>
        <w:t>Guo</w:t>
      </w:r>
      <w:proofErr w:type="spellEnd"/>
      <w:r w:rsidRPr="00E03F15">
        <w:rPr>
          <w:color w:val="000000" w:themeColor="text1"/>
          <w:lang w:val="en-US"/>
        </w:rPr>
        <w:t xml:space="preserve">, D., </w:t>
      </w:r>
      <w:proofErr w:type="spellStart"/>
      <w:r w:rsidRPr="00E03F15">
        <w:rPr>
          <w:color w:val="000000" w:themeColor="text1"/>
          <w:lang w:val="en-US"/>
        </w:rPr>
        <w:t>Ju</w:t>
      </w:r>
      <w:proofErr w:type="spellEnd"/>
      <w:r w:rsidRPr="00E03F15">
        <w:rPr>
          <w:color w:val="000000" w:themeColor="text1"/>
          <w:lang w:val="en-US"/>
        </w:rPr>
        <w:t>, H., Yao, Y., Ling, F., &amp; Li, T. (2009). Efficient Algorithms for the Kinematics and Path Planning of Manipulator. 2009 International Conference on Artificial Intelligence and Computational Intelligence.</w:t>
      </w:r>
    </w:p>
    <w:p w14:paraId="6D558CAD" w14:textId="77777777" w:rsidR="00E03F15" w:rsidRPr="00E03F15" w:rsidRDefault="00E03F15" w:rsidP="00E03F15">
      <w:pPr>
        <w:pStyle w:val="a4"/>
        <w:numPr>
          <w:ilvl w:val="0"/>
          <w:numId w:val="5"/>
        </w:numPr>
        <w:rPr>
          <w:color w:val="000000" w:themeColor="text1"/>
          <w:lang w:val="en-US"/>
        </w:rPr>
      </w:pPr>
      <w:proofErr w:type="spellStart"/>
      <w:r w:rsidRPr="00E03F15">
        <w:rPr>
          <w:color w:val="000000" w:themeColor="text1"/>
          <w:lang w:val="en-US"/>
        </w:rPr>
        <w:t>Kondak</w:t>
      </w:r>
      <w:proofErr w:type="spellEnd"/>
      <w:r w:rsidRPr="00E03F15">
        <w:rPr>
          <w:color w:val="000000" w:themeColor="text1"/>
          <w:lang w:val="en-US"/>
        </w:rPr>
        <w:t xml:space="preserve">, K., Huber, F., </w:t>
      </w:r>
      <w:proofErr w:type="spellStart"/>
      <w:r w:rsidRPr="00E03F15">
        <w:rPr>
          <w:color w:val="000000" w:themeColor="text1"/>
          <w:lang w:val="en-US"/>
        </w:rPr>
        <w:t>Schwarzbach</w:t>
      </w:r>
      <w:proofErr w:type="spellEnd"/>
      <w:r w:rsidRPr="00E03F15">
        <w:rPr>
          <w:color w:val="000000" w:themeColor="text1"/>
          <w:lang w:val="en-US"/>
        </w:rPr>
        <w:t xml:space="preserve">, M., </w:t>
      </w:r>
      <w:proofErr w:type="spellStart"/>
      <w:r w:rsidRPr="00E03F15">
        <w:rPr>
          <w:color w:val="000000" w:themeColor="text1"/>
          <w:lang w:val="en-US"/>
        </w:rPr>
        <w:t>Laiacker</w:t>
      </w:r>
      <w:proofErr w:type="spellEnd"/>
      <w:r w:rsidRPr="00E03F15">
        <w:rPr>
          <w:color w:val="000000" w:themeColor="text1"/>
          <w:lang w:val="en-US"/>
        </w:rPr>
        <w:t xml:space="preserve">, M., </w:t>
      </w:r>
      <w:proofErr w:type="spellStart"/>
      <w:r w:rsidRPr="00E03F15">
        <w:rPr>
          <w:color w:val="000000" w:themeColor="text1"/>
          <w:lang w:val="en-US"/>
        </w:rPr>
        <w:t>Sommer</w:t>
      </w:r>
      <w:proofErr w:type="spellEnd"/>
      <w:r w:rsidRPr="00E03F15">
        <w:rPr>
          <w:color w:val="000000" w:themeColor="text1"/>
          <w:lang w:val="en-US"/>
        </w:rPr>
        <w:t xml:space="preserve">, D., </w:t>
      </w:r>
      <w:proofErr w:type="spellStart"/>
      <w:r w:rsidRPr="00E03F15">
        <w:rPr>
          <w:color w:val="000000" w:themeColor="text1"/>
          <w:lang w:val="en-US"/>
        </w:rPr>
        <w:t>Bejar</w:t>
      </w:r>
      <w:proofErr w:type="spellEnd"/>
      <w:r w:rsidRPr="00E03F15">
        <w:rPr>
          <w:color w:val="000000" w:themeColor="text1"/>
          <w:lang w:val="en-US"/>
        </w:rPr>
        <w:t xml:space="preserve">, M., &amp; </w:t>
      </w:r>
      <w:proofErr w:type="spellStart"/>
      <w:r w:rsidRPr="00E03F15">
        <w:rPr>
          <w:color w:val="000000" w:themeColor="text1"/>
          <w:lang w:val="en-US"/>
        </w:rPr>
        <w:t>Ollero</w:t>
      </w:r>
      <w:proofErr w:type="spellEnd"/>
      <w:r w:rsidRPr="00E03F15">
        <w:rPr>
          <w:color w:val="000000" w:themeColor="text1"/>
          <w:lang w:val="en-US"/>
        </w:rPr>
        <w:t>, A. (2014). Aerial manipulation robot composed of an autonomous helicopter and a 7 degrees of freedom industrial manipulator. 2014 IEEE International Conference on Robotics and Automation (ICRA).</w:t>
      </w:r>
    </w:p>
    <w:p w14:paraId="0602AC22"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 xml:space="preserve">From, P. J., </w:t>
      </w:r>
      <w:proofErr w:type="spellStart"/>
      <w:r w:rsidRPr="00E03F15">
        <w:rPr>
          <w:color w:val="000000" w:themeColor="text1"/>
          <w:lang w:val="en-US"/>
        </w:rPr>
        <w:t>Duindam</w:t>
      </w:r>
      <w:proofErr w:type="spellEnd"/>
      <w:r w:rsidRPr="00E03F15">
        <w:rPr>
          <w:color w:val="000000" w:themeColor="text1"/>
          <w:lang w:val="en-US"/>
        </w:rPr>
        <w:t xml:space="preserve">, V., </w:t>
      </w:r>
      <w:proofErr w:type="spellStart"/>
      <w:r w:rsidRPr="00E03F15">
        <w:rPr>
          <w:color w:val="000000" w:themeColor="text1"/>
          <w:lang w:val="en-US"/>
        </w:rPr>
        <w:t>Pettersen</w:t>
      </w:r>
      <w:proofErr w:type="spellEnd"/>
      <w:r w:rsidRPr="00E03F15">
        <w:rPr>
          <w:color w:val="000000" w:themeColor="text1"/>
          <w:lang w:val="en-US"/>
        </w:rPr>
        <w:t xml:space="preserve">, K. Y., </w:t>
      </w:r>
      <w:proofErr w:type="spellStart"/>
      <w:r w:rsidRPr="00E03F15">
        <w:rPr>
          <w:color w:val="000000" w:themeColor="text1"/>
          <w:lang w:val="en-US"/>
        </w:rPr>
        <w:t>Gravdahl</w:t>
      </w:r>
      <w:proofErr w:type="spellEnd"/>
      <w:r w:rsidRPr="00E03F15">
        <w:rPr>
          <w:color w:val="000000" w:themeColor="text1"/>
          <w:lang w:val="en-US"/>
        </w:rPr>
        <w:t xml:space="preserve">, J. T., &amp; </w:t>
      </w:r>
      <w:proofErr w:type="spellStart"/>
      <w:r w:rsidRPr="00E03F15">
        <w:rPr>
          <w:color w:val="000000" w:themeColor="text1"/>
          <w:lang w:val="en-US"/>
        </w:rPr>
        <w:t>Sastry</w:t>
      </w:r>
      <w:proofErr w:type="spellEnd"/>
      <w:r w:rsidRPr="00E03F15">
        <w:rPr>
          <w:color w:val="000000" w:themeColor="text1"/>
          <w:lang w:val="en-US"/>
        </w:rPr>
        <w:t>, S. (2010). Singularity-free dynamic equations of vehicle–manipulator systems. Simulation Modelling Practice and Theory, 18(6), 712–731.</w:t>
      </w:r>
    </w:p>
    <w:p w14:paraId="2F923B64" w14:textId="77777777" w:rsidR="00E03F15" w:rsidRPr="00E03F15" w:rsidRDefault="00E03F15" w:rsidP="00E03F15">
      <w:pPr>
        <w:pStyle w:val="a4"/>
        <w:numPr>
          <w:ilvl w:val="0"/>
          <w:numId w:val="5"/>
        </w:numPr>
        <w:rPr>
          <w:color w:val="000000" w:themeColor="text1"/>
          <w:lang w:val="en-US"/>
        </w:rPr>
      </w:pPr>
      <w:proofErr w:type="spellStart"/>
      <w:r w:rsidRPr="00E03F15">
        <w:rPr>
          <w:color w:val="000000" w:themeColor="text1"/>
          <w:lang w:val="en-US"/>
        </w:rPr>
        <w:t>Wuthier</w:t>
      </w:r>
      <w:proofErr w:type="spellEnd"/>
      <w:r w:rsidRPr="00E03F15">
        <w:rPr>
          <w:color w:val="000000" w:themeColor="text1"/>
          <w:lang w:val="en-US"/>
        </w:rPr>
        <w:t xml:space="preserve">, D., </w:t>
      </w:r>
      <w:proofErr w:type="spellStart"/>
      <w:r w:rsidRPr="00E03F15">
        <w:rPr>
          <w:color w:val="000000" w:themeColor="text1"/>
          <w:lang w:val="en-US"/>
        </w:rPr>
        <w:t>Kominiak</w:t>
      </w:r>
      <w:proofErr w:type="spellEnd"/>
      <w:r w:rsidRPr="00E03F15">
        <w:rPr>
          <w:color w:val="000000" w:themeColor="text1"/>
          <w:lang w:val="en-US"/>
        </w:rPr>
        <w:t xml:space="preserve">, D., </w:t>
      </w:r>
      <w:proofErr w:type="spellStart"/>
      <w:r w:rsidRPr="00E03F15">
        <w:rPr>
          <w:color w:val="000000" w:themeColor="text1"/>
          <w:lang w:val="en-US"/>
        </w:rPr>
        <w:t>Kanellakis</w:t>
      </w:r>
      <w:proofErr w:type="spellEnd"/>
      <w:r w:rsidRPr="00E03F15">
        <w:rPr>
          <w:color w:val="000000" w:themeColor="text1"/>
          <w:lang w:val="en-US"/>
        </w:rPr>
        <w:t xml:space="preserve">, C., </w:t>
      </w:r>
      <w:proofErr w:type="spellStart"/>
      <w:r w:rsidRPr="00E03F15">
        <w:rPr>
          <w:color w:val="000000" w:themeColor="text1"/>
          <w:lang w:val="en-US"/>
        </w:rPr>
        <w:t>Andrikopoulos</w:t>
      </w:r>
      <w:proofErr w:type="spellEnd"/>
      <w:r w:rsidRPr="00E03F15">
        <w:rPr>
          <w:color w:val="000000" w:themeColor="text1"/>
          <w:lang w:val="en-US"/>
        </w:rPr>
        <w:t xml:space="preserve">, G., </w:t>
      </w:r>
      <w:proofErr w:type="spellStart"/>
      <w:r w:rsidRPr="00E03F15">
        <w:rPr>
          <w:color w:val="000000" w:themeColor="text1"/>
          <w:lang w:val="en-US"/>
        </w:rPr>
        <w:t>Fumagalli</w:t>
      </w:r>
      <w:proofErr w:type="spellEnd"/>
      <w:r w:rsidRPr="00E03F15">
        <w:rPr>
          <w:color w:val="000000" w:themeColor="text1"/>
          <w:lang w:val="en-US"/>
        </w:rPr>
        <w:t xml:space="preserve">, M., </w:t>
      </w:r>
      <w:proofErr w:type="spellStart"/>
      <w:r w:rsidRPr="00E03F15">
        <w:rPr>
          <w:color w:val="000000" w:themeColor="text1"/>
          <w:lang w:val="en-US"/>
        </w:rPr>
        <w:t>Schipper</w:t>
      </w:r>
      <w:proofErr w:type="spellEnd"/>
      <w:r w:rsidRPr="00E03F15">
        <w:rPr>
          <w:color w:val="000000" w:themeColor="text1"/>
          <w:lang w:val="en-US"/>
        </w:rPr>
        <w:t>, G., &amp; Nikolakopoulos, G. (2016). On the design, modeling and control of a novel compact aerial manipulator. 2016 24th Mediterranean Conference on Control and Automation (MED).</w:t>
      </w:r>
    </w:p>
    <w:p w14:paraId="17FD3729" w14:textId="77777777" w:rsidR="00E03F15" w:rsidRPr="00E03F15" w:rsidRDefault="00E03F15" w:rsidP="00E03F15">
      <w:pPr>
        <w:pStyle w:val="a4"/>
        <w:numPr>
          <w:ilvl w:val="0"/>
          <w:numId w:val="5"/>
        </w:numPr>
        <w:rPr>
          <w:rStyle w:val="a9"/>
          <w:color w:val="000000" w:themeColor="text1"/>
          <w:u w:val="none"/>
          <w:lang w:val="en-US"/>
        </w:rPr>
      </w:pPr>
      <w:r w:rsidRPr="00E03F15">
        <w:rPr>
          <w:color w:val="000000" w:themeColor="text1"/>
          <w:lang w:val="en-US"/>
        </w:rPr>
        <w:t>Love, L. J., Jansen, J. F., &amp; Pin, F. G. (2004). On the modeling of robots operating on ships. IEEE International Conference on Robotics and Automation, 2004. Proceedings. ICRA ’04. 2004.</w:t>
      </w:r>
    </w:p>
    <w:p w14:paraId="6839CC7A"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 xml:space="preserve">A revert </w:t>
      </w:r>
      <w:r>
        <w:rPr>
          <w:rStyle w:val="a9"/>
          <w:color w:val="000000" w:themeColor="text1"/>
          <w:u w:val="none"/>
          <w:lang w:val="en-US"/>
        </w:rPr>
        <w:t xml:space="preserve">of the clone </w:t>
      </w:r>
      <w:proofErr w:type="spellStart"/>
      <w:r>
        <w:rPr>
          <w:rStyle w:val="a9"/>
          <w:color w:val="000000" w:themeColor="text1"/>
          <w:u w:val="none"/>
          <w:lang w:val="en-US"/>
        </w:rPr>
        <w:t>armdroid</w:t>
      </w:r>
      <w:proofErr w:type="spellEnd"/>
      <w:r>
        <w:rPr>
          <w:rStyle w:val="a9"/>
          <w:color w:val="000000" w:themeColor="text1"/>
          <w:u w:val="none"/>
          <w:lang w:val="en-US"/>
        </w:rPr>
        <w:t xml:space="preserve"> 1 / Derek F. Stubbs</w:t>
      </w:r>
      <w:r w:rsidRPr="00A14EFC">
        <w:rPr>
          <w:rStyle w:val="a9"/>
          <w:color w:val="000000" w:themeColor="text1"/>
          <w:u w:val="none"/>
          <w:lang w:val="en-US"/>
        </w:rPr>
        <w:t xml:space="preserve">. </w:t>
      </w:r>
      <w:hyperlink r:id="rId20" w:history="1">
        <w:r w:rsidRPr="00A14EFC">
          <w:rPr>
            <w:rStyle w:val="a9"/>
            <w:color w:val="000000" w:themeColor="text1"/>
            <w:u w:val="none"/>
            <w:lang w:val="en-US"/>
          </w:rPr>
          <w:t>http://www.theoldrobots.com/Teachmover.html</w:t>
        </w:r>
      </w:hyperlink>
      <w:r w:rsidRPr="00E03F15">
        <w:rPr>
          <w:rStyle w:val="a9"/>
          <w:color w:val="000000" w:themeColor="text1"/>
          <w:u w:val="none"/>
          <w:lang w:val="en-US"/>
        </w:rPr>
        <w:t xml:space="preserve"> (20</w:t>
      </w:r>
      <w:r>
        <w:rPr>
          <w:rStyle w:val="a9"/>
          <w:color w:val="000000" w:themeColor="text1"/>
          <w:u w:val="none"/>
          <w:lang w:val="en-US"/>
        </w:rPr>
        <w:t>.11.2019</w:t>
      </w:r>
      <w:r w:rsidRPr="00E03F15">
        <w:rPr>
          <w:rStyle w:val="a9"/>
          <w:color w:val="000000" w:themeColor="text1"/>
          <w:u w:val="none"/>
          <w:lang w:val="en-US"/>
        </w:rPr>
        <w:t>)</w:t>
      </w:r>
    </w:p>
    <w:p w14:paraId="0C664116"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AR2 Robot Documentation</w:t>
      </w:r>
      <w:r>
        <w:rPr>
          <w:rStyle w:val="a9"/>
          <w:color w:val="000000" w:themeColor="text1"/>
          <w:u w:val="none"/>
          <w:lang w:val="en-US"/>
        </w:rPr>
        <w:t xml:space="preserve"> / </w:t>
      </w:r>
      <w:r w:rsidRPr="00A14EFC">
        <w:rPr>
          <w:rStyle w:val="a9"/>
          <w:color w:val="000000" w:themeColor="text1"/>
          <w:u w:val="none"/>
          <w:lang w:val="en-US"/>
        </w:rPr>
        <w:t xml:space="preserve">Chris </w:t>
      </w:r>
      <w:proofErr w:type="spellStart"/>
      <w:r w:rsidRPr="00A14EFC">
        <w:rPr>
          <w:rStyle w:val="a9"/>
          <w:color w:val="000000" w:themeColor="text1"/>
          <w:u w:val="none"/>
          <w:lang w:val="en-US"/>
        </w:rPr>
        <w:t>Annin</w:t>
      </w:r>
      <w:proofErr w:type="spellEnd"/>
      <w:r>
        <w:rPr>
          <w:rStyle w:val="a9"/>
          <w:color w:val="000000" w:themeColor="text1"/>
          <w:u w:val="none"/>
          <w:lang w:val="en-US"/>
        </w:rPr>
        <w:t xml:space="preserve">. </w:t>
      </w:r>
      <w:hyperlink r:id="rId21" w:history="1">
        <w:r w:rsidRPr="00A14EFC">
          <w:rPr>
            <w:rStyle w:val="a9"/>
            <w:color w:val="000000" w:themeColor="text1"/>
            <w:u w:val="none"/>
            <w:lang w:val="en-US"/>
          </w:rPr>
          <w:t>https://www.anninrobotics.com</w:t>
        </w:r>
      </w:hyperlink>
      <w:r>
        <w:rPr>
          <w:rStyle w:val="a9"/>
          <w:color w:val="000000" w:themeColor="text1"/>
          <w:u w:val="none"/>
          <w:lang w:val="en-US"/>
        </w:rPr>
        <w:t xml:space="preserve"> </w:t>
      </w:r>
      <w:r w:rsidRPr="00A14EFC">
        <w:rPr>
          <w:rStyle w:val="a9"/>
          <w:color w:val="000000" w:themeColor="text1"/>
          <w:u w:val="none"/>
          <w:lang w:val="en-US"/>
        </w:rPr>
        <w:t>(20</w:t>
      </w:r>
      <w:r>
        <w:rPr>
          <w:rStyle w:val="a9"/>
          <w:color w:val="000000" w:themeColor="text1"/>
          <w:u w:val="none"/>
          <w:lang w:val="en-US"/>
        </w:rPr>
        <w:t>.11.2019</w:t>
      </w:r>
      <w:r w:rsidRPr="00A14EFC">
        <w:rPr>
          <w:rStyle w:val="a9"/>
          <w:color w:val="000000" w:themeColor="text1"/>
          <w:u w:val="none"/>
          <w:lang w:val="en-US"/>
        </w:rPr>
        <w:t>)</w:t>
      </w:r>
    </w:p>
    <w:p w14:paraId="49DB9786" w14:textId="77777777" w:rsidR="00E03F15" w:rsidRDefault="00197DA4" w:rsidP="00E03F15">
      <w:pPr>
        <w:pStyle w:val="a4"/>
        <w:numPr>
          <w:ilvl w:val="0"/>
          <w:numId w:val="5"/>
        </w:numPr>
        <w:rPr>
          <w:rStyle w:val="a9"/>
          <w:color w:val="000000" w:themeColor="text1"/>
          <w:u w:val="none"/>
          <w:lang w:val="en-US"/>
        </w:rPr>
      </w:pPr>
      <w:hyperlink r:id="rId22" w:history="1">
        <w:r w:rsidR="00E03F15" w:rsidRPr="00A14EFC">
          <w:rPr>
            <w:rStyle w:val="a9"/>
            <w:color w:val="000000" w:themeColor="text1"/>
            <w:u w:val="none"/>
            <w:lang w:val="en-US"/>
          </w:rPr>
          <w:t>https://www.bcn3d.com/bcn3d-moveo-the-future-of-learning/</w:t>
        </w:r>
      </w:hyperlink>
      <w:r w:rsidR="00E03F15" w:rsidRPr="00A14EFC">
        <w:rPr>
          <w:rStyle w:val="a9"/>
          <w:color w:val="000000" w:themeColor="text1"/>
          <w:u w:val="none"/>
          <w:lang w:val="en-US"/>
        </w:rPr>
        <w:t xml:space="preserve"> , </w:t>
      </w:r>
      <w:r w:rsidR="00E03F15">
        <w:rPr>
          <w:rStyle w:val="a9"/>
          <w:color w:val="000000" w:themeColor="text1"/>
          <w:u w:val="none"/>
          <w:lang w:val="en-US"/>
        </w:rPr>
        <w:t>20.11.2019</w:t>
      </w:r>
    </w:p>
    <w:p w14:paraId="0850C1CE" w14:textId="77777777" w:rsidR="00E03F15" w:rsidRDefault="00E03F15" w:rsidP="00E03F15">
      <w:pPr>
        <w:pStyle w:val="a4"/>
        <w:numPr>
          <w:ilvl w:val="0"/>
          <w:numId w:val="5"/>
        </w:numPr>
        <w:rPr>
          <w:color w:val="000000" w:themeColor="text1"/>
        </w:rPr>
      </w:pPr>
      <w:proofErr w:type="spellStart"/>
      <w:r>
        <w:rPr>
          <w:color w:val="000000" w:themeColor="text1"/>
        </w:rPr>
        <w:t>Шахинпур</w:t>
      </w:r>
      <w:proofErr w:type="spellEnd"/>
      <w:r>
        <w:rPr>
          <w:color w:val="000000" w:themeColor="text1"/>
        </w:rPr>
        <w:t xml:space="preserve"> М. Курс робототехники / </w:t>
      </w:r>
      <w:proofErr w:type="spellStart"/>
      <w:r>
        <w:rPr>
          <w:color w:val="000000" w:themeColor="text1"/>
        </w:rPr>
        <w:t>Шахинпур</w:t>
      </w:r>
      <w:proofErr w:type="spellEnd"/>
      <w:r>
        <w:rPr>
          <w:color w:val="000000" w:themeColor="text1"/>
        </w:rPr>
        <w:t xml:space="preserve"> М. Пер с </w:t>
      </w:r>
      <w:proofErr w:type="spellStart"/>
      <w:r>
        <w:rPr>
          <w:color w:val="000000" w:themeColor="text1"/>
        </w:rPr>
        <w:t>англ</w:t>
      </w:r>
      <w:proofErr w:type="spellEnd"/>
      <w:r>
        <w:rPr>
          <w:color w:val="000000" w:themeColor="text1"/>
        </w:rPr>
        <w:t xml:space="preserve"> – М. Мир, 1990 – 572 с, ил.</w:t>
      </w:r>
    </w:p>
    <w:p w14:paraId="1D27B250" w14:textId="77777777" w:rsidR="00E03F15" w:rsidRDefault="00E03F15" w:rsidP="00E03F15">
      <w:pPr>
        <w:pStyle w:val="a4"/>
        <w:numPr>
          <w:ilvl w:val="0"/>
          <w:numId w:val="5"/>
        </w:numPr>
      </w:pPr>
      <w:r w:rsidRPr="00A74999">
        <w:rPr>
          <w:color w:val="000000" w:themeColor="text1"/>
        </w:rPr>
        <w:lastRenderedPageBreak/>
        <w:t>Иванов М.Н</w:t>
      </w:r>
      <w:r>
        <w:rPr>
          <w:color w:val="000000" w:themeColor="text1"/>
        </w:rPr>
        <w:t xml:space="preserve">. Детали машин / </w:t>
      </w:r>
      <w:r w:rsidRPr="00A74999">
        <w:rPr>
          <w:color w:val="000000" w:themeColor="text1"/>
        </w:rPr>
        <w:t xml:space="preserve">Иванов М.Н., </w:t>
      </w:r>
      <w:proofErr w:type="spellStart"/>
      <w:r w:rsidRPr="00A74999">
        <w:rPr>
          <w:color w:val="000000" w:themeColor="text1"/>
        </w:rPr>
        <w:t>Финогенов</w:t>
      </w:r>
      <w:proofErr w:type="spellEnd"/>
      <w:r w:rsidRPr="00A74999">
        <w:rPr>
          <w:color w:val="000000" w:themeColor="text1"/>
        </w:rPr>
        <w:t xml:space="preserve"> В.А.</w:t>
      </w:r>
      <w:r>
        <w:rPr>
          <w:color w:val="000000" w:themeColor="text1"/>
        </w:rPr>
        <w:t xml:space="preserve"> – Высшая школа, 2008 – 480 с, ил</w:t>
      </w:r>
    </w:p>
    <w:p w14:paraId="16F05C90" w14:textId="77777777" w:rsidR="00E03F15" w:rsidRPr="003F0577" w:rsidRDefault="00193A33" w:rsidP="00E03F15">
      <w:pPr>
        <w:pStyle w:val="a4"/>
        <w:numPr>
          <w:ilvl w:val="0"/>
          <w:numId w:val="5"/>
        </w:numPr>
        <w:rPr>
          <w:color w:val="000000" w:themeColor="text1"/>
          <w:lang w:val="en-US"/>
        </w:rPr>
      </w:pPr>
      <w:proofErr w:type="spellStart"/>
      <w:r>
        <w:rPr>
          <w:lang w:val="en-US"/>
        </w:rPr>
        <w:t>Matlab</w:t>
      </w:r>
      <w:proofErr w:type="spellEnd"/>
      <w:r w:rsidRPr="00193A33">
        <w:rPr>
          <w:lang w:val="en-US"/>
        </w:rPr>
        <w:t xml:space="preserve"> </w:t>
      </w:r>
      <w:r>
        <w:rPr>
          <w:lang w:val="en-US"/>
        </w:rPr>
        <w:t>Robotic</w:t>
      </w:r>
      <w:r w:rsidRPr="00193A33">
        <w:rPr>
          <w:lang w:val="en-US"/>
        </w:rPr>
        <w:t xml:space="preserve"> </w:t>
      </w:r>
      <w:r>
        <w:rPr>
          <w:lang w:val="en-US"/>
        </w:rPr>
        <w:t>System</w:t>
      </w:r>
      <w:r w:rsidRPr="00193A33">
        <w:rPr>
          <w:lang w:val="en-US"/>
        </w:rPr>
        <w:t xml:space="preserve"> </w:t>
      </w:r>
      <w:r>
        <w:rPr>
          <w:lang w:val="en-US"/>
        </w:rPr>
        <w:t xml:space="preserve">Toolbox User`s Guide, 2019 – 294 </w:t>
      </w:r>
      <w:r>
        <w:t>с</w:t>
      </w:r>
      <w:r w:rsidRPr="00193A33">
        <w:rPr>
          <w:lang w:val="en-US"/>
        </w:rPr>
        <w:t>.</w:t>
      </w:r>
    </w:p>
    <w:p w14:paraId="1E1BCE51" w14:textId="77777777" w:rsidR="003F0577" w:rsidRPr="003F0577" w:rsidRDefault="003F0577" w:rsidP="003F0577">
      <w:pPr>
        <w:pStyle w:val="a4"/>
        <w:numPr>
          <w:ilvl w:val="0"/>
          <w:numId w:val="5"/>
        </w:numPr>
        <w:rPr>
          <w:color w:val="000000" w:themeColor="text1"/>
          <w:lang w:val="en-US"/>
        </w:rPr>
      </w:pPr>
      <w:r w:rsidRPr="003F0577">
        <w:rPr>
          <w:color w:val="000000" w:themeColor="text1"/>
          <w:lang w:val="en-US"/>
        </w:rPr>
        <w:t>https://github.com/auralius/my-matlab-robotics-toolbox / 20.11.2019</w:t>
      </w:r>
    </w:p>
    <w:p w14:paraId="2BC6B046" w14:textId="77777777" w:rsidR="00D8271C" w:rsidRPr="00193A33" w:rsidRDefault="00D8271C">
      <w:pPr>
        <w:rPr>
          <w:rFonts w:ascii="Times New Roman" w:hAnsi="Times New Roman" w:cs="Times New Roman"/>
          <w:sz w:val="28"/>
          <w:szCs w:val="28"/>
          <w:lang w:val="en-US"/>
        </w:rPr>
      </w:pPr>
      <w:r w:rsidRPr="00193A33">
        <w:rPr>
          <w:lang w:val="en-US"/>
        </w:rPr>
        <w:br w:type="page"/>
      </w:r>
    </w:p>
    <w:p w14:paraId="006545C6" w14:textId="77777777" w:rsidR="00D8271C" w:rsidRDefault="00D8271C" w:rsidP="00A755FC">
      <w:pPr>
        <w:pStyle w:val="ab"/>
      </w:pPr>
      <w:bookmarkStart w:id="29" w:name="_Toc30411713"/>
      <w:r>
        <w:lastRenderedPageBreak/>
        <w:t>Приложение 1</w:t>
      </w:r>
      <w:bookmarkEnd w:id="29"/>
    </w:p>
    <w:p w14:paraId="48327653" w14:textId="77777777" w:rsidR="00D53062" w:rsidRDefault="00D53062" w:rsidP="00D53062">
      <w:pPr>
        <w:pStyle w:val="a4"/>
      </w:pPr>
      <w:r w:rsidRPr="00D53062">
        <w:t xml:space="preserve">Параметры модели манипулятора в </w:t>
      </w:r>
      <w:proofErr w:type="spellStart"/>
      <w:r w:rsidRPr="009B75EB">
        <w:t>Matlab</w:t>
      </w:r>
      <w:proofErr w:type="spellEnd"/>
      <w:r w:rsidRPr="009B75EB">
        <w:t xml:space="preserve"> </w:t>
      </w:r>
      <w:proofErr w:type="spellStart"/>
      <w:r w:rsidRPr="009B75EB">
        <w:t>Robotic</w:t>
      </w:r>
      <w:proofErr w:type="spellEnd"/>
      <w:r w:rsidRPr="009B75EB">
        <w:t xml:space="preserve"> </w:t>
      </w:r>
      <w:proofErr w:type="spellStart"/>
      <w:r w:rsidRPr="009B75EB">
        <w:t>System</w:t>
      </w:r>
      <w:proofErr w:type="spellEnd"/>
      <w:r w:rsidRPr="009B75EB">
        <w:t xml:space="preserve"> </w:t>
      </w:r>
      <w:proofErr w:type="spellStart"/>
      <w:r w:rsidRPr="009B75EB">
        <w:t>Toolbox</w:t>
      </w:r>
      <w:proofErr w:type="spellEnd"/>
    </w:p>
    <w:p w14:paraId="52F22D3D" w14:textId="77777777" w:rsidR="00B8195A" w:rsidRDefault="00B8195A" w:rsidP="00B8195A">
      <w:pPr>
        <w:pStyle w:val="a4"/>
        <w:ind w:firstLine="0"/>
      </w:pPr>
      <w:r>
        <w:rPr>
          <w:noProof/>
          <w:lang w:eastAsia="ru-RU"/>
        </w:rPr>
        <w:drawing>
          <wp:inline distT="0" distB="0" distL="0" distR="0" wp14:anchorId="044BB977" wp14:editId="6816B9BC">
            <wp:extent cx="5825837" cy="1838870"/>
            <wp:effectExtent l="0" t="0" r="381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l="582" r="1341"/>
                    <a:stretch/>
                  </pic:blipFill>
                  <pic:spPr bwMode="auto">
                    <a:xfrm>
                      <a:off x="0" y="0"/>
                      <a:ext cx="5826121" cy="1838960"/>
                    </a:xfrm>
                    <a:prstGeom prst="rect">
                      <a:avLst/>
                    </a:prstGeom>
                    <a:ln>
                      <a:noFill/>
                    </a:ln>
                    <a:extLst>
                      <a:ext uri="{53640926-AAD7-44D8-BBD7-CCE9431645EC}">
                        <a14:shadowObscured xmlns:a14="http://schemas.microsoft.com/office/drawing/2010/main"/>
                      </a:ext>
                    </a:extLst>
                  </pic:spPr>
                </pic:pic>
              </a:graphicData>
            </a:graphic>
          </wp:inline>
        </w:drawing>
      </w:r>
    </w:p>
    <w:p w14:paraId="2FBE5248" w14:textId="77777777" w:rsidR="00B8195A" w:rsidRPr="00B8195A" w:rsidRDefault="00B8195A" w:rsidP="00B8195A">
      <w:pPr>
        <w:pStyle w:val="a4"/>
        <w:ind w:firstLine="0"/>
      </w:pPr>
      <w:r>
        <w:t>Так же на рисунке ниже приведена получившаяся модель.</w:t>
      </w:r>
    </w:p>
    <w:p w14:paraId="336754D2" w14:textId="77777777" w:rsidR="00D8271C" w:rsidRDefault="00D53062" w:rsidP="00D8271C">
      <w:pPr>
        <w:pStyle w:val="a4"/>
      </w:pPr>
      <w:r>
        <w:rPr>
          <w:noProof/>
          <w:lang w:eastAsia="ru-RU"/>
        </w:rPr>
        <w:drawing>
          <wp:inline distT="0" distB="0" distL="0" distR="0" wp14:anchorId="4AE04148" wp14:editId="183534C9">
            <wp:extent cx="4703618" cy="3052024"/>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706952" cy="3054187"/>
                    </a:xfrm>
                    <a:prstGeom prst="rect">
                      <a:avLst/>
                    </a:prstGeom>
                  </pic:spPr>
                </pic:pic>
              </a:graphicData>
            </a:graphic>
          </wp:inline>
        </w:drawing>
      </w:r>
    </w:p>
    <w:p w14:paraId="1E2DCCC4" w14:textId="77777777" w:rsidR="00D8271C" w:rsidRDefault="00D8271C">
      <w:pPr>
        <w:rPr>
          <w:rFonts w:ascii="Times New Roman" w:hAnsi="Times New Roman" w:cs="Times New Roman"/>
          <w:sz w:val="28"/>
          <w:szCs w:val="28"/>
        </w:rPr>
      </w:pPr>
      <w:r>
        <w:br w:type="page"/>
      </w:r>
    </w:p>
    <w:p w14:paraId="5E1531D3" w14:textId="77777777" w:rsidR="00D8271C" w:rsidRDefault="00D8271C" w:rsidP="00A755FC">
      <w:pPr>
        <w:pStyle w:val="ab"/>
      </w:pPr>
      <w:bookmarkStart w:id="30" w:name="_Toc30411714"/>
      <w:r>
        <w:lastRenderedPageBreak/>
        <w:t>Приложение 2</w:t>
      </w:r>
      <w:bookmarkEnd w:id="30"/>
    </w:p>
    <w:p w14:paraId="6E255573" w14:textId="77777777" w:rsidR="00D8271C" w:rsidRDefault="00D60C14" w:rsidP="00D8271C">
      <w:pPr>
        <w:pStyle w:val="a4"/>
      </w:pPr>
      <w:r>
        <w:t xml:space="preserve">Функция в </w:t>
      </w:r>
      <w:proofErr w:type="spellStart"/>
      <w:r>
        <w:rPr>
          <w:lang w:val="en-US"/>
        </w:rPr>
        <w:t>MATLab</w:t>
      </w:r>
      <w:proofErr w:type="spellEnd"/>
      <w:r w:rsidRPr="007C3975">
        <w:t xml:space="preserve"> </w:t>
      </w:r>
      <w:r>
        <w:t xml:space="preserve">для проверки </w:t>
      </w:r>
      <w:r w:rsidR="007C3975">
        <w:t>правильности расчета ОЗК</w:t>
      </w:r>
      <w:r w:rsidR="00D8271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57"/>
      </w:tblGrid>
      <w:tr w:rsidR="007C3975" w:rsidRPr="00197DA4" w14:paraId="2F8B2560" w14:textId="77777777" w:rsidTr="007C3975">
        <w:trPr>
          <w:tblCellSpacing w:w="15" w:type="dxa"/>
        </w:trPr>
        <w:tc>
          <w:tcPr>
            <w:tcW w:w="0" w:type="auto"/>
            <w:vAlign w:val="center"/>
            <w:hideMark/>
          </w:tcPr>
          <w:p w14:paraId="294C08E7" w14:textId="77777777" w:rsidR="007C3975" w:rsidRDefault="007C3975">
            <w:pPr>
              <w:pStyle w:val="HTML"/>
              <w:spacing w:line="244" w:lineRule="atLeast"/>
              <w:rPr>
                <w:color w:val="333333"/>
              </w:rPr>
            </w:pPr>
            <w:r>
              <w:rPr>
                <w:color w:val="333333"/>
              </w:rPr>
              <w:t>1</w:t>
            </w:r>
          </w:p>
          <w:p w14:paraId="64FE3D96" w14:textId="77777777" w:rsidR="007C3975" w:rsidRDefault="007C3975">
            <w:pPr>
              <w:pStyle w:val="HTML"/>
              <w:spacing w:line="244" w:lineRule="atLeast"/>
              <w:rPr>
                <w:color w:val="333333"/>
              </w:rPr>
            </w:pPr>
            <w:r>
              <w:rPr>
                <w:color w:val="333333"/>
              </w:rPr>
              <w:t xml:space="preserve"> 2</w:t>
            </w:r>
          </w:p>
          <w:p w14:paraId="088DA220" w14:textId="77777777" w:rsidR="007C3975" w:rsidRDefault="007C3975">
            <w:pPr>
              <w:pStyle w:val="HTML"/>
              <w:spacing w:line="244" w:lineRule="atLeast"/>
              <w:rPr>
                <w:color w:val="333333"/>
              </w:rPr>
            </w:pPr>
            <w:r>
              <w:rPr>
                <w:color w:val="333333"/>
              </w:rPr>
              <w:t xml:space="preserve"> 3</w:t>
            </w:r>
          </w:p>
          <w:p w14:paraId="3C91580D" w14:textId="77777777" w:rsidR="007C3975" w:rsidRDefault="007C3975">
            <w:pPr>
              <w:pStyle w:val="HTML"/>
              <w:spacing w:line="244" w:lineRule="atLeast"/>
              <w:rPr>
                <w:color w:val="333333"/>
              </w:rPr>
            </w:pPr>
            <w:r>
              <w:rPr>
                <w:color w:val="333333"/>
              </w:rPr>
              <w:t xml:space="preserve"> 4</w:t>
            </w:r>
          </w:p>
          <w:p w14:paraId="2EEBCDEE" w14:textId="77777777" w:rsidR="007C3975" w:rsidRDefault="007C3975">
            <w:pPr>
              <w:pStyle w:val="HTML"/>
              <w:spacing w:line="244" w:lineRule="atLeast"/>
              <w:rPr>
                <w:color w:val="333333"/>
              </w:rPr>
            </w:pPr>
            <w:r>
              <w:rPr>
                <w:color w:val="333333"/>
              </w:rPr>
              <w:t xml:space="preserve"> 5</w:t>
            </w:r>
          </w:p>
          <w:p w14:paraId="2747E9D2" w14:textId="77777777" w:rsidR="007C3975" w:rsidRDefault="007C3975">
            <w:pPr>
              <w:pStyle w:val="HTML"/>
              <w:spacing w:line="244" w:lineRule="atLeast"/>
              <w:rPr>
                <w:color w:val="333333"/>
              </w:rPr>
            </w:pPr>
            <w:r>
              <w:rPr>
                <w:color w:val="333333"/>
              </w:rPr>
              <w:t xml:space="preserve"> 6</w:t>
            </w:r>
          </w:p>
          <w:p w14:paraId="0CE1E646" w14:textId="77777777" w:rsidR="007C3975" w:rsidRDefault="007C3975">
            <w:pPr>
              <w:pStyle w:val="HTML"/>
              <w:spacing w:line="244" w:lineRule="atLeast"/>
              <w:rPr>
                <w:color w:val="333333"/>
              </w:rPr>
            </w:pPr>
            <w:r>
              <w:rPr>
                <w:color w:val="333333"/>
              </w:rPr>
              <w:t xml:space="preserve"> 7</w:t>
            </w:r>
          </w:p>
          <w:p w14:paraId="514BBBC2" w14:textId="77777777" w:rsidR="007C3975" w:rsidRDefault="007C3975">
            <w:pPr>
              <w:pStyle w:val="HTML"/>
              <w:spacing w:line="244" w:lineRule="atLeast"/>
              <w:rPr>
                <w:color w:val="333333"/>
              </w:rPr>
            </w:pPr>
            <w:r>
              <w:rPr>
                <w:color w:val="333333"/>
              </w:rPr>
              <w:t xml:space="preserve"> 8</w:t>
            </w:r>
          </w:p>
          <w:p w14:paraId="616EE162" w14:textId="77777777" w:rsidR="007C3975" w:rsidRDefault="007C3975">
            <w:pPr>
              <w:pStyle w:val="HTML"/>
              <w:spacing w:line="244" w:lineRule="atLeast"/>
              <w:rPr>
                <w:color w:val="333333"/>
              </w:rPr>
            </w:pPr>
            <w:r>
              <w:rPr>
                <w:color w:val="333333"/>
              </w:rPr>
              <w:t xml:space="preserve"> 9</w:t>
            </w:r>
          </w:p>
          <w:p w14:paraId="75C9599F" w14:textId="77777777" w:rsidR="007C3975" w:rsidRDefault="007C3975">
            <w:pPr>
              <w:pStyle w:val="HTML"/>
              <w:spacing w:line="244" w:lineRule="atLeast"/>
              <w:rPr>
                <w:color w:val="333333"/>
              </w:rPr>
            </w:pPr>
            <w:r>
              <w:rPr>
                <w:color w:val="333333"/>
              </w:rPr>
              <w:t>10</w:t>
            </w:r>
          </w:p>
          <w:p w14:paraId="48800D9D" w14:textId="77777777" w:rsidR="007C3975" w:rsidRDefault="007C3975">
            <w:pPr>
              <w:pStyle w:val="HTML"/>
              <w:spacing w:line="244" w:lineRule="atLeast"/>
              <w:rPr>
                <w:color w:val="333333"/>
              </w:rPr>
            </w:pPr>
            <w:r>
              <w:rPr>
                <w:color w:val="333333"/>
              </w:rPr>
              <w:t>11</w:t>
            </w:r>
          </w:p>
          <w:p w14:paraId="73972CC1" w14:textId="77777777" w:rsidR="007C3975" w:rsidRDefault="007C3975">
            <w:pPr>
              <w:pStyle w:val="HTML"/>
              <w:spacing w:line="244" w:lineRule="atLeast"/>
              <w:rPr>
                <w:color w:val="333333"/>
              </w:rPr>
            </w:pPr>
            <w:r>
              <w:rPr>
                <w:color w:val="333333"/>
              </w:rPr>
              <w:t>12</w:t>
            </w:r>
          </w:p>
          <w:p w14:paraId="099CD776" w14:textId="77777777" w:rsidR="007C3975" w:rsidRDefault="007C3975">
            <w:pPr>
              <w:pStyle w:val="HTML"/>
              <w:spacing w:line="244" w:lineRule="atLeast"/>
              <w:rPr>
                <w:color w:val="333333"/>
              </w:rPr>
            </w:pPr>
            <w:r>
              <w:rPr>
                <w:color w:val="333333"/>
              </w:rPr>
              <w:t>13</w:t>
            </w:r>
          </w:p>
          <w:p w14:paraId="61027A58" w14:textId="77777777" w:rsidR="007C3975" w:rsidRDefault="007C3975">
            <w:pPr>
              <w:pStyle w:val="HTML"/>
              <w:spacing w:line="244" w:lineRule="atLeast"/>
              <w:rPr>
                <w:color w:val="333333"/>
              </w:rPr>
            </w:pPr>
            <w:r>
              <w:rPr>
                <w:color w:val="333333"/>
              </w:rPr>
              <w:t>14</w:t>
            </w:r>
          </w:p>
          <w:p w14:paraId="371C6FD1" w14:textId="77777777" w:rsidR="007C3975" w:rsidRDefault="007C3975">
            <w:pPr>
              <w:pStyle w:val="HTML"/>
              <w:spacing w:line="244" w:lineRule="atLeast"/>
              <w:rPr>
                <w:color w:val="333333"/>
              </w:rPr>
            </w:pPr>
            <w:r>
              <w:rPr>
                <w:color w:val="333333"/>
              </w:rPr>
              <w:t>15</w:t>
            </w:r>
          </w:p>
          <w:p w14:paraId="58FA6357" w14:textId="77777777" w:rsidR="007C3975" w:rsidRDefault="007C3975">
            <w:pPr>
              <w:pStyle w:val="HTML"/>
              <w:spacing w:line="244" w:lineRule="atLeast"/>
              <w:rPr>
                <w:color w:val="333333"/>
              </w:rPr>
            </w:pPr>
            <w:r>
              <w:rPr>
                <w:color w:val="333333"/>
              </w:rPr>
              <w:t>16</w:t>
            </w:r>
          </w:p>
          <w:p w14:paraId="18C1E636" w14:textId="77777777" w:rsidR="007C3975" w:rsidRDefault="007C3975">
            <w:pPr>
              <w:pStyle w:val="HTML"/>
              <w:spacing w:line="244" w:lineRule="atLeast"/>
              <w:rPr>
                <w:color w:val="333333"/>
              </w:rPr>
            </w:pPr>
            <w:r>
              <w:rPr>
                <w:color w:val="333333"/>
              </w:rPr>
              <w:t>17</w:t>
            </w:r>
          </w:p>
          <w:p w14:paraId="61A964C8" w14:textId="77777777" w:rsidR="007C3975" w:rsidRDefault="007C3975">
            <w:pPr>
              <w:pStyle w:val="HTML"/>
              <w:spacing w:line="244" w:lineRule="atLeast"/>
              <w:rPr>
                <w:color w:val="333333"/>
              </w:rPr>
            </w:pPr>
            <w:r>
              <w:rPr>
                <w:color w:val="333333"/>
              </w:rPr>
              <w:t>18</w:t>
            </w:r>
          </w:p>
          <w:p w14:paraId="3A8C2B37" w14:textId="77777777" w:rsidR="007C3975" w:rsidRDefault="007C3975">
            <w:pPr>
              <w:pStyle w:val="HTML"/>
              <w:spacing w:line="244" w:lineRule="atLeast"/>
              <w:rPr>
                <w:color w:val="333333"/>
              </w:rPr>
            </w:pPr>
            <w:r>
              <w:rPr>
                <w:color w:val="333333"/>
              </w:rPr>
              <w:t>19</w:t>
            </w:r>
          </w:p>
          <w:p w14:paraId="2E62BFAA" w14:textId="77777777" w:rsidR="007C3975" w:rsidRDefault="007C3975">
            <w:pPr>
              <w:pStyle w:val="HTML"/>
              <w:spacing w:line="244" w:lineRule="atLeast"/>
              <w:rPr>
                <w:color w:val="333333"/>
              </w:rPr>
            </w:pPr>
            <w:r>
              <w:rPr>
                <w:color w:val="333333"/>
              </w:rPr>
              <w:t>20</w:t>
            </w:r>
          </w:p>
          <w:p w14:paraId="1D5F98B4" w14:textId="77777777" w:rsidR="007C3975" w:rsidRDefault="007C3975">
            <w:pPr>
              <w:pStyle w:val="HTML"/>
              <w:spacing w:line="244" w:lineRule="atLeast"/>
              <w:rPr>
                <w:color w:val="333333"/>
              </w:rPr>
            </w:pPr>
            <w:r>
              <w:rPr>
                <w:color w:val="333333"/>
              </w:rPr>
              <w:t>21</w:t>
            </w:r>
          </w:p>
          <w:p w14:paraId="7771F0DA" w14:textId="77777777" w:rsidR="007C3975" w:rsidRDefault="007C3975">
            <w:pPr>
              <w:pStyle w:val="HTML"/>
              <w:spacing w:line="244" w:lineRule="atLeast"/>
              <w:rPr>
                <w:color w:val="333333"/>
              </w:rPr>
            </w:pPr>
            <w:r>
              <w:rPr>
                <w:color w:val="333333"/>
              </w:rPr>
              <w:t>22</w:t>
            </w:r>
          </w:p>
          <w:p w14:paraId="6931D5A0" w14:textId="77777777" w:rsidR="007C3975" w:rsidRDefault="007C3975">
            <w:pPr>
              <w:pStyle w:val="HTML"/>
              <w:spacing w:line="244" w:lineRule="atLeast"/>
              <w:rPr>
                <w:color w:val="333333"/>
              </w:rPr>
            </w:pPr>
            <w:r>
              <w:rPr>
                <w:color w:val="333333"/>
              </w:rPr>
              <w:t>23</w:t>
            </w:r>
          </w:p>
          <w:p w14:paraId="37DD53D6" w14:textId="77777777" w:rsidR="007C3975" w:rsidRDefault="007C3975">
            <w:pPr>
              <w:pStyle w:val="HTML"/>
              <w:spacing w:line="244" w:lineRule="atLeast"/>
              <w:rPr>
                <w:color w:val="333333"/>
              </w:rPr>
            </w:pPr>
            <w:r>
              <w:rPr>
                <w:color w:val="333333"/>
              </w:rPr>
              <w:t>24</w:t>
            </w:r>
          </w:p>
          <w:p w14:paraId="40E6041F" w14:textId="77777777" w:rsidR="007C3975" w:rsidRDefault="007C3975">
            <w:pPr>
              <w:pStyle w:val="HTML"/>
              <w:spacing w:line="244" w:lineRule="atLeast"/>
              <w:rPr>
                <w:color w:val="333333"/>
              </w:rPr>
            </w:pPr>
            <w:r>
              <w:rPr>
                <w:color w:val="333333"/>
              </w:rPr>
              <w:t>25</w:t>
            </w:r>
          </w:p>
          <w:p w14:paraId="5338E8C3" w14:textId="77777777" w:rsidR="007C3975" w:rsidRDefault="007C3975">
            <w:pPr>
              <w:pStyle w:val="HTML"/>
              <w:spacing w:line="244" w:lineRule="atLeast"/>
              <w:rPr>
                <w:color w:val="333333"/>
              </w:rPr>
            </w:pPr>
            <w:r>
              <w:rPr>
                <w:color w:val="333333"/>
              </w:rPr>
              <w:t>26</w:t>
            </w:r>
          </w:p>
          <w:p w14:paraId="49464FF7" w14:textId="77777777" w:rsidR="007C3975" w:rsidRDefault="007C3975">
            <w:pPr>
              <w:pStyle w:val="HTML"/>
              <w:spacing w:line="244" w:lineRule="atLeast"/>
              <w:rPr>
                <w:color w:val="333333"/>
              </w:rPr>
            </w:pPr>
            <w:r>
              <w:rPr>
                <w:color w:val="333333"/>
              </w:rPr>
              <w:t>27</w:t>
            </w:r>
          </w:p>
          <w:p w14:paraId="29768961" w14:textId="77777777" w:rsidR="007C3975" w:rsidRDefault="007C3975">
            <w:pPr>
              <w:pStyle w:val="HTML"/>
              <w:spacing w:line="244" w:lineRule="atLeast"/>
              <w:rPr>
                <w:color w:val="333333"/>
              </w:rPr>
            </w:pPr>
            <w:r>
              <w:rPr>
                <w:color w:val="333333"/>
              </w:rPr>
              <w:t>28</w:t>
            </w:r>
          </w:p>
          <w:p w14:paraId="43810F20" w14:textId="77777777" w:rsidR="007C3975" w:rsidRDefault="007C3975">
            <w:pPr>
              <w:pStyle w:val="HTML"/>
              <w:spacing w:line="244" w:lineRule="atLeast"/>
              <w:rPr>
                <w:color w:val="333333"/>
              </w:rPr>
            </w:pPr>
            <w:r>
              <w:rPr>
                <w:color w:val="333333"/>
              </w:rPr>
              <w:t>29</w:t>
            </w:r>
          </w:p>
          <w:p w14:paraId="492E2401" w14:textId="77777777" w:rsidR="007C3975" w:rsidRDefault="007C3975">
            <w:pPr>
              <w:pStyle w:val="HTML"/>
              <w:spacing w:line="244" w:lineRule="atLeast"/>
              <w:rPr>
                <w:color w:val="333333"/>
              </w:rPr>
            </w:pPr>
            <w:r>
              <w:rPr>
                <w:color w:val="333333"/>
              </w:rPr>
              <w:t>30</w:t>
            </w:r>
          </w:p>
        </w:tc>
        <w:tc>
          <w:tcPr>
            <w:tcW w:w="0" w:type="auto"/>
            <w:vAlign w:val="center"/>
            <w:hideMark/>
          </w:tcPr>
          <w:p w14:paraId="0A280AFD" w14:textId="77777777" w:rsidR="007C3975" w:rsidRPr="007C3975" w:rsidRDefault="007C3975">
            <w:pPr>
              <w:pStyle w:val="HTML"/>
              <w:spacing w:line="244" w:lineRule="atLeast"/>
              <w:rPr>
                <w:color w:val="333333"/>
                <w:lang w:val="en-US"/>
              </w:rPr>
            </w:pPr>
            <w:r w:rsidRPr="007C3975">
              <w:rPr>
                <w:b/>
                <w:bCs/>
                <w:color w:val="008800"/>
                <w:lang w:val="en-US"/>
              </w:rPr>
              <w:t>function</w:t>
            </w:r>
            <w:r w:rsidRPr="007C3975">
              <w:rPr>
                <w:color w:val="BBBBBB"/>
                <w:lang w:val="en-US"/>
              </w:rPr>
              <w:t xml:space="preserve"> </w:t>
            </w:r>
            <w:r w:rsidRPr="007C3975">
              <w:rPr>
                <w:color w:val="333333"/>
                <w:lang w:val="en-US"/>
              </w:rPr>
              <w:t>[theta] =</w:t>
            </w:r>
            <w:r w:rsidRPr="007C3975">
              <w:rPr>
                <w:color w:val="BBBBBB"/>
                <w:lang w:val="en-US"/>
              </w:rPr>
              <w:t xml:space="preserve"> </w:t>
            </w:r>
            <w:proofErr w:type="gramStart"/>
            <w:r w:rsidRPr="007C3975">
              <w:rPr>
                <w:b/>
                <w:bCs/>
                <w:color w:val="0066BB"/>
                <w:lang w:val="en-US"/>
              </w:rPr>
              <w:t>IK</w:t>
            </w:r>
            <w:r w:rsidRPr="007C3975">
              <w:rPr>
                <w:color w:val="333333"/>
                <w:lang w:val="en-US"/>
              </w:rPr>
              <w:t>(</w:t>
            </w:r>
            <w:proofErr w:type="gramEnd"/>
            <w:r w:rsidRPr="007C3975">
              <w:rPr>
                <w:color w:val="333333"/>
                <w:lang w:val="en-US"/>
              </w:rPr>
              <w:t>x, y, z, r, p)</w:t>
            </w:r>
          </w:p>
          <w:p w14:paraId="3D3A5078" w14:textId="77777777" w:rsidR="007C3975" w:rsidRPr="007C3975" w:rsidRDefault="007C3975">
            <w:pPr>
              <w:pStyle w:val="HTML"/>
              <w:spacing w:line="244" w:lineRule="atLeast"/>
              <w:rPr>
                <w:color w:val="333333"/>
                <w:lang w:val="en-US"/>
              </w:rPr>
            </w:pPr>
            <w:r w:rsidRPr="007C3975">
              <w:rPr>
                <w:color w:val="333333"/>
                <w:lang w:val="en-US"/>
              </w:rPr>
              <w:t>theta = [</w:t>
            </w:r>
            <w:r w:rsidRPr="007C3975">
              <w:rPr>
                <w:color w:val="007020"/>
                <w:lang w:val="en-US"/>
              </w:rPr>
              <w:t>pi</w:t>
            </w:r>
            <w:r w:rsidRPr="007C3975">
              <w:rPr>
                <w:color w:val="333333"/>
                <w:lang w:val="en-US"/>
              </w:rPr>
              <w:t>/</w:t>
            </w:r>
            <w:proofErr w:type="gramStart"/>
            <w:r w:rsidRPr="007C3975">
              <w:rPr>
                <w:b/>
                <w:bCs/>
                <w:color w:val="0000DD"/>
                <w:lang w:val="en-US"/>
              </w:rPr>
              <w:t>2</w:t>
            </w:r>
            <w:r w:rsidRPr="007C3975">
              <w:rPr>
                <w:color w:val="333333"/>
                <w:lang w:val="en-US"/>
              </w:rPr>
              <w:t xml:space="preserve">  </w:t>
            </w:r>
            <w:r w:rsidRPr="007C3975">
              <w:rPr>
                <w:b/>
                <w:bCs/>
                <w:color w:val="0000DD"/>
                <w:lang w:val="en-US"/>
              </w:rPr>
              <w:t>0</w:t>
            </w:r>
            <w:proofErr w:type="gramEnd"/>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w:t>
            </w:r>
          </w:p>
          <w:p w14:paraId="012DED28" w14:textId="77777777" w:rsidR="007C3975" w:rsidRPr="007C3975" w:rsidRDefault="007C3975">
            <w:pPr>
              <w:pStyle w:val="HTML"/>
              <w:spacing w:line="244" w:lineRule="atLeast"/>
              <w:rPr>
                <w:color w:val="333333"/>
                <w:lang w:val="en-US"/>
              </w:rPr>
            </w:pPr>
            <w:r w:rsidRPr="007C3975">
              <w:rPr>
                <w:color w:val="333333"/>
                <w:lang w:val="en-US"/>
              </w:rPr>
              <w:t>s =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 xml:space="preserve"> </w:t>
            </w:r>
            <w:r w:rsidRPr="007C3975">
              <w:rPr>
                <w:b/>
                <w:bCs/>
                <w:color w:val="0000DD"/>
                <w:lang w:val="en-US"/>
              </w:rPr>
              <w:t>0</w:t>
            </w:r>
            <w:r w:rsidRPr="007C3975">
              <w:rPr>
                <w:color w:val="333333"/>
                <w:lang w:val="en-US"/>
              </w:rPr>
              <w:t>];</w:t>
            </w:r>
          </w:p>
          <w:p w14:paraId="59EFB7AD" w14:textId="77777777" w:rsidR="007C3975" w:rsidRPr="007C3975" w:rsidRDefault="007C3975">
            <w:pPr>
              <w:pStyle w:val="HTML"/>
              <w:spacing w:line="244" w:lineRule="atLeast"/>
              <w:rPr>
                <w:color w:val="333333"/>
                <w:lang w:val="en-US"/>
              </w:rPr>
            </w:pPr>
            <w:proofErr w:type="gramStart"/>
            <w:r w:rsidRPr="007C3975">
              <w:rPr>
                <w:color w:val="333333"/>
                <w:lang w:val="en-US"/>
              </w:rPr>
              <w:t>s(</w:t>
            </w:r>
            <w:proofErr w:type="gramEnd"/>
            <w:r w:rsidRPr="007C3975">
              <w:rPr>
                <w:b/>
                <w:bCs/>
                <w:color w:val="0000DD"/>
                <w:lang w:val="en-US"/>
              </w:rPr>
              <w:t>5</w:t>
            </w:r>
            <w:r w:rsidRPr="007C3975">
              <w:rPr>
                <w:color w:val="333333"/>
                <w:lang w:val="en-US"/>
              </w:rPr>
              <w:t>) = r;</w:t>
            </w:r>
          </w:p>
          <w:p w14:paraId="5C663EC4" w14:textId="77777777" w:rsidR="007C3975" w:rsidRPr="007C3975" w:rsidRDefault="007C3975">
            <w:pPr>
              <w:pStyle w:val="HTML"/>
              <w:spacing w:line="244" w:lineRule="atLeast"/>
              <w:rPr>
                <w:color w:val="333333"/>
                <w:lang w:val="en-US"/>
              </w:rPr>
            </w:pPr>
            <w:r w:rsidRPr="007C3975">
              <w:rPr>
                <w:color w:val="333333"/>
                <w:lang w:val="en-US"/>
              </w:rPr>
              <w:t xml:space="preserve">L = </w:t>
            </w:r>
            <w:proofErr w:type="spellStart"/>
            <w:proofErr w:type="gramStart"/>
            <w:r w:rsidRPr="007C3975">
              <w:rPr>
                <w:color w:val="007020"/>
                <w:lang w:val="en-US"/>
              </w:rPr>
              <w:t>sqrt</w:t>
            </w:r>
            <w:proofErr w:type="spellEnd"/>
            <w:r w:rsidRPr="007C3975">
              <w:rPr>
                <w:color w:val="333333"/>
                <w:lang w:val="en-US"/>
              </w:rPr>
              <w:t>(</w:t>
            </w:r>
            <w:proofErr w:type="gramEnd"/>
            <w:r w:rsidRPr="007C3975">
              <w:rPr>
                <w:color w:val="333333"/>
                <w:lang w:val="en-US"/>
              </w:rPr>
              <w:t>x^</w:t>
            </w:r>
            <w:r w:rsidRPr="007C3975">
              <w:rPr>
                <w:b/>
                <w:bCs/>
                <w:color w:val="0000DD"/>
                <w:lang w:val="en-US"/>
              </w:rPr>
              <w:t>2</w:t>
            </w:r>
            <w:r w:rsidRPr="007C3975">
              <w:rPr>
                <w:color w:val="333333"/>
                <w:lang w:val="en-US"/>
              </w:rPr>
              <w:t xml:space="preserve"> + y^</w:t>
            </w:r>
            <w:r w:rsidRPr="007C3975">
              <w:rPr>
                <w:b/>
                <w:bCs/>
                <w:color w:val="0000DD"/>
                <w:lang w:val="en-US"/>
              </w:rPr>
              <w:t>2</w:t>
            </w:r>
            <w:r w:rsidRPr="007C3975">
              <w:rPr>
                <w:color w:val="333333"/>
                <w:lang w:val="en-US"/>
              </w:rPr>
              <w:t>);</w:t>
            </w:r>
          </w:p>
          <w:p w14:paraId="5982BF1E" w14:textId="77777777" w:rsidR="007C3975" w:rsidRPr="007C3975" w:rsidRDefault="007C3975">
            <w:pPr>
              <w:pStyle w:val="HTML"/>
              <w:spacing w:line="244" w:lineRule="atLeast"/>
              <w:rPr>
                <w:color w:val="333333"/>
                <w:lang w:val="en-US"/>
              </w:rPr>
            </w:pPr>
            <w:proofErr w:type="gramStart"/>
            <w:r w:rsidRPr="007C3975">
              <w:rPr>
                <w:color w:val="333333"/>
                <w:lang w:val="en-US"/>
              </w:rPr>
              <w:t>s(</w:t>
            </w:r>
            <w:proofErr w:type="gramEnd"/>
            <w:r w:rsidRPr="007C3975">
              <w:rPr>
                <w:b/>
                <w:bCs/>
                <w:color w:val="0000DD"/>
                <w:lang w:val="en-US"/>
              </w:rPr>
              <w:t>1</w:t>
            </w:r>
            <w:r w:rsidRPr="007C3975">
              <w:rPr>
                <w:color w:val="333333"/>
                <w:lang w:val="en-US"/>
              </w:rPr>
              <w:t xml:space="preserve">) = </w:t>
            </w:r>
            <w:r w:rsidRPr="007C3975">
              <w:rPr>
                <w:color w:val="007020"/>
                <w:lang w:val="en-US"/>
              </w:rPr>
              <w:t>atan2</w:t>
            </w:r>
            <w:r w:rsidRPr="007C3975">
              <w:rPr>
                <w:color w:val="333333"/>
                <w:lang w:val="en-US"/>
              </w:rPr>
              <w:t>(x, y);</w:t>
            </w:r>
          </w:p>
          <w:p w14:paraId="07EABA8B" w14:textId="77777777" w:rsidR="007C3975" w:rsidRPr="007C3975" w:rsidRDefault="007C3975">
            <w:pPr>
              <w:pStyle w:val="HTML"/>
              <w:spacing w:line="244" w:lineRule="atLeast"/>
              <w:rPr>
                <w:color w:val="333333"/>
                <w:lang w:val="en-US"/>
              </w:rPr>
            </w:pPr>
            <w:r w:rsidRPr="007C3975">
              <w:rPr>
                <w:color w:val="333333"/>
                <w:lang w:val="en-US"/>
              </w:rPr>
              <w:t xml:space="preserve">L23 = L - l4 * </w:t>
            </w:r>
            <w:r w:rsidRPr="007C3975">
              <w:rPr>
                <w:color w:val="007020"/>
                <w:lang w:val="en-US"/>
              </w:rPr>
              <w:t>cos</w:t>
            </w:r>
            <w:r w:rsidRPr="007C3975">
              <w:rPr>
                <w:color w:val="333333"/>
                <w:lang w:val="en-US"/>
              </w:rPr>
              <w:t>(p);</w:t>
            </w:r>
          </w:p>
          <w:p w14:paraId="53031566" w14:textId="77777777" w:rsidR="007C3975" w:rsidRPr="007C3975" w:rsidRDefault="007C3975">
            <w:pPr>
              <w:pStyle w:val="HTML"/>
              <w:spacing w:line="244" w:lineRule="atLeast"/>
              <w:rPr>
                <w:color w:val="333333"/>
                <w:lang w:val="en-US"/>
              </w:rPr>
            </w:pPr>
            <w:r w:rsidRPr="007C3975">
              <w:rPr>
                <w:color w:val="333333"/>
                <w:lang w:val="en-US"/>
              </w:rPr>
              <w:t xml:space="preserve">H23 = z - l4 * </w:t>
            </w:r>
            <w:r w:rsidRPr="007C3975">
              <w:rPr>
                <w:color w:val="007020"/>
                <w:lang w:val="en-US"/>
              </w:rPr>
              <w:t>sin</w:t>
            </w:r>
            <w:r w:rsidRPr="007C3975">
              <w:rPr>
                <w:color w:val="333333"/>
                <w:lang w:val="en-US"/>
              </w:rPr>
              <w:t>(p);</w:t>
            </w:r>
          </w:p>
          <w:p w14:paraId="3858DF05" w14:textId="77777777" w:rsidR="007C3975" w:rsidRPr="007C3975" w:rsidRDefault="007C3975">
            <w:pPr>
              <w:pStyle w:val="HTML"/>
              <w:spacing w:line="244" w:lineRule="atLeast"/>
              <w:rPr>
                <w:color w:val="333333"/>
                <w:lang w:val="en-US"/>
              </w:rPr>
            </w:pPr>
            <w:r w:rsidRPr="007C3975">
              <w:rPr>
                <w:color w:val="333333"/>
                <w:lang w:val="en-US"/>
              </w:rPr>
              <w:t xml:space="preserve">Q23 = </w:t>
            </w:r>
            <w:proofErr w:type="spellStart"/>
            <w:proofErr w:type="gramStart"/>
            <w:r w:rsidRPr="007C3975">
              <w:rPr>
                <w:color w:val="007020"/>
                <w:lang w:val="en-US"/>
              </w:rPr>
              <w:t>sqrt</w:t>
            </w:r>
            <w:proofErr w:type="spellEnd"/>
            <w:r w:rsidRPr="007C3975">
              <w:rPr>
                <w:color w:val="333333"/>
                <w:lang w:val="en-US"/>
              </w:rPr>
              <w:t>(</w:t>
            </w:r>
            <w:proofErr w:type="gramEnd"/>
            <w:r w:rsidRPr="007C3975">
              <w:rPr>
                <w:color w:val="333333"/>
                <w:lang w:val="en-US"/>
              </w:rPr>
              <w:t>H23^</w:t>
            </w:r>
            <w:r w:rsidRPr="007C3975">
              <w:rPr>
                <w:b/>
                <w:bCs/>
                <w:color w:val="0000DD"/>
                <w:lang w:val="en-US"/>
              </w:rPr>
              <w:t>2</w:t>
            </w:r>
            <w:r w:rsidRPr="007C3975">
              <w:rPr>
                <w:color w:val="333333"/>
                <w:lang w:val="en-US"/>
              </w:rPr>
              <w:t xml:space="preserve"> + L23^</w:t>
            </w:r>
            <w:r w:rsidRPr="007C3975">
              <w:rPr>
                <w:b/>
                <w:bCs/>
                <w:color w:val="0000DD"/>
                <w:lang w:val="en-US"/>
              </w:rPr>
              <w:t>2</w:t>
            </w:r>
            <w:r w:rsidRPr="007C3975">
              <w:rPr>
                <w:color w:val="333333"/>
                <w:lang w:val="en-US"/>
              </w:rPr>
              <w:t>);</w:t>
            </w:r>
          </w:p>
          <w:p w14:paraId="44708B0C" w14:textId="77777777" w:rsidR="007C3975" w:rsidRPr="007C3975" w:rsidRDefault="007C3975">
            <w:pPr>
              <w:pStyle w:val="HTML"/>
              <w:spacing w:line="244" w:lineRule="atLeast"/>
              <w:rPr>
                <w:color w:val="333333"/>
                <w:lang w:val="en-US"/>
              </w:rPr>
            </w:pPr>
            <w:r w:rsidRPr="007C3975">
              <w:rPr>
                <w:color w:val="333333"/>
                <w:lang w:val="en-US"/>
              </w:rPr>
              <w:t xml:space="preserve">alpha = </w:t>
            </w:r>
            <w:proofErr w:type="spellStart"/>
            <w:proofErr w:type="gramStart"/>
            <w:r w:rsidRPr="007C3975">
              <w:rPr>
                <w:color w:val="007020"/>
                <w:lang w:val="en-US"/>
              </w:rPr>
              <w:t>acos</w:t>
            </w:r>
            <w:proofErr w:type="spellEnd"/>
            <w:r w:rsidRPr="007C3975">
              <w:rPr>
                <w:color w:val="333333"/>
                <w:lang w:val="en-US"/>
              </w:rPr>
              <w:t>(</w:t>
            </w:r>
            <w:proofErr w:type="gramEnd"/>
            <w:r w:rsidRPr="007C3975">
              <w:rPr>
                <w:color w:val="333333"/>
                <w:lang w:val="en-US"/>
              </w:rPr>
              <w:t>(L23^</w:t>
            </w:r>
            <w:r w:rsidRPr="007C3975">
              <w:rPr>
                <w:b/>
                <w:bCs/>
                <w:color w:val="0000DD"/>
                <w:lang w:val="en-US"/>
              </w:rPr>
              <w:t>2</w:t>
            </w:r>
            <w:r w:rsidRPr="007C3975">
              <w:rPr>
                <w:color w:val="333333"/>
                <w:lang w:val="en-US"/>
              </w:rPr>
              <w:t xml:space="preserve"> + Q23^</w:t>
            </w:r>
            <w:r w:rsidRPr="007C3975">
              <w:rPr>
                <w:b/>
                <w:bCs/>
                <w:color w:val="0000DD"/>
                <w:lang w:val="en-US"/>
              </w:rPr>
              <w:t>2</w:t>
            </w:r>
            <w:r w:rsidRPr="007C3975">
              <w:rPr>
                <w:color w:val="333333"/>
                <w:lang w:val="en-US"/>
              </w:rPr>
              <w:t xml:space="preserve"> - H23^</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L23 * Q23));</w:t>
            </w:r>
          </w:p>
          <w:p w14:paraId="2C932919" w14:textId="77777777" w:rsidR="007C3975" w:rsidRPr="007C3975" w:rsidRDefault="007C3975">
            <w:pPr>
              <w:pStyle w:val="HTML"/>
              <w:spacing w:line="244" w:lineRule="atLeast"/>
              <w:rPr>
                <w:color w:val="333333"/>
                <w:lang w:val="en-US"/>
              </w:rPr>
            </w:pPr>
            <w:r w:rsidRPr="007C3975">
              <w:rPr>
                <w:color w:val="333333"/>
                <w:lang w:val="en-US"/>
              </w:rPr>
              <w:t xml:space="preserve">betta = </w:t>
            </w:r>
            <w:proofErr w:type="spellStart"/>
            <w:proofErr w:type="gramStart"/>
            <w:r w:rsidRPr="007C3975">
              <w:rPr>
                <w:color w:val="007020"/>
                <w:lang w:val="en-US"/>
              </w:rPr>
              <w:t>acos</w:t>
            </w:r>
            <w:proofErr w:type="spellEnd"/>
            <w:r w:rsidRPr="007C3975">
              <w:rPr>
                <w:color w:val="333333"/>
                <w:lang w:val="en-US"/>
              </w:rPr>
              <w:t>(</w:t>
            </w:r>
            <w:proofErr w:type="gramEnd"/>
            <w:r w:rsidRPr="007C3975">
              <w:rPr>
                <w:color w:val="333333"/>
                <w:lang w:val="en-US"/>
              </w:rPr>
              <w:t>(Q23^</w:t>
            </w:r>
            <w:r w:rsidRPr="007C3975">
              <w:rPr>
                <w:b/>
                <w:bCs/>
                <w:color w:val="0000DD"/>
                <w:lang w:val="en-US"/>
              </w:rPr>
              <w:t>2</w:t>
            </w:r>
            <w:r w:rsidRPr="007C3975">
              <w:rPr>
                <w:color w:val="333333"/>
                <w:lang w:val="en-US"/>
              </w:rPr>
              <w:t xml:space="preserve"> + l2^</w:t>
            </w:r>
            <w:r w:rsidRPr="007C3975">
              <w:rPr>
                <w:b/>
                <w:bCs/>
                <w:color w:val="0000DD"/>
                <w:lang w:val="en-US"/>
              </w:rPr>
              <w:t>2</w:t>
            </w:r>
            <w:r w:rsidRPr="007C3975">
              <w:rPr>
                <w:color w:val="333333"/>
                <w:lang w:val="en-US"/>
              </w:rPr>
              <w:t xml:space="preserve"> - l3^</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Q23 * l2));</w:t>
            </w:r>
          </w:p>
          <w:p w14:paraId="249C607A" w14:textId="77777777" w:rsidR="007C3975" w:rsidRPr="007C3975" w:rsidRDefault="007C3975">
            <w:pPr>
              <w:pStyle w:val="HTML"/>
              <w:spacing w:line="244" w:lineRule="atLeast"/>
              <w:rPr>
                <w:color w:val="333333"/>
                <w:lang w:val="en-US"/>
              </w:rPr>
            </w:pPr>
            <w:r w:rsidRPr="007C3975">
              <w:rPr>
                <w:b/>
                <w:bCs/>
                <w:color w:val="008800"/>
                <w:lang w:val="en-US"/>
              </w:rPr>
              <w:t>if</w:t>
            </w:r>
            <w:r w:rsidRPr="007C3975">
              <w:rPr>
                <w:color w:val="333333"/>
                <w:lang w:val="en-US"/>
              </w:rPr>
              <w:t xml:space="preserve"> H23 &lt;= </w:t>
            </w:r>
            <w:r w:rsidRPr="007C3975">
              <w:rPr>
                <w:b/>
                <w:bCs/>
                <w:color w:val="0000DD"/>
                <w:lang w:val="en-US"/>
              </w:rPr>
              <w:t>0</w:t>
            </w:r>
          </w:p>
          <w:p w14:paraId="1E2DEB3C" w14:textId="77777777" w:rsidR="007C3975" w:rsidRPr="007C3975" w:rsidRDefault="007C3975">
            <w:pPr>
              <w:pStyle w:val="HTML"/>
              <w:spacing w:line="244" w:lineRule="atLeast"/>
              <w:rPr>
                <w:color w:val="333333"/>
                <w:lang w:val="en-US"/>
              </w:rPr>
            </w:pPr>
            <w:r w:rsidRPr="007C3975">
              <w:rPr>
                <w:color w:val="333333"/>
                <w:lang w:val="en-US"/>
              </w:rPr>
              <w:t xml:space="preserve">   </w:t>
            </w:r>
            <w:proofErr w:type="gramStart"/>
            <w:r w:rsidRPr="007C3975">
              <w:rPr>
                <w:color w:val="333333"/>
                <w:lang w:val="en-US"/>
              </w:rPr>
              <w:t>s(</w:t>
            </w:r>
            <w:proofErr w:type="gramEnd"/>
            <w:r w:rsidRPr="007C3975">
              <w:rPr>
                <w:b/>
                <w:bCs/>
                <w:color w:val="0000DD"/>
                <w:lang w:val="en-US"/>
              </w:rPr>
              <w:t>2</w:t>
            </w:r>
            <w:r w:rsidRPr="007C3975">
              <w:rPr>
                <w:color w:val="333333"/>
                <w:lang w:val="en-US"/>
              </w:rPr>
              <w:t>) = -alpha - betta;</w:t>
            </w:r>
          </w:p>
          <w:p w14:paraId="62A61823" w14:textId="77777777" w:rsidR="007C3975" w:rsidRPr="007C3975" w:rsidRDefault="007C3975">
            <w:pPr>
              <w:pStyle w:val="HTML"/>
              <w:spacing w:line="244" w:lineRule="atLeast"/>
              <w:rPr>
                <w:color w:val="333333"/>
                <w:lang w:val="en-US"/>
              </w:rPr>
            </w:pPr>
            <w:r w:rsidRPr="007C3975">
              <w:rPr>
                <w:b/>
                <w:bCs/>
                <w:color w:val="008800"/>
                <w:lang w:val="en-US"/>
              </w:rPr>
              <w:t>else</w:t>
            </w:r>
            <w:r w:rsidRPr="007C3975">
              <w:rPr>
                <w:color w:val="333333"/>
                <w:lang w:val="en-US"/>
              </w:rPr>
              <w:t xml:space="preserve"> </w:t>
            </w:r>
          </w:p>
          <w:p w14:paraId="18F8F186" w14:textId="77777777" w:rsidR="007C3975" w:rsidRPr="007C3975" w:rsidRDefault="007C3975">
            <w:pPr>
              <w:pStyle w:val="HTML"/>
              <w:spacing w:line="244" w:lineRule="atLeast"/>
              <w:rPr>
                <w:color w:val="333333"/>
                <w:lang w:val="en-US"/>
              </w:rPr>
            </w:pPr>
            <w:r w:rsidRPr="007C3975">
              <w:rPr>
                <w:color w:val="333333"/>
                <w:lang w:val="en-US"/>
              </w:rPr>
              <w:t xml:space="preserve">    </w:t>
            </w:r>
            <w:proofErr w:type="gramStart"/>
            <w:r w:rsidRPr="007C3975">
              <w:rPr>
                <w:color w:val="333333"/>
                <w:lang w:val="en-US"/>
              </w:rPr>
              <w:t>s(</w:t>
            </w:r>
            <w:proofErr w:type="gramEnd"/>
            <w:r w:rsidRPr="007C3975">
              <w:rPr>
                <w:b/>
                <w:bCs/>
                <w:color w:val="0000DD"/>
                <w:lang w:val="en-US"/>
              </w:rPr>
              <w:t>2</w:t>
            </w:r>
            <w:r w:rsidRPr="007C3975">
              <w:rPr>
                <w:color w:val="333333"/>
                <w:lang w:val="en-US"/>
              </w:rPr>
              <w:t>) =  -betta + alpha;</w:t>
            </w:r>
          </w:p>
          <w:p w14:paraId="2156705B" w14:textId="77777777" w:rsidR="007C3975" w:rsidRPr="007C3975" w:rsidRDefault="007C3975">
            <w:pPr>
              <w:pStyle w:val="HTML"/>
              <w:spacing w:line="244" w:lineRule="atLeast"/>
              <w:rPr>
                <w:color w:val="333333"/>
                <w:lang w:val="en-US"/>
              </w:rPr>
            </w:pPr>
            <w:r w:rsidRPr="007C3975">
              <w:rPr>
                <w:b/>
                <w:bCs/>
                <w:color w:val="008800"/>
                <w:lang w:val="en-US"/>
              </w:rPr>
              <w:t>end</w:t>
            </w:r>
          </w:p>
          <w:p w14:paraId="0C212243" w14:textId="77777777" w:rsidR="007C3975" w:rsidRPr="007C3975" w:rsidRDefault="007C3975">
            <w:pPr>
              <w:pStyle w:val="HTML"/>
              <w:spacing w:line="244" w:lineRule="atLeast"/>
              <w:rPr>
                <w:color w:val="333333"/>
                <w:lang w:val="en-US"/>
              </w:rPr>
            </w:pPr>
            <w:r w:rsidRPr="007C3975">
              <w:rPr>
                <w:color w:val="333333"/>
                <w:lang w:val="en-US"/>
              </w:rPr>
              <w:t xml:space="preserve">H34 = l2 * </w:t>
            </w:r>
            <w:r w:rsidRPr="007C3975">
              <w:rPr>
                <w:color w:val="007020"/>
                <w:lang w:val="en-US"/>
              </w:rPr>
              <w:t>sin</w:t>
            </w:r>
            <w:r w:rsidRPr="007C3975">
              <w:rPr>
                <w:color w:val="333333"/>
                <w:lang w:val="en-US"/>
              </w:rPr>
              <w:t>(</w:t>
            </w:r>
            <w:proofErr w:type="gramStart"/>
            <w:r w:rsidRPr="007C3975">
              <w:rPr>
                <w:color w:val="333333"/>
                <w:lang w:val="en-US"/>
              </w:rPr>
              <w:t>s(</w:t>
            </w:r>
            <w:proofErr w:type="gramEnd"/>
            <w:r w:rsidRPr="007C3975">
              <w:rPr>
                <w:b/>
                <w:bCs/>
                <w:color w:val="0000DD"/>
                <w:lang w:val="en-US"/>
              </w:rPr>
              <w:t>2</w:t>
            </w:r>
            <w:r w:rsidRPr="007C3975">
              <w:rPr>
                <w:color w:val="333333"/>
                <w:lang w:val="en-US"/>
              </w:rPr>
              <w:t>)) - z;</w:t>
            </w:r>
          </w:p>
          <w:p w14:paraId="6E2C1797" w14:textId="77777777" w:rsidR="007C3975" w:rsidRPr="007C3975" w:rsidRDefault="007C3975">
            <w:pPr>
              <w:pStyle w:val="HTML"/>
              <w:spacing w:line="244" w:lineRule="atLeast"/>
              <w:rPr>
                <w:color w:val="333333"/>
                <w:lang w:val="en-US"/>
              </w:rPr>
            </w:pPr>
            <w:r w:rsidRPr="007C3975">
              <w:rPr>
                <w:color w:val="333333"/>
                <w:lang w:val="en-US"/>
              </w:rPr>
              <w:t xml:space="preserve">L34 = L - l2 * </w:t>
            </w:r>
            <w:r w:rsidRPr="007C3975">
              <w:rPr>
                <w:color w:val="007020"/>
                <w:lang w:val="en-US"/>
              </w:rPr>
              <w:t>cos</w:t>
            </w:r>
            <w:r w:rsidRPr="007C3975">
              <w:rPr>
                <w:color w:val="333333"/>
                <w:lang w:val="en-US"/>
              </w:rPr>
              <w:t>(</w:t>
            </w:r>
            <w:proofErr w:type="gramStart"/>
            <w:r w:rsidRPr="007C3975">
              <w:rPr>
                <w:color w:val="333333"/>
                <w:lang w:val="en-US"/>
              </w:rPr>
              <w:t>s(</w:t>
            </w:r>
            <w:proofErr w:type="gramEnd"/>
            <w:r w:rsidRPr="007C3975">
              <w:rPr>
                <w:b/>
                <w:bCs/>
                <w:color w:val="0000DD"/>
                <w:lang w:val="en-US"/>
              </w:rPr>
              <w:t>2</w:t>
            </w:r>
            <w:r w:rsidRPr="007C3975">
              <w:rPr>
                <w:color w:val="333333"/>
                <w:lang w:val="en-US"/>
              </w:rPr>
              <w:t>));</w:t>
            </w:r>
          </w:p>
          <w:p w14:paraId="2C91DEFD" w14:textId="77777777" w:rsidR="007C3975" w:rsidRPr="007C3975" w:rsidRDefault="007C3975">
            <w:pPr>
              <w:pStyle w:val="HTML"/>
              <w:spacing w:line="244" w:lineRule="atLeast"/>
              <w:rPr>
                <w:color w:val="333333"/>
                <w:lang w:val="en-US"/>
              </w:rPr>
            </w:pPr>
            <w:r w:rsidRPr="007C3975">
              <w:rPr>
                <w:color w:val="333333"/>
                <w:lang w:val="en-US"/>
              </w:rPr>
              <w:t xml:space="preserve">Q34 = </w:t>
            </w:r>
            <w:proofErr w:type="spellStart"/>
            <w:proofErr w:type="gramStart"/>
            <w:r w:rsidRPr="007C3975">
              <w:rPr>
                <w:color w:val="007020"/>
                <w:lang w:val="en-US"/>
              </w:rPr>
              <w:t>sqrt</w:t>
            </w:r>
            <w:proofErr w:type="spellEnd"/>
            <w:r w:rsidRPr="007C3975">
              <w:rPr>
                <w:color w:val="333333"/>
                <w:lang w:val="en-US"/>
              </w:rPr>
              <w:t>(</w:t>
            </w:r>
            <w:proofErr w:type="gramEnd"/>
            <w:r w:rsidRPr="007C3975">
              <w:rPr>
                <w:color w:val="333333"/>
                <w:lang w:val="en-US"/>
              </w:rPr>
              <w:t>L34^</w:t>
            </w:r>
            <w:r w:rsidRPr="007C3975">
              <w:rPr>
                <w:b/>
                <w:bCs/>
                <w:color w:val="0000DD"/>
                <w:lang w:val="en-US"/>
              </w:rPr>
              <w:t>2</w:t>
            </w:r>
            <w:r w:rsidRPr="007C3975">
              <w:rPr>
                <w:color w:val="333333"/>
                <w:lang w:val="en-US"/>
              </w:rPr>
              <w:t xml:space="preserve"> + H34^</w:t>
            </w:r>
            <w:r w:rsidRPr="007C3975">
              <w:rPr>
                <w:b/>
                <w:bCs/>
                <w:color w:val="0000DD"/>
                <w:lang w:val="en-US"/>
              </w:rPr>
              <w:t>2</w:t>
            </w:r>
            <w:r w:rsidRPr="007C3975">
              <w:rPr>
                <w:color w:val="333333"/>
                <w:lang w:val="en-US"/>
              </w:rPr>
              <w:t>);</w:t>
            </w:r>
          </w:p>
          <w:p w14:paraId="73244F5F" w14:textId="77777777" w:rsidR="007C3975" w:rsidRPr="007C3975" w:rsidRDefault="007C3975">
            <w:pPr>
              <w:pStyle w:val="HTML"/>
              <w:spacing w:line="244" w:lineRule="atLeast"/>
              <w:rPr>
                <w:color w:val="333333"/>
                <w:lang w:val="en-US"/>
              </w:rPr>
            </w:pPr>
            <w:r w:rsidRPr="007C3975">
              <w:rPr>
                <w:color w:val="007020"/>
                <w:lang w:val="en-US"/>
              </w:rPr>
              <w:t>psi</w:t>
            </w:r>
            <w:r w:rsidRPr="007C3975">
              <w:rPr>
                <w:color w:val="333333"/>
                <w:lang w:val="en-US"/>
              </w:rPr>
              <w:t xml:space="preserve"> = </w:t>
            </w:r>
            <w:proofErr w:type="spellStart"/>
            <w:proofErr w:type="gramStart"/>
            <w:r w:rsidRPr="007C3975">
              <w:rPr>
                <w:color w:val="007020"/>
                <w:lang w:val="en-US"/>
              </w:rPr>
              <w:t>acos</w:t>
            </w:r>
            <w:proofErr w:type="spellEnd"/>
            <w:r w:rsidRPr="007C3975">
              <w:rPr>
                <w:color w:val="333333"/>
                <w:lang w:val="en-US"/>
              </w:rPr>
              <w:t>(</w:t>
            </w:r>
            <w:proofErr w:type="gramEnd"/>
            <w:r w:rsidRPr="007C3975">
              <w:rPr>
                <w:color w:val="333333"/>
                <w:lang w:val="en-US"/>
              </w:rPr>
              <w:t>(l3^</w:t>
            </w:r>
            <w:r w:rsidRPr="007C3975">
              <w:rPr>
                <w:b/>
                <w:bCs/>
                <w:color w:val="0000DD"/>
                <w:lang w:val="en-US"/>
              </w:rPr>
              <w:t>2</w:t>
            </w:r>
            <w:r w:rsidRPr="007C3975">
              <w:rPr>
                <w:color w:val="333333"/>
                <w:lang w:val="en-US"/>
              </w:rPr>
              <w:t xml:space="preserve"> + l4^</w:t>
            </w:r>
            <w:r w:rsidRPr="007C3975">
              <w:rPr>
                <w:b/>
                <w:bCs/>
                <w:color w:val="0000DD"/>
                <w:lang w:val="en-US"/>
              </w:rPr>
              <w:t>2</w:t>
            </w:r>
            <w:r w:rsidRPr="007C3975">
              <w:rPr>
                <w:color w:val="333333"/>
                <w:lang w:val="en-US"/>
              </w:rPr>
              <w:t xml:space="preserve"> - Q34^</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l3 * l4));</w:t>
            </w:r>
          </w:p>
          <w:p w14:paraId="5305E9F2" w14:textId="77777777" w:rsidR="007C3975" w:rsidRPr="007C3975" w:rsidRDefault="007C3975">
            <w:pPr>
              <w:pStyle w:val="HTML"/>
              <w:spacing w:line="244" w:lineRule="atLeast"/>
              <w:rPr>
                <w:color w:val="333333"/>
                <w:lang w:val="en-US"/>
              </w:rPr>
            </w:pPr>
            <w:proofErr w:type="gramStart"/>
            <w:r w:rsidRPr="007C3975">
              <w:rPr>
                <w:color w:val="333333"/>
                <w:lang w:val="en-US"/>
              </w:rPr>
              <w:t>s(</w:t>
            </w:r>
            <w:proofErr w:type="gramEnd"/>
            <w:r w:rsidRPr="007C3975">
              <w:rPr>
                <w:b/>
                <w:bCs/>
                <w:color w:val="0000DD"/>
                <w:lang w:val="en-US"/>
              </w:rPr>
              <w:t>4</w:t>
            </w:r>
            <w:r w:rsidRPr="007C3975">
              <w:rPr>
                <w:color w:val="333333"/>
                <w:lang w:val="en-US"/>
              </w:rPr>
              <w:t xml:space="preserve">) = </w:t>
            </w:r>
            <w:r w:rsidRPr="007C3975">
              <w:rPr>
                <w:color w:val="007020"/>
                <w:lang w:val="en-US"/>
              </w:rPr>
              <w:t>pi</w:t>
            </w:r>
            <w:r w:rsidRPr="007C3975">
              <w:rPr>
                <w:color w:val="333333"/>
                <w:lang w:val="en-US"/>
              </w:rPr>
              <w:t xml:space="preserve"> - </w:t>
            </w:r>
            <w:r w:rsidRPr="007C3975">
              <w:rPr>
                <w:color w:val="007020"/>
                <w:lang w:val="en-US"/>
              </w:rPr>
              <w:t>psi</w:t>
            </w:r>
            <w:r w:rsidRPr="007C3975">
              <w:rPr>
                <w:color w:val="333333"/>
                <w:lang w:val="en-US"/>
              </w:rPr>
              <w:t>;</w:t>
            </w:r>
          </w:p>
          <w:p w14:paraId="24ECBB43" w14:textId="77777777" w:rsidR="007C3975" w:rsidRPr="007C3975" w:rsidRDefault="007C3975">
            <w:pPr>
              <w:pStyle w:val="HTML"/>
              <w:spacing w:line="244" w:lineRule="atLeast"/>
              <w:rPr>
                <w:color w:val="333333"/>
                <w:lang w:val="en-US"/>
              </w:rPr>
            </w:pPr>
            <w:r w:rsidRPr="007C3975">
              <w:rPr>
                <w:color w:val="007020"/>
                <w:lang w:val="en-US"/>
              </w:rPr>
              <w:t>gamma</w:t>
            </w:r>
            <w:r w:rsidRPr="007C3975">
              <w:rPr>
                <w:color w:val="333333"/>
                <w:lang w:val="en-US"/>
              </w:rPr>
              <w:t xml:space="preserve"> = </w:t>
            </w:r>
            <w:proofErr w:type="spellStart"/>
            <w:proofErr w:type="gramStart"/>
            <w:r w:rsidRPr="007C3975">
              <w:rPr>
                <w:color w:val="007020"/>
                <w:lang w:val="en-US"/>
              </w:rPr>
              <w:t>acos</w:t>
            </w:r>
            <w:proofErr w:type="spellEnd"/>
            <w:r w:rsidRPr="007C3975">
              <w:rPr>
                <w:color w:val="333333"/>
                <w:lang w:val="en-US"/>
              </w:rPr>
              <w:t>(</w:t>
            </w:r>
            <w:proofErr w:type="gramEnd"/>
            <w:r w:rsidRPr="007C3975">
              <w:rPr>
                <w:color w:val="333333"/>
                <w:lang w:val="en-US"/>
              </w:rPr>
              <w:t>(l2^</w:t>
            </w:r>
            <w:r w:rsidRPr="007C3975">
              <w:rPr>
                <w:b/>
                <w:bCs/>
                <w:color w:val="0000DD"/>
                <w:lang w:val="en-US"/>
              </w:rPr>
              <w:t>2</w:t>
            </w:r>
            <w:r w:rsidRPr="007C3975">
              <w:rPr>
                <w:color w:val="333333"/>
                <w:lang w:val="en-US"/>
              </w:rPr>
              <w:t xml:space="preserve"> + l3^</w:t>
            </w:r>
            <w:r w:rsidRPr="007C3975">
              <w:rPr>
                <w:b/>
                <w:bCs/>
                <w:color w:val="0000DD"/>
                <w:lang w:val="en-US"/>
              </w:rPr>
              <w:t>2</w:t>
            </w:r>
            <w:r w:rsidRPr="007C3975">
              <w:rPr>
                <w:color w:val="333333"/>
                <w:lang w:val="en-US"/>
              </w:rPr>
              <w:t xml:space="preserve"> - Q23^</w:t>
            </w:r>
            <w:r w:rsidRPr="007C3975">
              <w:rPr>
                <w:b/>
                <w:bCs/>
                <w:color w:val="0000DD"/>
                <w:lang w:val="en-US"/>
              </w:rPr>
              <w:t>2</w:t>
            </w:r>
            <w:r w:rsidRPr="007C3975">
              <w:rPr>
                <w:color w:val="333333"/>
                <w:lang w:val="en-US"/>
              </w:rPr>
              <w:t>)/(</w:t>
            </w:r>
            <w:r w:rsidRPr="007C3975">
              <w:rPr>
                <w:b/>
                <w:bCs/>
                <w:color w:val="0000DD"/>
                <w:lang w:val="en-US"/>
              </w:rPr>
              <w:t>2</w:t>
            </w:r>
            <w:r w:rsidRPr="007C3975">
              <w:rPr>
                <w:color w:val="333333"/>
                <w:lang w:val="en-US"/>
              </w:rPr>
              <w:t xml:space="preserve"> * l2 * l3));</w:t>
            </w:r>
          </w:p>
          <w:p w14:paraId="28D8C4B8" w14:textId="77777777" w:rsidR="007C3975" w:rsidRPr="007C3975" w:rsidRDefault="007C3975">
            <w:pPr>
              <w:pStyle w:val="HTML"/>
              <w:spacing w:line="244" w:lineRule="atLeast"/>
              <w:rPr>
                <w:color w:val="333333"/>
                <w:lang w:val="en-US"/>
              </w:rPr>
            </w:pPr>
            <w:proofErr w:type="gramStart"/>
            <w:r w:rsidRPr="007C3975">
              <w:rPr>
                <w:color w:val="333333"/>
                <w:lang w:val="en-US"/>
              </w:rPr>
              <w:t>s(</w:t>
            </w:r>
            <w:proofErr w:type="gramEnd"/>
            <w:r w:rsidRPr="007C3975">
              <w:rPr>
                <w:b/>
                <w:bCs/>
                <w:color w:val="0000DD"/>
                <w:lang w:val="en-US"/>
              </w:rPr>
              <w:t>3</w:t>
            </w:r>
            <w:r w:rsidRPr="007C3975">
              <w:rPr>
                <w:color w:val="333333"/>
                <w:lang w:val="en-US"/>
              </w:rPr>
              <w:t xml:space="preserve">) = </w:t>
            </w:r>
            <w:r w:rsidRPr="007C3975">
              <w:rPr>
                <w:color w:val="007020"/>
                <w:lang w:val="en-US"/>
              </w:rPr>
              <w:t>pi</w:t>
            </w:r>
            <w:r w:rsidRPr="007C3975">
              <w:rPr>
                <w:color w:val="333333"/>
                <w:lang w:val="en-US"/>
              </w:rPr>
              <w:t xml:space="preserve"> - </w:t>
            </w:r>
            <w:r w:rsidRPr="007C3975">
              <w:rPr>
                <w:color w:val="007020"/>
                <w:lang w:val="en-US"/>
              </w:rPr>
              <w:t>gamma</w:t>
            </w:r>
            <w:r w:rsidRPr="007C3975">
              <w:rPr>
                <w:color w:val="333333"/>
                <w:lang w:val="en-US"/>
              </w:rPr>
              <w:t>;</w:t>
            </w:r>
          </w:p>
          <w:p w14:paraId="1EFF9658" w14:textId="77777777" w:rsidR="007C3975" w:rsidRPr="007C3975" w:rsidRDefault="007C3975">
            <w:pPr>
              <w:pStyle w:val="HTML"/>
              <w:spacing w:line="244" w:lineRule="atLeast"/>
              <w:rPr>
                <w:color w:val="333333"/>
                <w:lang w:val="en-US"/>
              </w:rPr>
            </w:pPr>
            <w:proofErr w:type="gramStart"/>
            <w:r w:rsidRPr="007C3975">
              <w:rPr>
                <w:color w:val="333333"/>
                <w:lang w:val="en-US"/>
              </w:rPr>
              <w:t>theta(</w:t>
            </w:r>
            <w:proofErr w:type="gramEnd"/>
            <w:r w:rsidRPr="007C3975">
              <w:rPr>
                <w:b/>
                <w:bCs/>
                <w:color w:val="0000DD"/>
                <w:lang w:val="en-US"/>
              </w:rPr>
              <w:t>1</w:t>
            </w:r>
            <w:r w:rsidRPr="007C3975">
              <w:rPr>
                <w:color w:val="333333"/>
                <w:lang w:val="en-US"/>
              </w:rPr>
              <w:t>) = s(</w:t>
            </w:r>
            <w:r w:rsidRPr="007C3975">
              <w:rPr>
                <w:b/>
                <w:bCs/>
                <w:color w:val="0000DD"/>
                <w:lang w:val="en-US"/>
              </w:rPr>
              <w:t>1</w:t>
            </w:r>
            <w:r w:rsidRPr="007C3975">
              <w:rPr>
                <w:color w:val="333333"/>
                <w:lang w:val="en-US"/>
              </w:rPr>
              <w:t xml:space="preserve">) +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w:t>
            </w:r>
          </w:p>
          <w:p w14:paraId="4E377D18" w14:textId="77777777" w:rsidR="007C3975" w:rsidRPr="007C3975" w:rsidRDefault="007C3975">
            <w:pPr>
              <w:pStyle w:val="HTML"/>
              <w:spacing w:line="244" w:lineRule="atLeast"/>
              <w:rPr>
                <w:color w:val="333333"/>
                <w:lang w:val="en-US"/>
              </w:rPr>
            </w:pPr>
            <w:proofErr w:type="gramStart"/>
            <w:r w:rsidRPr="007C3975">
              <w:rPr>
                <w:color w:val="333333"/>
                <w:lang w:val="en-US"/>
              </w:rPr>
              <w:t>theta(</w:t>
            </w:r>
            <w:proofErr w:type="gramEnd"/>
            <w:r w:rsidRPr="007C3975">
              <w:rPr>
                <w:b/>
                <w:bCs/>
                <w:color w:val="0000DD"/>
                <w:lang w:val="en-US"/>
              </w:rPr>
              <w:t>2</w:t>
            </w:r>
            <w:r w:rsidRPr="007C3975">
              <w:rPr>
                <w:color w:val="333333"/>
                <w:lang w:val="en-US"/>
              </w:rPr>
              <w:t>) = -s(</w:t>
            </w:r>
            <w:r w:rsidRPr="007C3975">
              <w:rPr>
                <w:b/>
                <w:bCs/>
                <w:color w:val="0000DD"/>
                <w:lang w:val="en-US"/>
              </w:rPr>
              <w:t>2</w:t>
            </w:r>
            <w:r w:rsidRPr="007C3975">
              <w:rPr>
                <w:color w:val="333333"/>
                <w:lang w:val="en-US"/>
              </w:rPr>
              <w:t>);</w:t>
            </w:r>
          </w:p>
          <w:p w14:paraId="41C6D45D" w14:textId="77777777" w:rsidR="007C3975" w:rsidRPr="007C3975" w:rsidRDefault="007C3975">
            <w:pPr>
              <w:pStyle w:val="HTML"/>
              <w:spacing w:line="244" w:lineRule="atLeast"/>
              <w:rPr>
                <w:color w:val="333333"/>
                <w:lang w:val="en-US"/>
              </w:rPr>
            </w:pPr>
            <w:proofErr w:type="gramStart"/>
            <w:r w:rsidRPr="007C3975">
              <w:rPr>
                <w:color w:val="333333"/>
                <w:lang w:val="en-US"/>
              </w:rPr>
              <w:t>theta(</w:t>
            </w:r>
            <w:proofErr w:type="gramEnd"/>
            <w:r w:rsidRPr="007C3975">
              <w:rPr>
                <w:b/>
                <w:bCs/>
                <w:color w:val="0000DD"/>
                <w:lang w:val="en-US"/>
              </w:rPr>
              <w:t>3</w:t>
            </w:r>
            <w:r w:rsidRPr="007C3975">
              <w:rPr>
                <w:color w:val="333333"/>
                <w:lang w:val="en-US"/>
              </w:rPr>
              <w:t>) = -s(</w:t>
            </w:r>
            <w:r w:rsidRPr="007C3975">
              <w:rPr>
                <w:b/>
                <w:bCs/>
                <w:color w:val="0000DD"/>
                <w:lang w:val="en-US"/>
              </w:rPr>
              <w:t>3</w:t>
            </w:r>
            <w:r w:rsidRPr="007C3975">
              <w:rPr>
                <w:color w:val="333333"/>
                <w:lang w:val="en-US"/>
              </w:rPr>
              <w:t>);</w:t>
            </w:r>
          </w:p>
          <w:p w14:paraId="03CDDB0A" w14:textId="77777777" w:rsidR="007C3975" w:rsidRPr="007C3975" w:rsidRDefault="007C3975">
            <w:pPr>
              <w:pStyle w:val="HTML"/>
              <w:spacing w:line="244" w:lineRule="atLeast"/>
              <w:rPr>
                <w:color w:val="333333"/>
                <w:lang w:val="en-US"/>
              </w:rPr>
            </w:pPr>
            <w:proofErr w:type="gramStart"/>
            <w:r w:rsidRPr="007C3975">
              <w:rPr>
                <w:color w:val="333333"/>
                <w:lang w:val="en-US"/>
              </w:rPr>
              <w:t>theta(</w:t>
            </w:r>
            <w:proofErr w:type="gramEnd"/>
            <w:r w:rsidRPr="007C3975">
              <w:rPr>
                <w:b/>
                <w:bCs/>
                <w:color w:val="0000DD"/>
                <w:lang w:val="en-US"/>
              </w:rPr>
              <w:t>4</w:t>
            </w:r>
            <w:r w:rsidRPr="007C3975">
              <w:rPr>
                <w:color w:val="333333"/>
                <w:lang w:val="en-US"/>
              </w:rPr>
              <w:t>) = s(</w:t>
            </w:r>
            <w:r w:rsidRPr="007C3975">
              <w:rPr>
                <w:b/>
                <w:bCs/>
                <w:color w:val="0000DD"/>
                <w:lang w:val="en-US"/>
              </w:rPr>
              <w:t>4</w:t>
            </w:r>
            <w:r w:rsidRPr="007C3975">
              <w:rPr>
                <w:color w:val="333333"/>
                <w:lang w:val="en-US"/>
              </w:rPr>
              <w:t xml:space="preserve">) - </w:t>
            </w:r>
            <w:r w:rsidRPr="007C3975">
              <w:rPr>
                <w:color w:val="007020"/>
                <w:lang w:val="en-US"/>
              </w:rPr>
              <w:t>pi</w:t>
            </w:r>
            <w:r w:rsidRPr="007C3975">
              <w:rPr>
                <w:color w:val="333333"/>
                <w:lang w:val="en-US"/>
              </w:rPr>
              <w:t xml:space="preserve"> / </w:t>
            </w:r>
            <w:r w:rsidRPr="007C3975">
              <w:rPr>
                <w:b/>
                <w:bCs/>
                <w:color w:val="0000DD"/>
                <w:lang w:val="en-US"/>
              </w:rPr>
              <w:t>2</w:t>
            </w:r>
            <w:r w:rsidRPr="007C3975">
              <w:rPr>
                <w:color w:val="333333"/>
                <w:lang w:val="en-US"/>
              </w:rPr>
              <w:t>;</w:t>
            </w:r>
          </w:p>
          <w:p w14:paraId="0B58CDA7" w14:textId="77777777" w:rsidR="007C3975" w:rsidRPr="007C3975" w:rsidRDefault="007C3975">
            <w:pPr>
              <w:pStyle w:val="HTML"/>
              <w:spacing w:line="244" w:lineRule="atLeast"/>
              <w:rPr>
                <w:color w:val="333333"/>
                <w:lang w:val="en-US"/>
              </w:rPr>
            </w:pPr>
            <w:proofErr w:type="gramStart"/>
            <w:r w:rsidRPr="007C3975">
              <w:rPr>
                <w:color w:val="333333"/>
                <w:lang w:val="en-US"/>
              </w:rPr>
              <w:t>theta(</w:t>
            </w:r>
            <w:proofErr w:type="gramEnd"/>
            <w:r w:rsidRPr="007C3975">
              <w:rPr>
                <w:b/>
                <w:bCs/>
                <w:color w:val="0000DD"/>
                <w:lang w:val="en-US"/>
              </w:rPr>
              <w:t>5</w:t>
            </w:r>
            <w:r w:rsidRPr="007C3975">
              <w:rPr>
                <w:color w:val="333333"/>
                <w:lang w:val="en-US"/>
              </w:rPr>
              <w:t>) = s(</w:t>
            </w:r>
            <w:r w:rsidRPr="007C3975">
              <w:rPr>
                <w:b/>
                <w:bCs/>
                <w:color w:val="0000DD"/>
                <w:lang w:val="en-US"/>
              </w:rPr>
              <w:t>5</w:t>
            </w:r>
            <w:r w:rsidRPr="007C3975">
              <w:rPr>
                <w:color w:val="333333"/>
                <w:lang w:val="en-US"/>
              </w:rPr>
              <w:t>);</w:t>
            </w:r>
          </w:p>
          <w:p w14:paraId="68D629ED" w14:textId="77777777" w:rsidR="007C3975" w:rsidRPr="007C3975" w:rsidRDefault="007C3975">
            <w:pPr>
              <w:pStyle w:val="HTML"/>
              <w:spacing w:line="244" w:lineRule="atLeast"/>
              <w:rPr>
                <w:color w:val="333333"/>
                <w:lang w:val="en-US"/>
              </w:rPr>
            </w:pPr>
            <w:proofErr w:type="gramStart"/>
            <w:r w:rsidRPr="007C3975">
              <w:rPr>
                <w:color w:val="333333"/>
                <w:lang w:val="en-US"/>
              </w:rPr>
              <w:t>theta(</w:t>
            </w:r>
            <w:proofErr w:type="gramEnd"/>
            <w:r w:rsidRPr="007C3975">
              <w:rPr>
                <w:b/>
                <w:bCs/>
                <w:color w:val="0000DD"/>
                <w:lang w:val="en-US"/>
              </w:rPr>
              <w:t>6</w:t>
            </w:r>
            <w:r w:rsidRPr="007C3975">
              <w:rPr>
                <w:color w:val="333333"/>
                <w:lang w:val="en-US"/>
              </w:rPr>
              <w:t xml:space="preserve">) = </w:t>
            </w:r>
            <w:r w:rsidRPr="007C3975">
              <w:rPr>
                <w:color w:val="007020"/>
                <w:lang w:val="en-US"/>
              </w:rPr>
              <w:t>pi</w:t>
            </w:r>
            <w:r w:rsidRPr="007C3975">
              <w:rPr>
                <w:color w:val="333333"/>
                <w:lang w:val="en-US"/>
              </w:rPr>
              <w:t>/</w:t>
            </w:r>
            <w:r w:rsidRPr="007C3975">
              <w:rPr>
                <w:b/>
                <w:bCs/>
                <w:color w:val="0000DD"/>
                <w:lang w:val="en-US"/>
              </w:rPr>
              <w:t>2</w:t>
            </w:r>
            <w:r w:rsidRPr="007C3975">
              <w:rPr>
                <w:color w:val="333333"/>
                <w:lang w:val="en-US"/>
              </w:rPr>
              <w:t>;</w:t>
            </w:r>
          </w:p>
          <w:p w14:paraId="7B135404" w14:textId="77777777" w:rsidR="007C3975" w:rsidRPr="007C3975" w:rsidRDefault="007C3975">
            <w:pPr>
              <w:pStyle w:val="HTML"/>
              <w:spacing w:line="244" w:lineRule="atLeast"/>
              <w:rPr>
                <w:color w:val="333333"/>
                <w:lang w:val="en-US"/>
              </w:rPr>
            </w:pPr>
            <w:r w:rsidRPr="007C3975">
              <w:rPr>
                <w:b/>
                <w:bCs/>
                <w:color w:val="008800"/>
                <w:lang w:val="en-US"/>
              </w:rPr>
              <w:t>end</w:t>
            </w:r>
          </w:p>
        </w:tc>
      </w:tr>
    </w:tbl>
    <w:p w14:paraId="08259A89" w14:textId="77777777" w:rsidR="00D8271C" w:rsidRDefault="00D8271C" w:rsidP="007C3975">
      <w:pPr>
        <w:pStyle w:val="HTML"/>
        <w:rPr>
          <w:lang w:val="en-US"/>
        </w:rPr>
      </w:pPr>
    </w:p>
    <w:p w14:paraId="25A63843" w14:textId="77777777" w:rsidR="00A0170B" w:rsidRDefault="00A0170B">
      <w:pPr>
        <w:rPr>
          <w:rFonts w:ascii="Courier New" w:eastAsia="Times New Roman" w:hAnsi="Courier New" w:cs="Courier New"/>
          <w:sz w:val="20"/>
          <w:szCs w:val="20"/>
          <w:lang w:val="en-US" w:eastAsia="ru-RU"/>
        </w:rPr>
      </w:pPr>
      <w:r>
        <w:rPr>
          <w:lang w:val="en-US"/>
        </w:rPr>
        <w:br w:type="page"/>
      </w:r>
    </w:p>
    <w:p w14:paraId="74C9288B" w14:textId="77777777" w:rsidR="00A0170B" w:rsidRDefault="00A0170B" w:rsidP="009071D3">
      <w:pPr>
        <w:pStyle w:val="ab"/>
      </w:pPr>
      <w:bookmarkStart w:id="31" w:name="_Toc30411715"/>
      <w:r w:rsidRPr="009071D3">
        <w:lastRenderedPageBreak/>
        <w:t>Приложение</w:t>
      </w:r>
      <w:r>
        <w:t xml:space="preserve"> 3</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010BD8" w14:paraId="369B8D6A" w14:textId="77777777" w:rsidTr="00010BD8">
        <w:trPr>
          <w:tblCellSpacing w:w="15" w:type="dxa"/>
        </w:trPr>
        <w:tc>
          <w:tcPr>
            <w:tcW w:w="0" w:type="auto"/>
            <w:vAlign w:val="center"/>
            <w:hideMark/>
          </w:tcPr>
          <w:p w14:paraId="64256444" w14:textId="77777777" w:rsidR="00010BD8" w:rsidRDefault="00010BD8">
            <w:pPr>
              <w:pStyle w:val="HTML"/>
              <w:spacing w:line="244" w:lineRule="atLeast"/>
              <w:rPr>
                <w:color w:val="333333"/>
              </w:rPr>
            </w:pPr>
            <w:r>
              <w:rPr>
                <w:color w:val="333333"/>
              </w:rPr>
              <w:t>1</w:t>
            </w:r>
          </w:p>
          <w:p w14:paraId="098463A4" w14:textId="77777777" w:rsidR="00010BD8" w:rsidRDefault="00010BD8">
            <w:pPr>
              <w:pStyle w:val="HTML"/>
              <w:spacing w:line="244" w:lineRule="atLeast"/>
              <w:rPr>
                <w:color w:val="333333"/>
              </w:rPr>
            </w:pPr>
            <w:r>
              <w:rPr>
                <w:color w:val="333333"/>
              </w:rPr>
              <w:t xml:space="preserve"> 2</w:t>
            </w:r>
          </w:p>
          <w:p w14:paraId="36EF4360" w14:textId="77777777" w:rsidR="00010BD8" w:rsidRDefault="00010BD8">
            <w:pPr>
              <w:pStyle w:val="HTML"/>
              <w:spacing w:line="244" w:lineRule="atLeast"/>
              <w:rPr>
                <w:color w:val="333333"/>
              </w:rPr>
            </w:pPr>
            <w:r>
              <w:rPr>
                <w:color w:val="333333"/>
              </w:rPr>
              <w:t xml:space="preserve"> 3</w:t>
            </w:r>
          </w:p>
          <w:p w14:paraId="13F88794" w14:textId="77777777" w:rsidR="00010BD8" w:rsidRDefault="00010BD8">
            <w:pPr>
              <w:pStyle w:val="HTML"/>
              <w:spacing w:line="244" w:lineRule="atLeast"/>
              <w:rPr>
                <w:color w:val="333333"/>
              </w:rPr>
            </w:pPr>
            <w:r>
              <w:rPr>
                <w:color w:val="333333"/>
              </w:rPr>
              <w:t xml:space="preserve"> 4</w:t>
            </w:r>
          </w:p>
          <w:p w14:paraId="4075FA1A" w14:textId="77777777" w:rsidR="00010BD8" w:rsidRDefault="00010BD8">
            <w:pPr>
              <w:pStyle w:val="HTML"/>
              <w:spacing w:line="244" w:lineRule="atLeast"/>
              <w:rPr>
                <w:color w:val="333333"/>
              </w:rPr>
            </w:pPr>
            <w:r>
              <w:rPr>
                <w:color w:val="333333"/>
              </w:rPr>
              <w:t xml:space="preserve"> 5</w:t>
            </w:r>
          </w:p>
          <w:p w14:paraId="0908A046" w14:textId="77777777" w:rsidR="00010BD8" w:rsidRDefault="00010BD8">
            <w:pPr>
              <w:pStyle w:val="HTML"/>
              <w:spacing w:line="244" w:lineRule="atLeast"/>
              <w:rPr>
                <w:color w:val="333333"/>
              </w:rPr>
            </w:pPr>
            <w:r>
              <w:rPr>
                <w:color w:val="333333"/>
              </w:rPr>
              <w:t xml:space="preserve"> 6</w:t>
            </w:r>
          </w:p>
          <w:p w14:paraId="2AF95554" w14:textId="77777777" w:rsidR="00010BD8" w:rsidRDefault="00010BD8">
            <w:pPr>
              <w:pStyle w:val="HTML"/>
              <w:spacing w:line="244" w:lineRule="atLeast"/>
              <w:rPr>
                <w:color w:val="333333"/>
              </w:rPr>
            </w:pPr>
            <w:r>
              <w:rPr>
                <w:color w:val="333333"/>
              </w:rPr>
              <w:t xml:space="preserve"> 7</w:t>
            </w:r>
          </w:p>
          <w:p w14:paraId="3A4B3E53" w14:textId="77777777" w:rsidR="00010BD8" w:rsidRDefault="00010BD8">
            <w:pPr>
              <w:pStyle w:val="HTML"/>
              <w:spacing w:line="244" w:lineRule="atLeast"/>
              <w:rPr>
                <w:color w:val="333333"/>
              </w:rPr>
            </w:pPr>
            <w:r>
              <w:rPr>
                <w:color w:val="333333"/>
              </w:rPr>
              <w:t xml:space="preserve"> 8</w:t>
            </w:r>
          </w:p>
          <w:p w14:paraId="73A2C294" w14:textId="77777777" w:rsidR="00010BD8" w:rsidRDefault="00010BD8">
            <w:pPr>
              <w:pStyle w:val="HTML"/>
              <w:spacing w:line="244" w:lineRule="atLeast"/>
              <w:rPr>
                <w:color w:val="333333"/>
              </w:rPr>
            </w:pPr>
            <w:r>
              <w:rPr>
                <w:color w:val="333333"/>
              </w:rPr>
              <w:t xml:space="preserve"> 9</w:t>
            </w:r>
          </w:p>
          <w:p w14:paraId="460F8C18" w14:textId="77777777" w:rsidR="00010BD8" w:rsidRDefault="00010BD8">
            <w:pPr>
              <w:pStyle w:val="HTML"/>
              <w:spacing w:line="244" w:lineRule="atLeast"/>
              <w:rPr>
                <w:color w:val="333333"/>
              </w:rPr>
            </w:pPr>
            <w:r>
              <w:rPr>
                <w:color w:val="333333"/>
              </w:rPr>
              <w:t>10</w:t>
            </w:r>
          </w:p>
          <w:p w14:paraId="5D7E56F3" w14:textId="77777777" w:rsidR="00010BD8" w:rsidRDefault="00010BD8">
            <w:pPr>
              <w:pStyle w:val="HTML"/>
              <w:spacing w:line="244" w:lineRule="atLeast"/>
              <w:rPr>
                <w:color w:val="333333"/>
              </w:rPr>
            </w:pPr>
            <w:r>
              <w:rPr>
                <w:color w:val="333333"/>
              </w:rPr>
              <w:t>11</w:t>
            </w:r>
          </w:p>
          <w:p w14:paraId="52DA8723" w14:textId="77777777" w:rsidR="00010BD8" w:rsidRDefault="00010BD8">
            <w:pPr>
              <w:pStyle w:val="HTML"/>
              <w:spacing w:line="244" w:lineRule="atLeast"/>
              <w:rPr>
                <w:color w:val="333333"/>
              </w:rPr>
            </w:pPr>
            <w:r>
              <w:rPr>
                <w:color w:val="333333"/>
              </w:rPr>
              <w:t>12</w:t>
            </w:r>
          </w:p>
          <w:p w14:paraId="247F21E8" w14:textId="77777777" w:rsidR="00010BD8" w:rsidRDefault="00010BD8">
            <w:pPr>
              <w:pStyle w:val="HTML"/>
              <w:spacing w:line="244" w:lineRule="atLeast"/>
              <w:rPr>
                <w:color w:val="333333"/>
              </w:rPr>
            </w:pPr>
            <w:r>
              <w:rPr>
                <w:color w:val="333333"/>
              </w:rPr>
              <w:t>13</w:t>
            </w:r>
          </w:p>
          <w:p w14:paraId="3C44931A" w14:textId="77777777" w:rsidR="00010BD8" w:rsidRDefault="00010BD8">
            <w:pPr>
              <w:pStyle w:val="HTML"/>
              <w:spacing w:line="244" w:lineRule="atLeast"/>
              <w:rPr>
                <w:color w:val="333333"/>
              </w:rPr>
            </w:pPr>
            <w:r>
              <w:rPr>
                <w:color w:val="333333"/>
              </w:rPr>
              <w:t>14</w:t>
            </w:r>
          </w:p>
          <w:p w14:paraId="2DCC33C6" w14:textId="77777777" w:rsidR="00010BD8" w:rsidRDefault="00010BD8">
            <w:pPr>
              <w:pStyle w:val="HTML"/>
              <w:spacing w:line="244" w:lineRule="atLeast"/>
              <w:rPr>
                <w:color w:val="333333"/>
              </w:rPr>
            </w:pPr>
            <w:r>
              <w:rPr>
                <w:color w:val="333333"/>
              </w:rPr>
              <w:t>15</w:t>
            </w:r>
          </w:p>
          <w:p w14:paraId="0DEAF8EB" w14:textId="77777777" w:rsidR="00010BD8" w:rsidRDefault="00010BD8">
            <w:pPr>
              <w:pStyle w:val="HTML"/>
              <w:spacing w:line="244" w:lineRule="atLeast"/>
              <w:rPr>
                <w:color w:val="333333"/>
              </w:rPr>
            </w:pPr>
            <w:r>
              <w:rPr>
                <w:color w:val="333333"/>
              </w:rPr>
              <w:t>16</w:t>
            </w:r>
          </w:p>
          <w:p w14:paraId="0A5BF583" w14:textId="77777777" w:rsidR="00010BD8" w:rsidRDefault="00010BD8">
            <w:pPr>
              <w:pStyle w:val="HTML"/>
              <w:spacing w:line="244" w:lineRule="atLeast"/>
              <w:rPr>
                <w:color w:val="333333"/>
              </w:rPr>
            </w:pPr>
            <w:r>
              <w:rPr>
                <w:color w:val="333333"/>
              </w:rPr>
              <w:t>17</w:t>
            </w:r>
          </w:p>
          <w:p w14:paraId="04E66787" w14:textId="77777777" w:rsidR="00010BD8" w:rsidRDefault="00010BD8">
            <w:pPr>
              <w:pStyle w:val="HTML"/>
              <w:spacing w:line="244" w:lineRule="atLeast"/>
              <w:rPr>
                <w:color w:val="333333"/>
              </w:rPr>
            </w:pPr>
            <w:r>
              <w:rPr>
                <w:color w:val="333333"/>
              </w:rPr>
              <w:t>18</w:t>
            </w:r>
          </w:p>
          <w:p w14:paraId="161E5DB8" w14:textId="77777777" w:rsidR="00010BD8" w:rsidRDefault="00010BD8">
            <w:pPr>
              <w:pStyle w:val="HTML"/>
              <w:spacing w:line="244" w:lineRule="atLeast"/>
              <w:rPr>
                <w:color w:val="333333"/>
              </w:rPr>
            </w:pPr>
            <w:r>
              <w:rPr>
                <w:color w:val="333333"/>
              </w:rPr>
              <w:t>19</w:t>
            </w:r>
          </w:p>
          <w:p w14:paraId="25FE0DBF" w14:textId="77777777" w:rsidR="00010BD8" w:rsidRDefault="00010BD8">
            <w:pPr>
              <w:pStyle w:val="HTML"/>
              <w:spacing w:line="244" w:lineRule="atLeast"/>
              <w:rPr>
                <w:color w:val="333333"/>
              </w:rPr>
            </w:pPr>
            <w:r>
              <w:rPr>
                <w:color w:val="333333"/>
              </w:rPr>
              <w:t>20</w:t>
            </w:r>
          </w:p>
          <w:p w14:paraId="1E62312E" w14:textId="77777777" w:rsidR="00010BD8" w:rsidRDefault="00010BD8">
            <w:pPr>
              <w:pStyle w:val="HTML"/>
              <w:spacing w:line="244" w:lineRule="atLeast"/>
              <w:rPr>
                <w:color w:val="333333"/>
              </w:rPr>
            </w:pPr>
          </w:p>
          <w:p w14:paraId="38056E8E" w14:textId="77777777" w:rsidR="00010BD8" w:rsidRDefault="00010BD8">
            <w:pPr>
              <w:pStyle w:val="HTML"/>
              <w:spacing w:line="244" w:lineRule="atLeast"/>
              <w:rPr>
                <w:color w:val="333333"/>
              </w:rPr>
            </w:pPr>
            <w:r>
              <w:rPr>
                <w:color w:val="333333"/>
              </w:rPr>
              <w:t>21</w:t>
            </w:r>
          </w:p>
          <w:p w14:paraId="436F03F2" w14:textId="77777777" w:rsidR="00010BD8" w:rsidRDefault="00010BD8">
            <w:pPr>
              <w:pStyle w:val="HTML"/>
              <w:spacing w:line="244" w:lineRule="atLeast"/>
              <w:rPr>
                <w:color w:val="333333"/>
              </w:rPr>
            </w:pPr>
            <w:r>
              <w:rPr>
                <w:color w:val="333333"/>
              </w:rPr>
              <w:t>22</w:t>
            </w:r>
          </w:p>
          <w:p w14:paraId="14F723E6" w14:textId="77777777" w:rsidR="00010BD8" w:rsidRDefault="00010BD8">
            <w:pPr>
              <w:pStyle w:val="HTML"/>
              <w:spacing w:line="244" w:lineRule="atLeast"/>
              <w:rPr>
                <w:color w:val="333333"/>
              </w:rPr>
            </w:pPr>
            <w:r>
              <w:rPr>
                <w:color w:val="333333"/>
              </w:rPr>
              <w:t>23</w:t>
            </w:r>
          </w:p>
          <w:p w14:paraId="6828DEE2" w14:textId="77777777" w:rsidR="00010BD8" w:rsidRDefault="00010BD8">
            <w:pPr>
              <w:pStyle w:val="HTML"/>
              <w:spacing w:line="244" w:lineRule="atLeast"/>
              <w:rPr>
                <w:color w:val="333333"/>
              </w:rPr>
            </w:pPr>
            <w:r>
              <w:rPr>
                <w:color w:val="333333"/>
              </w:rPr>
              <w:t>24</w:t>
            </w:r>
          </w:p>
          <w:p w14:paraId="02FB6404" w14:textId="77777777" w:rsidR="00010BD8" w:rsidRDefault="00010BD8">
            <w:pPr>
              <w:pStyle w:val="HTML"/>
              <w:spacing w:line="244" w:lineRule="atLeast"/>
              <w:rPr>
                <w:color w:val="333333"/>
              </w:rPr>
            </w:pPr>
            <w:r>
              <w:rPr>
                <w:color w:val="333333"/>
              </w:rPr>
              <w:t>25</w:t>
            </w:r>
          </w:p>
          <w:p w14:paraId="01388DC0" w14:textId="77777777" w:rsidR="00010BD8" w:rsidRDefault="00010BD8">
            <w:pPr>
              <w:pStyle w:val="HTML"/>
              <w:spacing w:line="244" w:lineRule="atLeast"/>
              <w:rPr>
                <w:color w:val="333333"/>
              </w:rPr>
            </w:pPr>
            <w:r>
              <w:rPr>
                <w:color w:val="333333"/>
              </w:rPr>
              <w:t>26</w:t>
            </w:r>
          </w:p>
          <w:p w14:paraId="71A2BD3D" w14:textId="77777777" w:rsidR="00010BD8" w:rsidRDefault="00010BD8">
            <w:pPr>
              <w:pStyle w:val="HTML"/>
              <w:spacing w:line="244" w:lineRule="atLeast"/>
              <w:rPr>
                <w:color w:val="333333"/>
              </w:rPr>
            </w:pPr>
            <w:r>
              <w:rPr>
                <w:color w:val="333333"/>
              </w:rPr>
              <w:t>27</w:t>
            </w:r>
          </w:p>
          <w:p w14:paraId="0B42D0BB" w14:textId="77777777" w:rsidR="00010BD8" w:rsidRDefault="00010BD8">
            <w:pPr>
              <w:pStyle w:val="HTML"/>
              <w:spacing w:line="244" w:lineRule="atLeast"/>
              <w:rPr>
                <w:color w:val="333333"/>
              </w:rPr>
            </w:pPr>
            <w:r>
              <w:rPr>
                <w:color w:val="333333"/>
              </w:rPr>
              <w:t>28</w:t>
            </w:r>
          </w:p>
        </w:tc>
        <w:tc>
          <w:tcPr>
            <w:tcW w:w="0" w:type="auto"/>
            <w:vAlign w:val="center"/>
            <w:hideMark/>
          </w:tcPr>
          <w:p w14:paraId="1D4E5B3F" w14:textId="77777777" w:rsidR="00010BD8" w:rsidRPr="00010BD8" w:rsidRDefault="00010BD8">
            <w:pPr>
              <w:pStyle w:val="HTML"/>
              <w:spacing w:line="244" w:lineRule="atLeast"/>
              <w:rPr>
                <w:color w:val="333333"/>
                <w:lang w:val="en-US"/>
              </w:rPr>
            </w:pPr>
            <w:r w:rsidRPr="00010BD8">
              <w:rPr>
                <w:b/>
                <w:bCs/>
                <w:color w:val="333399"/>
                <w:lang w:val="en-US"/>
              </w:rPr>
              <w:t>float</w:t>
            </w:r>
            <w:r w:rsidRPr="00010BD8">
              <w:rPr>
                <w:color w:val="333333"/>
                <w:lang w:val="en-US"/>
              </w:rPr>
              <w:t xml:space="preserve">* </w:t>
            </w:r>
            <w:r w:rsidRPr="00010BD8">
              <w:rPr>
                <w:b/>
                <w:bCs/>
                <w:color w:val="0066BB"/>
                <w:lang w:val="en-US"/>
              </w:rPr>
              <w:t>IKDH</w:t>
            </w:r>
            <w:r w:rsidRPr="00010BD8">
              <w:rPr>
                <w:color w:val="333333"/>
                <w:lang w:val="en-US"/>
              </w:rPr>
              <w:t xml:space="preserve"> (</w:t>
            </w:r>
            <w:r w:rsidRPr="00010BD8">
              <w:rPr>
                <w:b/>
                <w:bCs/>
                <w:color w:val="333399"/>
                <w:lang w:val="en-US"/>
              </w:rPr>
              <w:t>float</w:t>
            </w:r>
            <w:r w:rsidRPr="00010BD8">
              <w:rPr>
                <w:color w:val="333333"/>
                <w:lang w:val="en-US"/>
              </w:rPr>
              <w:t xml:space="preserve"> x, </w:t>
            </w:r>
            <w:r w:rsidRPr="00010BD8">
              <w:rPr>
                <w:b/>
                <w:bCs/>
                <w:color w:val="333399"/>
                <w:lang w:val="en-US"/>
              </w:rPr>
              <w:t>float</w:t>
            </w:r>
            <w:r w:rsidRPr="00010BD8">
              <w:rPr>
                <w:color w:val="333333"/>
                <w:lang w:val="en-US"/>
              </w:rPr>
              <w:t xml:space="preserve"> y, </w:t>
            </w:r>
            <w:r w:rsidRPr="00010BD8">
              <w:rPr>
                <w:b/>
                <w:bCs/>
                <w:color w:val="333399"/>
                <w:lang w:val="en-US"/>
              </w:rPr>
              <w:t>float</w:t>
            </w:r>
            <w:r w:rsidRPr="00010BD8">
              <w:rPr>
                <w:color w:val="333333"/>
                <w:lang w:val="en-US"/>
              </w:rPr>
              <w:t xml:space="preserve"> </w:t>
            </w:r>
            <w:proofErr w:type="gramStart"/>
            <w:r w:rsidRPr="00010BD8">
              <w:rPr>
                <w:color w:val="333333"/>
                <w:lang w:val="en-US"/>
              </w:rPr>
              <w:t>z ,</w:t>
            </w:r>
            <w:r w:rsidRPr="00010BD8">
              <w:rPr>
                <w:b/>
                <w:bCs/>
                <w:color w:val="333399"/>
                <w:lang w:val="en-US"/>
              </w:rPr>
              <w:t>float</w:t>
            </w:r>
            <w:proofErr w:type="gramEnd"/>
            <w:r w:rsidRPr="00010BD8">
              <w:rPr>
                <w:color w:val="333333"/>
                <w:lang w:val="en-US"/>
              </w:rPr>
              <w:t xml:space="preserve"> p ,</w:t>
            </w:r>
            <w:r w:rsidRPr="00010BD8">
              <w:rPr>
                <w:b/>
                <w:bCs/>
                <w:color w:val="333399"/>
                <w:lang w:val="en-US"/>
              </w:rPr>
              <w:t>float</w:t>
            </w:r>
            <w:r w:rsidRPr="00010BD8">
              <w:rPr>
                <w:color w:val="333333"/>
                <w:lang w:val="en-US"/>
              </w:rPr>
              <w:t xml:space="preserve"> r)</w:t>
            </w:r>
          </w:p>
          <w:p w14:paraId="620F3409" w14:textId="77777777" w:rsidR="00010BD8" w:rsidRPr="00010BD8" w:rsidRDefault="00010BD8">
            <w:pPr>
              <w:pStyle w:val="HTML"/>
              <w:spacing w:line="244" w:lineRule="atLeast"/>
              <w:rPr>
                <w:color w:val="333333"/>
                <w:lang w:val="en-US"/>
              </w:rPr>
            </w:pPr>
            <w:r w:rsidRPr="00010BD8">
              <w:rPr>
                <w:color w:val="333333"/>
                <w:lang w:val="en-US"/>
              </w:rPr>
              <w:t>{</w:t>
            </w:r>
          </w:p>
          <w:p w14:paraId="7C4C274A"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s [</w:t>
            </w:r>
            <w:r w:rsidRPr="00010BD8">
              <w:rPr>
                <w:b/>
                <w:bCs/>
                <w:color w:val="0000DD"/>
                <w:lang w:val="en-US"/>
              </w:rPr>
              <w:t>5</w:t>
            </w:r>
            <w:r w:rsidRPr="00010BD8">
              <w:rPr>
                <w:color w:val="333333"/>
                <w:lang w:val="en-US"/>
              </w:rPr>
              <w:t>] = {</w:t>
            </w:r>
            <w:r w:rsidRPr="00010BD8">
              <w:rPr>
                <w:b/>
                <w:bCs/>
                <w:color w:val="0000DD"/>
                <w:lang w:val="en-US"/>
              </w:rPr>
              <w:t>0</w:t>
            </w:r>
            <w:r w:rsidRPr="00010BD8">
              <w:rPr>
                <w:color w:val="333333"/>
                <w:lang w:val="en-US"/>
              </w:rPr>
              <w:t>};</w:t>
            </w:r>
          </w:p>
          <w:p w14:paraId="108C42EA"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w:t>
            </w:r>
            <w:proofErr w:type="spellStart"/>
            <w:r w:rsidRPr="00010BD8">
              <w:rPr>
                <w:color w:val="333333"/>
                <w:lang w:val="en-US"/>
              </w:rPr>
              <w:t>nx</w:t>
            </w:r>
            <w:proofErr w:type="spellEnd"/>
            <w:r w:rsidRPr="00010BD8">
              <w:rPr>
                <w:color w:val="333333"/>
                <w:lang w:val="en-US"/>
              </w:rPr>
              <w:t xml:space="preserve"> = cos(</w:t>
            </w:r>
            <w:proofErr w:type="gramStart"/>
            <w:r w:rsidRPr="00010BD8">
              <w:rPr>
                <w:color w:val="333333"/>
                <w:lang w:val="en-US"/>
              </w:rPr>
              <w:t>s[</w:t>
            </w:r>
            <w:proofErr w:type="gramEnd"/>
            <w:r w:rsidRPr="00010BD8">
              <w:rPr>
                <w:b/>
                <w:bCs/>
                <w:color w:val="0000DD"/>
                <w:lang w:val="en-US"/>
              </w:rPr>
              <w:t>0</w:t>
            </w:r>
            <w:r w:rsidRPr="00010BD8">
              <w:rPr>
                <w:color w:val="333333"/>
                <w:lang w:val="en-US"/>
              </w:rPr>
              <w:t>] * cos(r) * cos(p) - cos(s[</w:t>
            </w:r>
            <w:r w:rsidRPr="00010BD8">
              <w:rPr>
                <w:b/>
                <w:bCs/>
                <w:color w:val="0000DD"/>
                <w:lang w:val="en-US"/>
              </w:rPr>
              <w:t>0</w:t>
            </w:r>
            <w:r w:rsidRPr="00010BD8">
              <w:rPr>
                <w:color w:val="333333"/>
                <w:lang w:val="en-US"/>
              </w:rPr>
              <w:t>] * sin(p)));</w:t>
            </w:r>
          </w:p>
          <w:p w14:paraId="6FEFB664"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w:t>
            </w:r>
            <w:proofErr w:type="spellStart"/>
            <w:r w:rsidRPr="00010BD8">
              <w:rPr>
                <w:color w:val="333333"/>
                <w:lang w:val="en-US"/>
              </w:rPr>
              <w:t>ny</w:t>
            </w:r>
            <w:proofErr w:type="spellEnd"/>
            <w:r w:rsidRPr="00010BD8">
              <w:rPr>
                <w:color w:val="333333"/>
                <w:lang w:val="en-US"/>
              </w:rPr>
              <w:t xml:space="preserve"> = sin(</w:t>
            </w:r>
            <w:proofErr w:type="gramStart"/>
            <w:r w:rsidRPr="00010BD8">
              <w:rPr>
                <w:color w:val="333333"/>
                <w:lang w:val="en-US"/>
              </w:rPr>
              <w:t>s[</w:t>
            </w:r>
            <w:proofErr w:type="gramEnd"/>
            <w:r w:rsidRPr="00010BD8">
              <w:rPr>
                <w:b/>
                <w:bCs/>
                <w:color w:val="0000DD"/>
                <w:lang w:val="en-US"/>
              </w:rPr>
              <w:t>0</w:t>
            </w:r>
            <w:r w:rsidRPr="00010BD8">
              <w:rPr>
                <w:color w:val="333333"/>
                <w:lang w:val="en-US"/>
              </w:rPr>
              <w:t>] * cos(r) * cos(p) + cos(s[</w:t>
            </w:r>
            <w:r w:rsidRPr="00010BD8">
              <w:rPr>
                <w:b/>
                <w:bCs/>
                <w:color w:val="0000DD"/>
                <w:lang w:val="en-US"/>
              </w:rPr>
              <w:t>0</w:t>
            </w:r>
            <w:r w:rsidRPr="00010BD8">
              <w:rPr>
                <w:color w:val="333333"/>
                <w:lang w:val="en-US"/>
              </w:rPr>
              <w:t>] * sin(p)));</w:t>
            </w:r>
          </w:p>
          <w:p w14:paraId="5A34FAAF"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w:t>
            </w:r>
            <w:proofErr w:type="spellStart"/>
            <w:r w:rsidRPr="00010BD8">
              <w:rPr>
                <w:color w:val="333333"/>
                <w:lang w:val="en-US"/>
              </w:rPr>
              <w:t>nz</w:t>
            </w:r>
            <w:proofErr w:type="spellEnd"/>
            <w:r w:rsidRPr="00010BD8">
              <w:rPr>
                <w:color w:val="333333"/>
                <w:lang w:val="en-US"/>
              </w:rPr>
              <w:t xml:space="preserve"> = -sin(r) * cos(p);</w:t>
            </w:r>
          </w:p>
          <w:p w14:paraId="3D81FC31"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ox = cos(</w:t>
            </w:r>
            <w:proofErr w:type="gramStart"/>
            <w:r w:rsidRPr="00010BD8">
              <w:rPr>
                <w:color w:val="333333"/>
                <w:lang w:val="en-US"/>
              </w:rPr>
              <w:t>s[</w:t>
            </w:r>
            <w:proofErr w:type="gramEnd"/>
            <w:r w:rsidRPr="00010BD8">
              <w:rPr>
                <w:b/>
                <w:bCs/>
                <w:color w:val="0000DD"/>
                <w:lang w:val="en-US"/>
              </w:rPr>
              <w:t>0</w:t>
            </w:r>
            <w:r w:rsidRPr="00010BD8">
              <w:rPr>
                <w:color w:val="333333"/>
                <w:lang w:val="en-US"/>
              </w:rPr>
              <w:t>] * cos(r) * sin(p) - sin(s[</w:t>
            </w:r>
            <w:r w:rsidRPr="00010BD8">
              <w:rPr>
                <w:b/>
                <w:bCs/>
                <w:color w:val="0000DD"/>
                <w:lang w:val="en-US"/>
              </w:rPr>
              <w:t>0</w:t>
            </w:r>
            <w:r w:rsidRPr="00010BD8">
              <w:rPr>
                <w:color w:val="333333"/>
                <w:lang w:val="en-US"/>
              </w:rPr>
              <w:t>] * cos(p)));</w:t>
            </w:r>
          </w:p>
          <w:p w14:paraId="3EB4BDD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oy = -sin(</w:t>
            </w:r>
            <w:proofErr w:type="gramStart"/>
            <w:r w:rsidRPr="00010BD8">
              <w:rPr>
                <w:color w:val="333333"/>
                <w:lang w:val="en-US"/>
              </w:rPr>
              <w:t>s[</w:t>
            </w:r>
            <w:proofErr w:type="gramEnd"/>
            <w:r w:rsidRPr="00010BD8">
              <w:rPr>
                <w:b/>
                <w:bCs/>
                <w:color w:val="0000DD"/>
                <w:lang w:val="en-US"/>
              </w:rPr>
              <w:t>0</w:t>
            </w:r>
            <w:r w:rsidRPr="00010BD8">
              <w:rPr>
                <w:color w:val="333333"/>
                <w:lang w:val="en-US"/>
              </w:rPr>
              <w:t>] * cos(r) * sin(p) + cos(s[</w:t>
            </w:r>
            <w:r w:rsidRPr="00010BD8">
              <w:rPr>
                <w:b/>
                <w:bCs/>
                <w:color w:val="0000DD"/>
                <w:lang w:val="en-US"/>
              </w:rPr>
              <w:t>0</w:t>
            </w:r>
            <w:r w:rsidRPr="00010BD8">
              <w:rPr>
                <w:color w:val="333333"/>
                <w:lang w:val="en-US"/>
              </w:rPr>
              <w:t>] * sin(p)));</w:t>
            </w:r>
          </w:p>
          <w:p w14:paraId="36E4ADD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w:t>
            </w:r>
            <w:proofErr w:type="spellStart"/>
            <w:r w:rsidRPr="00010BD8">
              <w:rPr>
                <w:color w:val="333333"/>
                <w:lang w:val="en-US"/>
              </w:rPr>
              <w:t>oz</w:t>
            </w:r>
            <w:proofErr w:type="spellEnd"/>
            <w:r w:rsidRPr="00010BD8">
              <w:rPr>
                <w:color w:val="333333"/>
                <w:lang w:val="en-US"/>
              </w:rPr>
              <w:t xml:space="preserve"> = sin(r) * sin(p);</w:t>
            </w:r>
          </w:p>
          <w:p w14:paraId="7DEEC44F"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ax = sin(r) * cos(p);</w:t>
            </w:r>
          </w:p>
          <w:p w14:paraId="4BEE0069"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ay = sin(r) * sin(p);</w:t>
            </w:r>
          </w:p>
          <w:p w14:paraId="0492A3C6"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w:t>
            </w:r>
            <w:proofErr w:type="spellStart"/>
            <w:r w:rsidRPr="00010BD8">
              <w:rPr>
                <w:color w:val="333333"/>
                <w:lang w:val="en-US"/>
              </w:rPr>
              <w:t>az</w:t>
            </w:r>
            <w:proofErr w:type="spellEnd"/>
            <w:r w:rsidRPr="00010BD8">
              <w:rPr>
                <w:color w:val="333333"/>
                <w:lang w:val="en-US"/>
              </w:rPr>
              <w:t xml:space="preserve"> = cos(r);</w:t>
            </w:r>
          </w:p>
          <w:p w14:paraId="08A19E6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s234 = </w:t>
            </w:r>
            <w:proofErr w:type="spellStart"/>
            <w:r w:rsidRPr="00010BD8">
              <w:rPr>
                <w:color w:val="333333"/>
                <w:lang w:val="en-US"/>
              </w:rPr>
              <w:t>acos</w:t>
            </w:r>
            <w:proofErr w:type="spellEnd"/>
            <w:r w:rsidRPr="00010BD8">
              <w:rPr>
                <w:color w:val="333333"/>
                <w:lang w:val="en-US"/>
              </w:rPr>
              <w:t>(-</w:t>
            </w:r>
            <w:proofErr w:type="spellStart"/>
            <w:r w:rsidRPr="00010BD8">
              <w:rPr>
                <w:color w:val="333333"/>
                <w:lang w:val="en-US"/>
              </w:rPr>
              <w:t>az</w:t>
            </w:r>
            <w:proofErr w:type="spellEnd"/>
            <w:r w:rsidRPr="00010BD8">
              <w:rPr>
                <w:color w:val="333333"/>
                <w:lang w:val="en-US"/>
              </w:rPr>
              <w:t>);</w:t>
            </w:r>
          </w:p>
          <w:p w14:paraId="3B47779E" w14:textId="77777777" w:rsidR="00010BD8" w:rsidRPr="00010BD8" w:rsidRDefault="00010BD8">
            <w:pPr>
              <w:pStyle w:val="HTML"/>
              <w:spacing w:line="244" w:lineRule="atLeast"/>
              <w:rPr>
                <w:color w:val="333333"/>
                <w:lang w:val="en-US"/>
              </w:rPr>
            </w:pPr>
            <w:r w:rsidRPr="00010BD8">
              <w:rPr>
                <w:color w:val="333333"/>
                <w:lang w:val="en-US"/>
              </w:rPr>
              <w:t xml:space="preserve">    </w:t>
            </w:r>
            <w:proofErr w:type="gramStart"/>
            <w:r w:rsidRPr="00010BD8">
              <w:rPr>
                <w:color w:val="333333"/>
                <w:lang w:val="en-US"/>
              </w:rPr>
              <w:t>s[</w:t>
            </w:r>
            <w:proofErr w:type="gramEnd"/>
            <w:r w:rsidRPr="00010BD8">
              <w:rPr>
                <w:b/>
                <w:bCs/>
                <w:color w:val="0000DD"/>
                <w:lang w:val="en-US"/>
              </w:rPr>
              <w:t>0</w:t>
            </w:r>
            <w:r w:rsidRPr="00010BD8">
              <w:rPr>
                <w:color w:val="333333"/>
                <w:lang w:val="en-US"/>
              </w:rPr>
              <w:t xml:space="preserve">] = </w:t>
            </w:r>
            <w:proofErr w:type="spellStart"/>
            <w:r w:rsidRPr="00010BD8">
              <w:rPr>
                <w:color w:val="333333"/>
                <w:lang w:val="en-US"/>
              </w:rPr>
              <w:t>atan</w:t>
            </w:r>
            <w:proofErr w:type="spellEnd"/>
            <w:r w:rsidRPr="00010BD8">
              <w:rPr>
                <w:color w:val="333333"/>
                <w:lang w:val="en-US"/>
              </w:rPr>
              <w:t>(-y / x);</w:t>
            </w:r>
          </w:p>
          <w:p w14:paraId="3FC4AED5"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008800"/>
                <w:lang w:val="en-US"/>
              </w:rPr>
              <w:t>if</w:t>
            </w:r>
            <w:r w:rsidRPr="00010BD8">
              <w:rPr>
                <w:color w:val="333333"/>
                <w:lang w:val="en-US"/>
              </w:rPr>
              <w:t xml:space="preserve"> (s</w:t>
            </w:r>
            <w:proofErr w:type="gramStart"/>
            <w:r w:rsidRPr="00010BD8">
              <w:rPr>
                <w:color w:val="333333"/>
                <w:lang w:val="en-US"/>
              </w:rPr>
              <w:t>234 !</w:t>
            </w:r>
            <w:proofErr w:type="gramEnd"/>
            <w:r w:rsidRPr="00010BD8">
              <w:rPr>
                <w:color w:val="333333"/>
                <w:lang w:val="en-US"/>
              </w:rPr>
              <w:t xml:space="preserve">= </w:t>
            </w:r>
            <w:r w:rsidRPr="00010BD8">
              <w:rPr>
                <w:b/>
                <w:bCs/>
                <w:color w:val="0000DD"/>
                <w:lang w:val="en-US"/>
              </w:rPr>
              <w:t>0</w:t>
            </w:r>
            <w:r w:rsidRPr="00010BD8">
              <w:rPr>
                <w:color w:val="333333"/>
                <w:lang w:val="en-US"/>
              </w:rPr>
              <w:t>)</w:t>
            </w:r>
          </w:p>
          <w:p w14:paraId="7773F153" w14:textId="77777777" w:rsidR="00010BD8" w:rsidRPr="00010BD8" w:rsidRDefault="00010BD8">
            <w:pPr>
              <w:pStyle w:val="HTML"/>
              <w:spacing w:line="244" w:lineRule="atLeast"/>
              <w:rPr>
                <w:color w:val="333333"/>
                <w:lang w:val="en-US"/>
              </w:rPr>
            </w:pPr>
            <w:r w:rsidRPr="00010BD8">
              <w:rPr>
                <w:color w:val="333333"/>
                <w:lang w:val="en-US"/>
              </w:rPr>
              <w:t xml:space="preserve">        </w:t>
            </w:r>
            <w:proofErr w:type="gramStart"/>
            <w:r w:rsidRPr="00010BD8">
              <w:rPr>
                <w:color w:val="333333"/>
                <w:lang w:val="en-US"/>
              </w:rPr>
              <w:t>s[</w:t>
            </w:r>
            <w:proofErr w:type="gramEnd"/>
            <w:r w:rsidRPr="00010BD8">
              <w:rPr>
                <w:b/>
                <w:bCs/>
                <w:color w:val="0000DD"/>
                <w:lang w:val="en-US"/>
              </w:rPr>
              <w:t>4</w:t>
            </w:r>
            <w:r w:rsidRPr="00010BD8">
              <w:rPr>
                <w:color w:val="333333"/>
                <w:lang w:val="en-US"/>
              </w:rPr>
              <w:t xml:space="preserve">] = </w:t>
            </w:r>
            <w:proofErr w:type="spellStart"/>
            <w:r w:rsidRPr="00010BD8">
              <w:rPr>
                <w:color w:val="333333"/>
                <w:lang w:val="en-US"/>
              </w:rPr>
              <w:t>atan</w:t>
            </w:r>
            <w:proofErr w:type="spellEnd"/>
            <w:r w:rsidRPr="00010BD8">
              <w:rPr>
                <w:color w:val="333333"/>
                <w:lang w:val="en-US"/>
              </w:rPr>
              <w:t>(-</w:t>
            </w:r>
            <w:proofErr w:type="spellStart"/>
            <w:r w:rsidRPr="00010BD8">
              <w:rPr>
                <w:color w:val="333333"/>
                <w:lang w:val="en-US"/>
              </w:rPr>
              <w:t>oz</w:t>
            </w:r>
            <w:proofErr w:type="spellEnd"/>
            <w:r w:rsidRPr="00010BD8">
              <w:rPr>
                <w:color w:val="333333"/>
                <w:lang w:val="en-US"/>
              </w:rPr>
              <w:t xml:space="preserve"> / </w:t>
            </w:r>
            <w:proofErr w:type="spellStart"/>
            <w:r w:rsidRPr="00010BD8">
              <w:rPr>
                <w:color w:val="333333"/>
                <w:lang w:val="en-US"/>
              </w:rPr>
              <w:t>nz</w:t>
            </w:r>
            <w:proofErr w:type="spellEnd"/>
            <w:r w:rsidRPr="00010BD8">
              <w:rPr>
                <w:color w:val="333333"/>
                <w:lang w:val="en-US"/>
              </w:rPr>
              <w:t>);</w:t>
            </w:r>
          </w:p>
          <w:p w14:paraId="35FDF616"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008800"/>
                <w:lang w:val="en-US"/>
              </w:rPr>
              <w:t>else</w:t>
            </w:r>
          </w:p>
          <w:p w14:paraId="6AD68A6C" w14:textId="77777777" w:rsidR="00010BD8" w:rsidRPr="00010BD8" w:rsidRDefault="00010BD8">
            <w:pPr>
              <w:pStyle w:val="HTML"/>
              <w:spacing w:line="244" w:lineRule="atLeast"/>
              <w:rPr>
                <w:color w:val="333333"/>
                <w:lang w:val="en-US"/>
              </w:rPr>
            </w:pPr>
            <w:r w:rsidRPr="00010BD8">
              <w:rPr>
                <w:color w:val="333333"/>
                <w:lang w:val="en-US"/>
              </w:rPr>
              <w:t xml:space="preserve">        </w:t>
            </w:r>
            <w:proofErr w:type="gramStart"/>
            <w:r w:rsidRPr="00010BD8">
              <w:rPr>
                <w:color w:val="333333"/>
                <w:lang w:val="en-US"/>
              </w:rPr>
              <w:t>s[</w:t>
            </w:r>
            <w:proofErr w:type="gramEnd"/>
            <w:r w:rsidRPr="00010BD8">
              <w:rPr>
                <w:b/>
                <w:bCs/>
                <w:color w:val="0000DD"/>
                <w:lang w:val="en-US"/>
              </w:rPr>
              <w:t>4</w:t>
            </w:r>
            <w:r w:rsidRPr="00010BD8">
              <w:rPr>
                <w:color w:val="333333"/>
                <w:lang w:val="en-US"/>
              </w:rPr>
              <w:t>] = s[</w:t>
            </w:r>
            <w:r w:rsidRPr="00010BD8">
              <w:rPr>
                <w:b/>
                <w:bCs/>
                <w:color w:val="0000DD"/>
                <w:lang w:val="en-US"/>
              </w:rPr>
              <w:t>0</w:t>
            </w:r>
            <w:r w:rsidRPr="00010BD8">
              <w:rPr>
                <w:color w:val="333333"/>
                <w:lang w:val="en-US"/>
              </w:rPr>
              <w:t xml:space="preserve">] - </w:t>
            </w:r>
            <w:proofErr w:type="spellStart"/>
            <w:r w:rsidRPr="00010BD8">
              <w:rPr>
                <w:color w:val="333333"/>
                <w:lang w:val="en-US"/>
              </w:rPr>
              <w:t>atan</w:t>
            </w:r>
            <w:proofErr w:type="spellEnd"/>
            <w:r w:rsidRPr="00010BD8">
              <w:rPr>
                <w:color w:val="333333"/>
                <w:lang w:val="en-US"/>
              </w:rPr>
              <w:t xml:space="preserve">(ox / </w:t>
            </w:r>
            <w:proofErr w:type="spellStart"/>
            <w:r w:rsidRPr="00010BD8">
              <w:rPr>
                <w:color w:val="333333"/>
                <w:lang w:val="en-US"/>
              </w:rPr>
              <w:t>nx</w:t>
            </w:r>
            <w:proofErr w:type="spellEnd"/>
            <w:r w:rsidRPr="00010BD8">
              <w:rPr>
                <w:color w:val="333333"/>
                <w:lang w:val="en-US"/>
              </w:rPr>
              <w:t>);</w:t>
            </w:r>
          </w:p>
          <w:p w14:paraId="438948AC" w14:textId="77777777" w:rsidR="00010BD8" w:rsidRPr="00010BD8" w:rsidRDefault="00010BD8">
            <w:pPr>
              <w:pStyle w:val="HTML"/>
              <w:spacing w:line="244" w:lineRule="atLeast"/>
              <w:rPr>
                <w:color w:val="333333"/>
                <w:lang w:val="en-US"/>
              </w:rPr>
            </w:pPr>
            <w:r w:rsidRPr="00010BD8">
              <w:rPr>
                <w:color w:val="333333"/>
                <w:lang w:val="en-US"/>
              </w:rPr>
              <w:t xml:space="preserve">    </w:t>
            </w:r>
            <w:proofErr w:type="spellStart"/>
            <w:r w:rsidRPr="00010BD8">
              <w:rPr>
                <w:b/>
                <w:bCs/>
                <w:color w:val="333399"/>
                <w:lang w:val="en-US"/>
              </w:rPr>
              <w:t>int</w:t>
            </w:r>
            <w:proofErr w:type="spellEnd"/>
            <w:r w:rsidRPr="00010BD8">
              <w:rPr>
                <w:color w:val="333333"/>
                <w:lang w:val="en-US"/>
              </w:rPr>
              <w:t xml:space="preserve"> al = -l1 - l4*cos(s234) - </w:t>
            </w:r>
            <w:r w:rsidRPr="00010BD8">
              <w:rPr>
                <w:b/>
                <w:bCs/>
                <w:color w:val="0000DD"/>
                <w:lang w:val="en-US"/>
              </w:rPr>
              <w:t>0</w:t>
            </w:r>
            <w:r w:rsidRPr="00010BD8">
              <w:rPr>
                <w:color w:val="333333"/>
                <w:lang w:val="en-US"/>
              </w:rPr>
              <w:t xml:space="preserve"> * sin(s234) - z;</w:t>
            </w:r>
          </w:p>
          <w:p w14:paraId="04B5B6A5" w14:textId="77777777" w:rsidR="00010BD8" w:rsidRPr="00010BD8" w:rsidRDefault="00010BD8">
            <w:pPr>
              <w:pStyle w:val="HTML"/>
              <w:spacing w:line="244" w:lineRule="atLeast"/>
              <w:rPr>
                <w:color w:val="333333"/>
                <w:lang w:val="en-US"/>
              </w:rPr>
            </w:pPr>
            <w:r w:rsidRPr="00010BD8">
              <w:rPr>
                <w:color w:val="333333"/>
                <w:lang w:val="en-US"/>
              </w:rPr>
              <w:t xml:space="preserve">    </w:t>
            </w:r>
            <w:proofErr w:type="spellStart"/>
            <w:r w:rsidRPr="00010BD8">
              <w:rPr>
                <w:b/>
                <w:bCs/>
                <w:color w:val="333399"/>
                <w:lang w:val="en-US"/>
              </w:rPr>
              <w:t>int</w:t>
            </w:r>
            <w:proofErr w:type="spellEnd"/>
            <w:r w:rsidRPr="00010BD8">
              <w:rPr>
                <w:color w:val="333333"/>
                <w:lang w:val="en-US"/>
              </w:rPr>
              <w:t xml:space="preserve"> b = cos(</w:t>
            </w:r>
            <w:proofErr w:type="gramStart"/>
            <w:r w:rsidRPr="00010BD8">
              <w:rPr>
                <w:color w:val="333333"/>
                <w:lang w:val="en-US"/>
              </w:rPr>
              <w:t>s[</w:t>
            </w:r>
            <w:proofErr w:type="gramEnd"/>
            <w:r w:rsidRPr="00010BD8">
              <w:rPr>
                <w:b/>
                <w:bCs/>
                <w:color w:val="0000DD"/>
                <w:lang w:val="en-US"/>
              </w:rPr>
              <w:t>0</w:t>
            </w:r>
            <w:r w:rsidRPr="00010BD8">
              <w:rPr>
                <w:color w:val="333333"/>
                <w:lang w:val="en-US"/>
              </w:rPr>
              <w:t>]) * x + sin(s[</w:t>
            </w:r>
            <w:r w:rsidRPr="00010BD8">
              <w:rPr>
                <w:b/>
                <w:bCs/>
                <w:color w:val="0000DD"/>
                <w:lang w:val="en-US"/>
              </w:rPr>
              <w:t>0</w:t>
            </w:r>
            <w:r w:rsidRPr="00010BD8">
              <w:rPr>
                <w:color w:val="333333"/>
                <w:lang w:val="en-US"/>
              </w:rPr>
              <w:t xml:space="preserve">]) * y + l4 * sin((s234)) - </w:t>
            </w:r>
            <w:r w:rsidRPr="00010BD8">
              <w:rPr>
                <w:b/>
                <w:bCs/>
                <w:color w:val="0000DD"/>
                <w:lang w:val="en-US"/>
              </w:rPr>
              <w:t>0</w:t>
            </w:r>
            <w:r w:rsidRPr="00010BD8">
              <w:rPr>
                <w:color w:val="333333"/>
                <w:lang w:val="en-US"/>
              </w:rPr>
              <w:t xml:space="preserve"> * cos(s234);</w:t>
            </w:r>
          </w:p>
          <w:p w14:paraId="4A2C8858" w14:textId="77777777" w:rsidR="00010BD8" w:rsidRPr="00010BD8" w:rsidRDefault="00010BD8">
            <w:pPr>
              <w:pStyle w:val="HTML"/>
              <w:spacing w:line="244" w:lineRule="atLeast"/>
              <w:rPr>
                <w:color w:val="333333"/>
                <w:lang w:val="en-US"/>
              </w:rPr>
            </w:pPr>
            <w:r w:rsidRPr="00010BD8">
              <w:rPr>
                <w:color w:val="333333"/>
                <w:lang w:val="en-US"/>
              </w:rPr>
              <w:t xml:space="preserve">    </w:t>
            </w:r>
            <w:proofErr w:type="gramStart"/>
            <w:r w:rsidRPr="00010BD8">
              <w:rPr>
                <w:color w:val="333333"/>
                <w:lang w:val="en-US"/>
              </w:rPr>
              <w:t>s[</w:t>
            </w:r>
            <w:proofErr w:type="gramEnd"/>
            <w:r w:rsidRPr="00010BD8">
              <w:rPr>
                <w:b/>
                <w:bCs/>
                <w:color w:val="0000DD"/>
                <w:lang w:val="en-US"/>
              </w:rPr>
              <w:t>2</w:t>
            </w:r>
            <w:r w:rsidRPr="00010BD8">
              <w:rPr>
                <w:color w:val="333333"/>
                <w:lang w:val="en-US"/>
              </w:rPr>
              <w:t xml:space="preserve">] = </w:t>
            </w:r>
            <w:proofErr w:type="spellStart"/>
            <w:r w:rsidRPr="00010BD8">
              <w:rPr>
                <w:color w:val="333333"/>
                <w:lang w:val="en-US"/>
              </w:rPr>
              <w:t>acos</w:t>
            </w:r>
            <w:proofErr w:type="spellEnd"/>
            <w:r w:rsidRPr="00010BD8">
              <w:rPr>
                <w:color w:val="333333"/>
                <w:lang w:val="en-US"/>
              </w:rPr>
              <w:t xml:space="preserve">((pow(al, </w:t>
            </w:r>
            <w:r w:rsidRPr="00010BD8">
              <w:rPr>
                <w:b/>
                <w:bCs/>
                <w:color w:val="0000DD"/>
                <w:lang w:val="en-US"/>
              </w:rPr>
              <w:t>2</w:t>
            </w:r>
            <w:r w:rsidRPr="00010BD8">
              <w:rPr>
                <w:color w:val="333333"/>
                <w:lang w:val="en-US"/>
              </w:rPr>
              <w:t xml:space="preserve">) + pow(b, </w:t>
            </w:r>
            <w:r w:rsidRPr="00010BD8">
              <w:rPr>
                <w:b/>
                <w:bCs/>
                <w:color w:val="0000DD"/>
                <w:lang w:val="en-US"/>
              </w:rPr>
              <w:t>2</w:t>
            </w:r>
            <w:r w:rsidRPr="00010BD8">
              <w:rPr>
                <w:color w:val="333333"/>
                <w:lang w:val="en-US"/>
              </w:rPr>
              <w:t xml:space="preserve">) - pow(l2, </w:t>
            </w:r>
            <w:r w:rsidRPr="00010BD8">
              <w:rPr>
                <w:b/>
                <w:bCs/>
                <w:color w:val="0000DD"/>
                <w:lang w:val="en-US"/>
              </w:rPr>
              <w:t>2</w:t>
            </w:r>
            <w:r w:rsidRPr="00010BD8">
              <w:rPr>
                <w:color w:val="333333"/>
                <w:lang w:val="en-US"/>
              </w:rPr>
              <w:t xml:space="preserve">) - pow(l3, </w:t>
            </w:r>
            <w:r w:rsidRPr="00010BD8">
              <w:rPr>
                <w:b/>
                <w:bCs/>
                <w:color w:val="0000DD"/>
                <w:lang w:val="en-US"/>
              </w:rPr>
              <w:t>2</w:t>
            </w:r>
            <w:r w:rsidRPr="00010BD8">
              <w:rPr>
                <w:color w:val="333333"/>
                <w:lang w:val="en-US"/>
              </w:rPr>
              <w:t>))/</w:t>
            </w:r>
          </w:p>
          <w:p w14:paraId="29777ED9"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0000DD"/>
                <w:lang w:val="en-US"/>
              </w:rPr>
              <w:t>2</w:t>
            </w:r>
            <w:r w:rsidRPr="00010BD8">
              <w:rPr>
                <w:color w:val="333333"/>
                <w:lang w:val="en-US"/>
              </w:rPr>
              <w:t xml:space="preserve"> * l2 * l3));</w:t>
            </w:r>
          </w:p>
          <w:p w14:paraId="684A0D5E" w14:textId="77777777" w:rsidR="00010BD8" w:rsidRPr="00010BD8" w:rsidRDefault="00010BD8">
            <w:pPr>
              <w:pStyle w:val="HTML"/>
              <w:spacing w:line="244" w:lineRule="atLeast"/>
              <w:rPr>
                <w:color w:val="333333"/>
                <w:lang w:val="en-US"/>
              </w:rPr>
            </w:pPr>
            <w:r w:rsidRPr="00010BD8">
              <w:rPr>
                <w:color w:val="333333"/>
                <w:lang w:val="en-US"/>
              </w:rPr>
              <w:t xml:space="preserve">    </w:t>
            </w:r>
            <w:proofErr w:type="gramStart"/>
            <w:r w:rsidRPr="00010BD8">
              <w:rPr>
                <w:color w:val="333333"/>
                <w:lang w:val="en-US"/>
              </w:rPr>
              <w:t>s[</w:t>
            </w:r>
            <w:proofErr w:type="gramEnd"/>
            <w:r w:rsidRPr="00010BD8">
              <w:rPr>
                <w:b/>
                <w:bCs/>
                <w:color w:val="0000DD"/>
                <w:lang w:val="en-US"/>
              </w:rPr>
              <w:t>1</w:t>
            </w:r>
            <w:r w:rsidRPr="00010BD8">
              <w:rPr>
                <w:color w:val="333333"/>
                <w:lang w:val="en-US"/>
              </w:rPr>
              <w:t xml:space="preserve">] = </w:t>
            </w:r>
            <w:proofErr w:type="spellStart"/>
            <w:r w:rsidRPr="00010BD8">
              <w:rPr>
                <w:color w:val="333333"/>
                <w:lang w:val="en-US"/>
              </w:rPr>
              <w:t>atan</w:t>
            </w:r>
            <w:proofErr w:type="spellEnd"/>
            <w:r w:rsidRPr="00010BD8">
              <w:rPr>
                <w:color w:val="333333"/>
                <w:lang w:val="en-US"/>
              </w:rPr>
              <w:t>((al * (l3 * sin(s[</w:t>
            </w:r>
            <w:r w:rsidRPr="00010BD8">
              <w:rPr>
                <w:b/>
                <w:bCs/>
                <w:color w:val="0000DD"/>
                <w:lang w:val="en-US"/>
              </w:rPr>
              <w:t>2</w:t>
            </w:r>
            <w:r w:rsidRPr="00010BD8">
              <w:rPr>
                <w:color w:val="333333"/>
                <w:lang w:val="en-US"/>
              </w:rPr>
              <w:t>])+ l2) - b * l3 * sin(s[</w:t>
            </w:r>
            <w:r w:rsidRPr="00010BD8">
              <w:rPr>
                <w:b/>
                <w:bCs/>
                <w:color w:val="0000DD"/>
                <w:lang w:val="en-US"/>
              </w:rPr>
              <w:t>2</w:t>
            </w:r>
            <w:r w:rsidRPr="00010BD8">
              <w:rPr>
                <w:color w:val="333333"/>
                <w:lang w:val="en-US"/>
              </w:rPr>
              <w:t>]))/</w:t>
            </w:r>
          </w:p>
          <w:p w14:paraId="7BEFB460" w14:textId="77777777" w:rsidR="00010BD8" w:rsidRPr="00010BD8" w:rsidRDefault="00010BD8">
            <w:pPr>
              <w:pStyle w:val="HTML"/>
              <w:spacing w:line="244" w:lineRule="atLeast"/>
              <w:rPr>
                <w:color w:val="333333"/>
                <w:lang w:val="en-US"/>
              </w:rPr>
            </w:pPr>
            <w:r w:rsidRPr="00010BD8">
              <w:rPr>
                <w:color w:val="333333"/>
                <w:lang w:val="en-US"/>
              </w:rPr>
              <w:t xml:space="preserve">            b * (l3 * cos(</w:t>
            </w:r>
            <w:proofErr w:type="gramStart"/>
            <w:r w:rsidRPr="00010BD8">
              <w:rPr>
                <w:color w:val="333333"/>
                <w:lang w:val="en-US"/>
              </w:rPr>
              <w:t>s[</w:t>
            </w:r>
            <w:proofErr w:type="gramEnd"/>
            <w:r w:rsidRPr="00010BD8">
              <w:rPr>
                <w:b/>
                <w:bCs/>
                <w:color w:val="0000DD"/>
                <w:lang w:val="en-US"/>
              </w:rPr>
              <w:t>3</w:t>
            </w:r>
            <w:r w:rsidRPr="00010BD8">
              <w:rPr>
                <w:color w:val="333333"/>
                <w:lang w:val="en-US"/>
              </w:rPr>
              <w:t>]) + l2) + al * l3 * sin(s[</w:t>
            </w:r>
            <w:r w:rsidRPr="00010BD8">
              <w:rPr>
                <w:b/>
                <w:bCs/>
                <w:color w:val="0000DD"/>
                <w:lang w:val="en-US"/>
              </w:rPr>
              <w:t>2</w:t>
            </w:r>
            <w:r w:rsidRPr="00010BD8">
              <w:rPr>
                <w:color w:val="333333"/>
                <w:lang w:val="en-US"/>
              </w:rPr>
              <w:t>]));</w:t>
            </w:r>
          </w:p>
          <w:p w14:paraId="35E7AFED" w14:textId="77777777" w:rsidR="00010BD8" w:rsidRPr="00010BD8" w:rsidRDefault="00010BD8">
            <w:pPr>
              <w:pStyle w:val="HTML"/>
              <w:spacing w:line="244" w:lineRule="atLeast"/>
              <w:rPr>
                <w:color w:val="333333"/>
                <w:lang w:val="en-US"/>
              </w:rPr>
            </w:pPr>
            <w:r w:rsidRPr="00010BD8">
              <w:rPr>
                <w:color w:val="333333"/>
                <w:lang w:val="en-US"/>
              </w:rPr>
              <w:t xml:space="preserve">    </w:t>
            </w:r>
            <w:proofErr w:type="gramStart"/>
            <w:r w:rsidRPr="00010BD8">
              <w:rPr>
                <w:color w:val="333333"/>
                <w:lang w:val="en-US"/>
              </w:rPr>
              <w:t>s[</w:t>
            </w:r>
            <w:proofErr w:type="gramEnd"/>
            <w:r w:rsidRPr="00010BD8">
              <w:rPr>
                <w:b/>
                <w:bCs/>
                <w:color w:val="0000DD"/>
                <w:lang w:val="en-US"/>
              </w:rPr>
              <w:t>3</w:t>
            </w:r>
            <w:r w:rsidRPr="00010BD8">
              <w:rPr>
                <w:color w:val="333333"/>
                <w:lang w:val="en-US"/>
              </w:rPr>
              <w:t xml:space="preserve">] = </w:t>
            </w:r>
            <w:proofErr w:type="spellStart"/>
            <w:r w:rsidRPr="00010BD8">
              <w:rPr>
                <w:color w:val="333333"/>
                <w:lang w:val="en-US"/>
              </w:rPr>
              <w:t>acos</w:t>
            </w:r>
            <w:proofErr w:type="spellEnd"/>
            <w:r w:rsidRPr="00010BD8">
              <w:rPr>
                <w:color w:val="333333"/>
                <w:lang w:val="en-US"/>
              </w:rPr>
              <w:t>(-</w:t>
            </w:r>
            <w:proofErr w:type="spellStart"/>
            <w:r w:rsidRPr="00010BD8">
              <w:rPr>
                <w:color w:val="333333"/>
                <w:lang w:val="en-US"/>
              </w:rPr>
              <w:t>az</w:t>
            </w:r>
            <w:proofErr w:type="spellEnd"/>
            <w:r w:rsidRPr="00010BD8">
              <w:rPr>
                <w:color w:val="333333"/>
                <w:lang w:val="en-US"/>
              </w:rPr>
              <w:t>) - s[</w:t>
            </w:r>
            <w:r w:rsidRPr="00010BD8">
              <w:rPr>
                <w:b/>
                <w:bCs/>
                <w:color w:val="0000DD"/>
                <w:lang w:val="en-US"/>
              </w:rPr>
              <w:t>2</w:t>
            </w:r>
            <w:r w:rsidRPr="00010BD8">
              <w:rPr>
                <w:color w:val="333333"/>
                <w:lang w:val="en-US"/>
              </w:rPr>
              <w:t>] - s[</w:t>
            </w:r>
            <w:r w:rsidRPr="00010BD8">
              <w:rPr>
                <w:b/>
                <w:bCs/>
                <w:color w:val="0000DD"/>
                <w:lang w:val="en-US"/>
              </w:rPr>
              <w:t>1</w:t>
            </w:r>
            <w:r w:rsidRPr="00010BD8">
              <w:rPr>
                <w:color w:val="333333"/>
                <w:lang w:val="en-US"/>
              </w:rPr>
              <w:t>];</w:t>
            </w:r>
          </w:p>
          <w:p w14:paraId="1454E40D" w14:textId="77777777" w:rsidR="00010BD8" w:rsidRPr="00010BD8" w:rsidRDefault="00010BD8">
            <w:pPr>
              <w:pStyle w:val="HTML"/>
              <w:spacing w:line="244" w:lineRule="atLeast"/>
              <w:rPr>
                <w:color w:val="333333"/>
                <w:lang w:val="en-US"/>
              </w:rPr>
            </w:pPr>
            <w:r w:rsidRPr="00010BD8">
              <w:rPr>
                <w:color w:val="333333"/>
                <w:lang w:val="en-US"/>
              </w:rPr>
              <w:t xml:space="preserve">    </w:t>
            </w:r>
            <w:r w:rsidRPr="00010BD8">
              <w:rPr>
                <w:b/>
                <w:bCs/>
                <w:color w:val="333399"/>
                <w:lang w:val="en-US"/>
              </w:rPr>
              <w:t>float</w:t>
            </w:r>
            <w:r w:rsidRPr="00010BD8">
              <w:rPr>
                <w:color w:val="333333"/>
                <w:lang w:val="en-US"/>
              </w:rPr>
              <w:t xml:space="preserve"> *s2 = s;</w:t>
            </w:r>
          </w:p>
          <w:p w14:paraId="17BD8F1B" w14:textId="77777777" w:rsidR="00010BD8" w:rsidRDefault="00010BD8">
            <w:pPr>
              <w:pStyle w:val="HTML"/>
              <w:spacing w:line="244" w:lineRule="atLeast"/>
              <w:rPr>
                <w:color w:val="333333"/>
              </w:rPr>
            </w:pPr>
            <w:r w:rsidRPr="00010BD8">
              <w:rPr>
                <w:color w:val="333333"/>
                <w:lang w:val="en-US"/>
              </w:rPr>
              <w:t xml:space="preserve">    </w:t>
            </w:r>
            <w:proofErr w:type="spellStart"/>
            <w:r>
              <w:rPr>
                <w:b/>
                <w:bCs/>
                <w:color w:val="008800"/>
              </w:rPr>
              <w:t>return</w:t>
            </w:r>
            <w:proofErr w:type="spellEnd"/>
            <w:r>
              <w:rPr>
                <w:color w:val="333333"/>
              </w:rPr>
              <w:t xml:space="preserve"> s2;</w:t>
            </w:r>
          </w:p>
          <w:p w14:paraId="5E27C41E" w14:textId="77777777" w:rsidR="00010BD8" w:rsidRDefault="00010BD8">
            <w:pPr>
              <w:pStyle w:val="HTML"/>
              <w:spacing w:line="244" w:lineRule="atLeast"/>
              <w:rPr>
                <w:color w:val="333333"/>
              </w:rPr>
            </w:pPr>
            <w:r>
              <w:rPr>
                <w:color w:val="333333"/>
              </w:rPr>
              <w:t>}</w:t>
            </w:r>
          </w:p>
        </w:tc>
      </w:tr>
    </w:tbl>
    <w:p w14:paraId="088CDF2C" w14:textId="77777777" w:rsidR="00A0170B" w:rsidRPr="00A0170B" w:rsidRDefault="00A0170B" w:rsidP="00010BD8">
      <w:pPr>
        <w:pStyle w:val="HTML"/>
      </w:pPr>
    </w:p>
    <w:sectPr w:rsidR="00A0170B" w:rsidRPr="00A0170B" w:rsidSect="00E32865">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19118" w14:textId="77777777" w:rsidR="00917E36" w:rsidRDefault="00917E36" w:rsidP="000E4950">
      <w:pPr>
        <w:spacing w:after="0" w:line="240" w:lineRule="auto"/>
      </w:pPr>
      <w:r>
        <w:separator/>
      </w:r>
    </w:p>
  </w:endnote>
  <w:endnote w:type="continuationSeparator" w:id="0">
    <w:p w14:paraId="4D7A0358" w14:textId="77777777" w:rsidR="00917E36" w:rsidRDefault="00917E36" w:rsidP="000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9084"/>
      <w:docPartObj>
        <w:docPartGallery w:val="Page Numbers (Bottom of Page)"/>
        <w:docPartUnique/>
      </w:docPartObj>
    </w:sdtPr>
    <w:sdtContent>
      <w:p w14:paraId="7EB08A85" w14:textId="42D2A385" w:rsidR="00197DA4" w:rsidRDefault="00197DA4">
        <w:pPr>
          <w:pStyle w:val="af9"/>
          <w:jc w:val="center"/>
        </w:pPr>
        <w:r>
          <w:rPr>
            <w:noProof/>
          </w:rPr>
          <w:fldChar w:fldCharType="begin"/>
        </w:r>
        <w:r>
          <w:rPr>
            <w:noProof/>
          </w:rPr>
          <w:instrText>PAGE   \* MERGEFORMAT</w:instrText>
        </w:r>
        <w:r>
          <w:rPr>
            <w:noProof/>
          </w:rPr>
          <w:fldChar w:fldCharType="separate"/>
        </w:r>
        <w:r w:rsidR="00126B52">
          <w:rPr>
            <w:noProof/>
          </w:rPr>
          <w:t>33</w:t>
        </w:r>
        <w:r>
          <w:rPr>
            <w:noProof/>
          </w:rPr>
          <w:fldChar w:fldCharType="end"/>
        </w:r>
      </w:p>
    </w:sdtContent>
  </w:sdt>
  <w:p w14:paraId="55BF0B59" w14:textId="77777777" w:rsidR="00197DA4" w:rsidRDefault="00197DA4">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54F51" w14:textId="77777777" w:rsidR="00917E36" w:rsidRDefault="00917E36" w:rsidP="000E4950">
      <w:pPr>
        <w:spacing w:after="0" w:line="240" w:lineRule="auto"/>
      </w:pPr>
      <w:r>
        <w:separator/>
      </w:r>
    </w:p>
  </w:footnote>
  <w:footnote w:type="continuationSeparator" w:id="0">
    <w:p w14:paraId="72E69B5A" w14:textId="77777777" w:rsidR="00917E36" w:rsidRDefault="00917E36" w:rsidP="000E4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76"/>
    <w:multiLevelType w:val="multilevel"/>
    <w:tmpl w:val="D46602B4"/>
    <w:lvl w:ilvl="0">
      <w:start w:val="1"/>
      <w:numFmt w:val="decimal"/>
      <w:lvlText w:val="%1"/>
      <w:lvlJc w:val="center"/>
      <w:pPr>
        <w:ind w:left="0" w:firstLine="0"/>
      </w:pPr>
      <w:rPr>
        <w:rFonts w:hint="default"/>
      </w:rPr>
    </w:lvl>
    <w:lvl w:ilvl="1">
      <w:start w:val="1"/>
      <w:numFmt w:val="decimal"/>
      <w:pStyle w:val="a"/>
      <w:lvlText w:val="%1.%2"/>
      <w:lvlJc w:val="left"/>
      <w:pPr>
        <w:ind w:left="0" w:firstLine="0"/>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21A43922"/>
    <w:multiLevelType w:val="hybridMultilevel"/>
    <w:tmpl w:val="9294D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2A4E2B"/>
    <w:multiLevelType w:val="hybridMultilevel"/>
    <w:tmpl w:val="3DEC05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703B59"/>
    <w:multiLevelType w:val="multilevel"/>
    <w:tmpl w:val="EE248F3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B6A0312"/>
    <w:multiLevelType w:val="multilevel"/>
    <w:tmpl w:val="84BA4228"/>
    <w:styleLink w:val="10"/>
    <w:lvl w:ilvl="0">
      <w:start w:val="1"/>
      <w:numFmt w:val="decimal"/>
      <w:lvlText w:val="%1"/>
      <w:lvlJc w:val="left"/>
      <w:pPr>
        <w:ind w:left="1429" w:hanging="360"/>
      </w:pPr>
      <w:rPr>
        <w:rFonts w:hint="default"/>
      </w:rPr>
    </w:lvl>
    <w:lvl w:ilvl="1">
      <w:start w:val="1"/>
      <w:numFmt w:val="decimal"/>
      <w:lvlText w:val="%2."/>
      <w:lvlJc w:val="left"/>
      <w:pPr>
        <w:ind w:left="2149" w:hanging="360"/>
      </w:pPr>
    </w:lvl>
    <w:lvl w:ilvl="2">
      <w:start w:val="1"/>
      <w:numFmt w:val="decimal"/>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5E454918"/>
    <w:multiLevelType w:val="hybridMultilevel"/>
    <w:tmpl w:val="B288A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4112A"/>
    <w:multiLevelType w:val="hybridMultilevel"/>
    <w:tmpl w:val="57282CCC"/>
    <w:lvl w:ilvl="0" w:tplc="2CAAD1A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3F"/>
    <w:rsid w:val="00002965"/>
    <w:rsid w:val="00010BD8"/>
    <w:rsid w:val="00010DF2"/>
    <w:rsid w:val="000265B5"/>
    <w:rsid w:val="0003233F"/>
    <w:rsid w:val="0003276F"/>
    <w:rsid w:val="00066DA5"/>
    <w:rsid w:val="000726CF"/>
    <w:rsid w:val="000855E3"/>
    <w:rsid w:val="000A09E2"/>
    <w:rsid w:val="000A0DE8"/>
    <w:rsid w:val="000B3D04"/>
    <w:rsid w:val="000C4EAC"/>
    <w:rsid w:val="000D4FCB"/>
    <w:rsid w:val="000D76A6"/>
    <w:rsid w:val="000E1312"/>
    <w:rsid w:val="000E3B84"/>
    <w:rsid w:val="000E4950"/>
    <w:rsid w:val="000E6A6C"/>
    <w:rsid w:val="000F6354"/>
    <w:rsid w:val="00101BCF"/>
    <w:rsid w:val="001200CF"/>
    <w:rsid w:val="00126B52"/>
    <w:rsid w:val="00140F43"/>
    <w:rsid w:val="00144CE6"/>
    <w:rsid w:val="00147771"/>
    <w:rsid w:val="0018379E"/>
    <w:rsid w:val="00193A33"/>
    <w:rsid w:val="00197DA4"/>
    <w:rsid w:val="001B2887"/>
    <w:rsid w:val="001B6897"/>
    <w:rsid w:val="001C35F5"/>
    <w:rsid w:val="001E2A8B"/>
    <w:rsid w:val="001E705A"/>
    <w:rsid w:val="001F6FC0"/>
    <w:rsid w:val="0021291D"/>
    <w:rsid w:val="002333A6"/>
    <w:rsid w:val="0024082F"/>
    <w:rsid w:val="00240B7B"/>
    <w:rsid w:val="002579DE"/>
    <w:rsid w:val="00260F06"/>
    <w:rsid w:val="00262426"/>
    <w:rsid w:val="00271E29"/>
    <w:rsid w:val="0029164F"/>
    <w:rsid w:val="002A1BB0"/>
    <w:rsid w:val="002B0CE5"/>
    <w:rsid w:val="002B1BF0"/>
    <w:rsid w:val="002B3EC7"/>
    <w:rsid w:val="002B6170"/>
    <w:rsid w:val="002C08E6"/>
    <w:rsid w:val="002C18B3"/>
    <w:rsid w:val="002C66D9"/>
    <w:rsid w:val="002C6BCB"/>
    <w:rsid w:val="002D70DF"/>
    <w:rsid w:val="002E51FD"/>
    <w:rsid w:val="002E559C"/>
    <w:rsid w:val="002E76E8"/>
    <w:rsid w:val="002F7C4F"/>
    <w:rsid w:val="003012FA"/>
    <w:rsid w:val="00320FA6"/>
    <w:rsid w:val="00334B3B"/>
    <w:rsid w:val="00345667"/>
    <w:rsid w:val="00357F93"/>
    <w:rsid w:val="00375196"/>
    <w:rsid w:val="00386775"/>
    <w:rsid w:val="00387713"/>
    <w:rsid w:val="00392522"/>
    <w:rsid w:val="00392F17"/>
    <w:rsid w:val="00393536"/>
    <w:rsid w:val="003A06EE"/>
    <w:rsid w:val="003A4A78"/>
    <w:rsid w:val="003C048C"/>
    <w:rsid w:val="003E75C6"/>
    <w:rsid w:val="003F0577"/>
    <w:rsid w:val="00423EB5"/>
    <w:rsid w:val="00432C08"/>
    <w:rsid w:val="004341B5"/>
    <w:rsid w:val="00456D74"/>
    <w:rsid w:val="00460BC5"/>
    <w:rsid w:val="004648C8"/>
    <w:rsid w:val="00474B56"/>
    <w:rsid w:val="00480130"/>
    <w:rsid w:val="00485D70"/>
    <w:rsid w:val="004A2B1A"/>
    <w:rsid w:val="004B656D"/>
    <w:rsid w:val="004E4ED8"/>
    <w:rsid w:val="004F72CC"/>
    <w:rsid w:val="00510D71"/>
    <w:rsid w:val="005147A5"/>
    <w:rsid w:val="00515758"/>
    <w:rsid w:val="00522E84"/>
    <w:rsid w:val="00526309"/>
    <w:rsid w:val="0053414C"/>
    <w:rsid w:val="005521F0"/>
    <w:rsid w:val="00555003"/>
    <w:rsid w:val="00563D6E"/>
    <w:rsid w:val="00571F0A"/>
    <w:rsid w:val="005816BD"/>
    <w:rsid w:val="00583AB7"/>
    <w:rsid w:val="005A2442"/>
    <w:rsid w:val="005A7808"/>
    <w:rsid w:val="005C282A"/>
    <w:rsid w:val="005D2EFD"/>
    <w:rsid w:val="005E618D"/>
    <w:rsid w:val="00610AD5"/>
    <w:rsid w:val="00611E6B"/>
    <w:rsid w:val="0062101B"/>
    <w:rsid w:val="00635BA8"/>
    <w:rsid w:val="00636792"/>
    <w:rsid w:val="00657A1C"/>
    <w:rsid w:val="0068685D"/>
    <w:rsid w:val="006958E5"/>
    <w:rsid w:val="006D3CD5"/>
    <w:rsid w:val="006D6D39"/>
    <w:rsid w:val="006D6F75"/>
    <w:rsid w:val="006F6048"/>
    <w:rsid w:val="006F698E"/>
    <w:rsid w:val="00700912"/>
    <w:rsid w:val="00701973"/>
    <w:rsid w:val="00702F9A"/>
    <w:rsid w:val="00724619"/>
    <w:rsid w:val="00742101"/>
    <w:rsid w:val="007435CE"/>
    <w:rsid w:val="00746284"/>
    <w:rsid w:val="00746687"/>
    <w:rsid w:val="00762028"/>
    <w:rsid w:val="0076692F"/>
    <w:rsid w:val="00775262"/>
    <w:rsid w:val="00786BAD"/>
    <w:rsid w:val="00794287"/>
    <w:rsid w:val="007A6B8C"/>
    <w:rsid w:val="007A70FA"/>
    <w:rsid w:val="007B1CC0"/>
    <w:rsid w:val="007C3975"/>
    <w:rsid w:val="007C6F66"/>
    <w:rsid w:val="007C75EB"/>
    <w:rsid w:val="007D1E3F"/>
    <w:rsid w:val="007D472A"/>
    <w:rsid w:val="00800936"/>
    <w:rsid w:val="0080121C"/>
    <w:rsid w:val="008018ED"/>
    <w:rsid w:val="00821A6F"/>
    <w:rsid w:val="00834CE8"/>
    <w:rsid w:val="008369C5"/>
    <w:rsid w:val="00842069"/>
    <w:rsid w:val="00847833"/>
    <w:rsid w:val="00871E1D"/>
    <w:rsid w:val="00874555"/>
    <w:rsid w:val="00880521"/>
    <w:rsid w:val="00882E73"/>
    <w:rsid w:val="00890FED"/>
    <w:rsid w:val="008945E2"/>
    <w:rsid w:val="008A020D"/>
    <w:rsid w:val="008A7942"/>
    <w:rsid w:val="008A7C81"/>
    <w:rsid w:val="008B6770"/>
    <w:rsid w:val="008D00A0"/>
    <w:rsid w:val="008E2693"/>
    <w:rsid w:val="009071D3"/>
    <w:rsid w:val="00917E36"/>
    <w:rsid w:val="00933B5E"/>
    <w:rsid w:val="00942DFC"/>
    <w:rsid w:val="00950AE0"/>
    <w:rsid w:val="00955D75"/>
    <w:rsid w:val="00963439"/>
    <w:rsid w:val="00977071"/>
    <w:rsid w:val="009778DD"/>
    <w:rsid w:val="00985701"/>
    <w:rsid w:val="009A0F91"/>
    <w:rsid w:val="009B28F5"/>
    <w:rsid w:val="009B75EB"/>
    <w:rsid w:val="009C201B"/>
    <w:rsid w:val="009D3A40"/>
    <w:rsid w:val="009D3F5E"/>
    <w:rsid w:val="009D4EE5"/>
    <w:rsid w:val="009F675F"/>
    <w:rsid w:val="00A0170B"/>
    <w:rsid w:val="00A06FCF"/>
    <w:rsid w:val="00A149CB"/>
    <w:rsid w:val="00A15526"/>
    <w:rsid w:val="00A37AEC"/>
    <w:rsid w:val="00A37E97"/>
    <w:rsid w:val="00A41498"/>
    <w:rsid w:val="00A45798"/>
    <w:rsid w:val="00A4764C"/>
    <w:rsid w:val="00A545EC"/>
    <w:rsid w:val="00A545F2"/>
    <w:rsid w:val="00A63894"/>
    <w:rsid w:val="00A6740F"/>
    <w:rsid w:val="00A74299"/>
    <w:rsid w:val="00A755FC"/>
    <w:rsid w:val="00A76F6A"/>
    <w:rsid w:val="00A96932"/>
    <w:rsid w:val="00A97806"/>
    <w:rsid w:val="00A97FE8"/>
    <w:rsid w:val="00AA1C79"/>
    <w:rsid w:val="00AA21ED"/>
    <w:rsid w:val="00AC0541"/>
    <w:rsid w:val="00AD0630"/>
    <w:rsid w:val="00AE31EF"/>
    <w:rsid w:val="00B00587"/>
    <w:rsid w:val="00B108A3"/>
    <w:rsid w:val="00B15A89"/>
    <w:rsid w:val="00B31561"/>
    <w:rsid w:val="00B377FA"/>
    <w:rsid w:val="00B6794F"/>
    <w:rsid w:val="00B67FF7"/>
    <w:rsid w:val="00B721E2"/>
    <w:rsid w:val="00B8195A"/>
    <w:rsid w:val="00B87BC8"/>
    <w:rsid w:val="00B90FC9"/>
    <w:rsid w:val="00BC7CC4"/>
    <w:rsid w:val="00BE2E90"/>
    <w:rsid w:val="00BF4158"/>
    <w:rsid w:val="00C04E12"/>
    <w:rsid w:val="00C1027F"/>
    <w:rsid w:val="00C112C5"/>
    <w:rsid w:val="00C120B6"/>
    <w:rsid w:val="00C2716E"/>
    <w:rsid w:val="00C356CC"/>
    <w:rsid w:val="00C40DC7"/>
    <w:rsid w:val="00C43AC9"/>
    <w:rsid w:val="00C50161"/>
    <w:rsid w:val="00C534BA"/>
    <w:rsid w:val="00C57384"/>
    <w:rsid w:val="00C65850"/>
    <w:rsid w:val="00C74813"/>
    <w:rsid w:val="00C80867"/>
    <w:rsid w:val="00CA38E0"/>
    <w:rsid w:val="00CA69F0"/>
    <w:rsid w:val="00CA7790"/>
    <w:rsid w:val="00CD37F5"/>
    <w:rsid w:val="00CE3C96"/>
    <w:rsid w:val="00CE6FD3"/>
    <w:rsid w:val="00D01336"/>
    <w:rsid w:val="00D12223"/>
    <w:rsid w:val="00D162D9"/>
    <w:rsid w:val="00D233F5"/>
    <w:rsid w:val="00D328FD"/>
    <w:rsid w:val="00D4178C"/>
    <w:rsid w:val="00D47EF7"/>
    <w:rsid w:val="00D52FC7"/>
    <w:rsid w:val="00D53062"/>
    <w:rsid w:val="00D5407E"/>
    <w:rsid w:val="00D60C14"/>
    <w:rsid w:val="00D6388A"/>
    <w:rsid w:val="00D67979"/>
    <w:rsid w:val="00D67E01"/>
    <w:rsid w:val="00D75E15"/>
    <w:rsid w:val="00D8271C"/>
    <w:rsid w:val="00DA338F"/>
    <w:rsid w:val="00DB6872"/>
    <w:rsid w:val="00DC3B23"/>
    <w:rsid w:val="00E03F15"/>
    <w:rsid w:val="00E30DA5"/>
    <w:rsid w:val="00E32865"/>
    <w:rsid w:val="00E42C64"/>
    <w:rsid w:val="00E43291"/>
    <w:rsid w:val="00E44183"/>
    <w:rsid w:val="00E46B9B"/>
    <w:rsid w:val="00E669D9"/>
    <w:rsid w:val="00E873D8"/>
    <w:rsid w:val="00E90BD5"/>
    <w:rsid w:val="00EB1D66"/>
    <w:rsid w:val="00ED1DF1"/>
    <w:rsid w:val="00EE1C2C"/>
    <w:rsid w:val="00EF60C3"/>
    <w:rsid w:val="00F000E8"/>
    <w:rsid w:val="00F00516"/>
    <w:rsid w:val="00F1131E"/>
    <w:rsid w:val="00F2599D"/>
    <w:rsid w:val="00F267B2"/>
    <w:rsid w:val="00F375E4"/>
    <w:rsid w:val="00F431E5"/>
    <w:rsid w:val="00F50CF7"/>
    <w:rsid w:val="00F52C1F"/>
    <w:rsid w:val="00F637B1"/>
    <w:rsid w:val="00F73C3F"/>
    <w:rsid w:val="00F918A5"/>
    <w:rsid w:val="00F93E1D"/>
    <w:rsid w:val="00FB18C3"/>
    <w:rsid w:val="00FB48DA"/>
    <w:rsid w:val="00FC444A"/>
    <w:rsid w:val="00FD184B"/>
    <w:rsid w:val="00FD228C"/>
    <w:rsid w:val="00FD4325"/>
    <w:rsid w:val="00FD7FA0"/>
    <w:rsid w:val="00FE5CBF"/>
    <w:rsid w:val="00FF3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DA48"/>
  <w15:docId w15:val="{3D01ADA0-6AFE-45B3-9B48-D6F90DD7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9E2"/>
  </w:style>
  <w:style w:type="paragraph" w:styleId="1">
    <w:name w:val="heading 1"/>
    <w:basedOn w:val="a0"/>
    <w:next w:val="a0"/>
    <w:link w:val="11"/>
    <w:uiPriority w:val="9"/>
    <w:qFormat/>
    <w:rsid w:val="007A70FA"/>
    <w:pPr>
      <w:keepNext/>
      <w:keepLines/>
      <w:numPr>
        <w:numId w:val="6"/>
      </w:numPr>
      <w:spacing w:line="360" w:lineRule="auto"/>
      <w:ind w:left="0"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0"/>
    <w:next w:val="a0"/>
    <w:link w:val="20"/>
    <w:uiPriority w:val="9"/>
    <w:unhideWhenUsed/>
    <w:qFormat/>
    <w:rsid w:val="007A70FA"/>
    <w:pPr>
      <w:keepNext/>
      <w:keepLines/>
      <w:numPr>
        <w:ilvl w:val="1"/>
        <w:numId w:val="6"/>
      </w:numPr>
      <w:spacing w:line="360" w:lineRule="auto"/>
      <w:ind w:left="0" w:firstLine="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iPriority w:val="9"/>
    <w:unhideWhenUsed/>
    <w:qFormat/>
    <w:rsid w:val="00FE5CB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6D6F7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6D6F7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6D6F7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D6F7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6D6F7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6D6F7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Текст"/>
    <w:basedOn w:val="a0"/>
    <w:link w:val="a5"/>
    <w:qFormat/>
    <w:rsid w:val="008A7942"/>
    <w:pPr>
      <w:spacing w:line="360" w:lineRule="auto"/>
      <w:ind w:firstLine="709"/>
      <w:jc w:val="both"/>
    </w:pPr>
    <w:rPr>
      <w:rFonts w:ascii="Times New Roman" w:hAnsi="Times New Roman" w:cs="Times New Roman"/>
      <w:sz w:val="28"/>
      <w:szCs w:val="28"/>
    </w:rPr>
  </w:style>
  <w:style w:type="paragraph" w:customStyle="1" w:styleId="a6">
    <w:name w:val="МойЗаголовок"/>
    <w:basedOn w:val="a7"/>
    <w:link w:val="a8"/>
    <w:qFormat/>
    <w:rsid w:val="00A755FC"/>
    <w:pPr>
      <w:spacing w:after="240"/>
      <w:ind w:left="431" w:hanging="431"/>
    </w:pPr>
  </w:style>
  <w:style w:type="character" w:customStyle="1" w:styleId="a5">
    <w:name w:val="МойТекст Знак"/>
    <w:basedOn w:val="a1"/>
    <w:link w:val="a4"/>
    <w:rsid w:val="008A7942"/>
    <w:rPr>
      <w:rFonts w:ascii="Times New Roman" w:hAnsi="Times New Roman" w:cs="Times New Roman"/>
      <w:sz w:val="28"/>
      <w:szCs w:val="28"/>
    </w:rPr>
  </w:style>
  <w:style w:type="character" w:customStyle="1" w:styleId="30">
    <w:name w:val="Заголовок 3 Знак"/>
    <w:basedOn w:val="a1"/>
    <w:link w:val="3"/>
    <w:uiPriority w:val="9"/>
    <w:rsid w:val="00FE5CBF"/>
    <w:rPr>
      <w:rFonts w:asciiTheme="majorHAnsi" w:eastAsiaTheme="majorEastAsia" w:hAnsiTheme="majorHAnsi" w:cstheme="majorBidi"/>
      <w:color w:val="1F4D78" w:themeColor="accent1" w:themeShade="7F"/>
      <w:sz w:val="24"/>
      <w:szCs w:val="24"/>
    </w:rPr>
  </w:style>
  <w:style w:type="character" w:customStyle="1" w:styleId="a8">
    <w:name w:val="МойЗаголовок Знак"/>
    <w:basedOn w:val="a5"/>
    <w:link w:val="a6"/>
    <w:rsid w:val="00A755FC"/>
    <w:rPr>
      <w:rFonts w:ascii="Times New Roman" w:eastAsiaTheme="majorEastAsia" w:hAnsi="Times New Roman" w:cs="Times New Roman"/>
      <w:b/>
      <w:color w:val="000000" w:themeColor="text1"/>
      <w:sz w:val="28"/>
      <w:szCs w:val="28"/>
    </w:rPr>
  </w:style>
  <w:style w:type="paragraph" w:styleId="12">
    <w:name w:val="toc 1"/>
    <w:basedOn w:val="a0"/>
    <w:next w:val="a0"/>
    <w:autoRedefine/>
    <w:uiPriority w:val="39"/>
    <w:unhideWhenUsed/>
    <w:rsid w:val="00FE5CBF"/>
    <w:pPr>
      <w:spacing w:after="100"/>
    </w:pPr>
    <w:rPr>
      <w:rFonts w:ascii="Times New Roman" w:hAnsi="Times New Roman"/>
      <w:sz w:val="28"/>
    </w:rPr>
  </w:style>
  <w:style w:type="character" w:customStyle="1" w:styleId="20">
    <w:name w:val="Заголовок 2 Знак"/>
    <w:basedOn w:val="a1"/>
    <w:link w:val="2"/>
    <w:uiPriority w:val="9"/>
    <w:rsid w:val="007A70FA"/>
    <w:rPr>
      <w:rFonts w:ascii="Times New Roman" w:eastAsiaTheme="majorEastAsia" w:hAnsi="Times New Roman" w:cstheme="majorBidi"/>
      <w:b/>
      <w:color w:val="000000" w:themeColor="text1"/>
      <w:sz w:val="28"/>
      <w:szCs w:val="26"/>
    </w:rPr>
  </w:style>
  <w:style w:type="character" w:customStyle="1" w:styleId="11">
    <w:name w:val="Заголовок 1 Знак"/>
    <w:basedOn w:val="a1"/>
    <w:link w:val="1"/>
    <w:uiPriority w:val="9"/>
    <w:rsid w:val="007A70FA"/>
    <w:rPr>
      <w:rFonts w:ascii="Times New Roman" w:eastAsiaTheme="majorEastAsia" w:hAnsi="Times New Roman" w:cstheme="majorBidi"/>
      <w:b/>
      <w:color w:val="000000" w:themeColor="text1"/>
      <w:sz w:val="28"/>
      <w:szCs w:val="32"/>
    </w:rPr>
  </w:style>
  <w:style w:type="character" w:styleId="a9">
    <w:name w:val="Hyperlink"/>
    <w:basedOn w:val="a1"/>
    <w:uiPriority w:val="99"/>
    <w:unhideWhenUsed/>
    <w:rsid w:val="00FE5CBF"/>
    <w:rPr>
      <w:color w:val="0563C1" w:themeColor="hyperlink"/>
      <w:u w:val="single"/>
    </w:rPr>
  </w:style>
  <w:style w:type="paragraph" w:styleId="aa">
    <w:name w:val="Normal (Web)"/>
    <w:basedOn w:val="a0"/>
    <w:uiPriority w:val="99"/>
    <w:semiHidden/>
    <w:unhideWhenUsed/>
    <w:rsid w:val="0079428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0"/>
    <w:link w:val="HTML0"/>
    <w:uiPriority w:val="99"/>
    <w:semiHidden/>
    <w:unhideWhenUsed/>
    <w:rsid w:val="000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855E3"/>
    <w:rPr>
      <w:rFonts w:ascii="Courier New" w:eastAsia="Times New Roman" w:hAnsi="Courier New" w:cs="Courier New"/>
      <w:sz w:val="20"/>
      <w:szCs w:val="20"/>
      <w:lang w:eastAsia="ru-RU"/>
    </w:rPr>
  </w:style>
  <w:style w:type="paragraph" w:customStyle="1" w:styleId="ab">
    <w:name w:val="МойЗагБезНомера"/>
    <w:basedOn w:val="a6"/>
    <w:link w:val="ac"/>
    <w:qFormat/>
    <w:rsid w:val="007A70FA"/>
    <w:pPr>
      <w:numPr>
        <w:numId w:val="0"/>
      </w:numPr>
    </w:pPr>
    <w:rPr>
      <w:b/>
    </w:rPr>
  </w:style>
  <w:style w:type="paragraph" w:customStyle="1" w:styleId="a">
    <w:name w:val="МойПодзаголовок"/>
    <w:basedOn w:val="a6"/>
    <w:link w:val="ad"/>
    <w:qFormat/>
    <w:rsid w:val="00A755FC"/>
    <w:pPr>
      <w:numPr>
        <w:ilvl w:val="1"/>
        <w:numId w:val="1"/>
      </w:numPr>
      <w:spacing w:after="120"/>
      <w:jc w:val="left"/>
    </w:pPr>
    <w:rPr>
      <w:lang w:val="en-US"/>
    </w:rPr>
  </w:style>
  <w:style w:type="character" w:customStyle="1" w:styleId="ac">
    <w:name w:val="МойЗагБезНомера Знак"/>
    <w:basedOn w:val="a8"/>
    <w:link w:val="ab"/>
    <w:rsid w:val="007A70FA"/>
    <w:rPr>
      <w:rFonts w:ascii="Times New Roman" w:eastAsiaTheme="majorEastAsia" w:hAnsi="Times New Roman" w:cs="Times New Roman"/>
      <w:b/>
      <w:color w:val="000000" w:themeColor="text1"/>
      <w:sz w:val="28"/>
      <w:szCs w:val="28"/>
    </w:rPr>
  </w:style>
  <w:style w:type="table" w:styleId="ae">
    <w:name w:val="Table Grid"/>
    <w:basedOn w:val="a2"/>
    <w:uiPriority w:val="39"/>
    <w:rsid w:val="00A3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МойПодзаголовок Знак"/>
    <w:basedOn w:val="a5"/>
    <w:link w:val="a"/>
    <w:rsid w:val="00A755FC"/>
    <w:rPr>
      <w:rFonts w:ascii="Times New Roman" w:eastAsiaTheme="majorEastAsia" w:hAnsi="Times New Roman" w:cs="Times New Roman"/>
      <w:b/>
      <w:color w:val="000000" w:themeColor="text1"/>
      <w:sz w:val="28"/>
      <w:szCs w:val="28"/>
      <w:lang w:val="en-US"/>
    </w:rPr>
  </w:style>
  <w:style w:type="character" w:styleId="af">
    <w:name w:val="Placeholder Text"/>
    <w:basedOn w:val="a1"/>
    <w:uiPriority w:val="99"/>
    <w:semiHidden/>
    <w:rsid w:val="00A37AEC"/>
    <w:rPr>
      <w:color w:val="808080"/>
    </w:rPr>
  </w:style>
  <w:style w:type="paragraph" w:styleId="af0">
    <w:name w:val="caption"/>
    <w:basedOn w:val="a0"/>
    <w:next w:val="a0"/>
    <w:uiPriority w:val="35"/>
    <w:unhideWhenUsed/>
    <w:qFormat/>
    <w:rsid w:val="00432C08"/>
    <w:pPr>
      <w:spacing w:after="200" w:line="240" w:lineRule="auto"/>
    </w:pPr>
    <w:rPr>
      <w:rFonts w:ascii="Times New Roman" w:hAnsi="Times New Roman"/>
      <w:iCs/>
      <w:color w:val="000000" w:themeColor="text1"/>
      <w:sz w:val="28"/>
      <w:szCs w:val="18"/>
    </w:rPr>
  </w:style>
  <w:style w:type="paragraph" w:styleId="21">
    <w:name w:val="toc 2"/>
    <w:basedOn w:val="a0"/>
    <w:next w:val="a0"/>
    <w:autoRedefine/>
    <w:uiPriority w:val="39"/>
    <w:unhideWhenUsed/>
    <w:rsid w:val="006F698E"/>
    <w:pPr>
      <w:spacing w:after="100"/>
      <w:ind w:left="220"/>
    </w:pPr>
    <w:rPr>
      <w:rFonts w:ascii="Times New Roman" w:hAnsi="Times New Roman"/>
      <w:sz w:val="28"/>
    </w:rPr>
  </w:style>
  <w:style w:type="paragraph" w:styleId="af1">
    <w:name w:val="List Paragraph"/>
    <w:basedOn w:val="a0"/>
    <w:link w:val="af2"/>
    <w:uiPriority w:val="34"/>
    <w:qFormat/>
    <w:rsid w:val="006D6F75"/>
    <w:pPr>
      <w:ind w:left="720"/>
      <w:contextualSpacing/>
    </w:pPr>
  </w:style>
  <w:style w:type="paragraph" w:customStyle="1" w:styleId="a7">
    <w:name w:val="Раздел"/>
    <w:basedOn w:val="1"/>
    <w:link w:val="af3"/>
    <w:qFormat/>
    <w:rsid w:val="006D6F75"/>
    <w:pPr>
      <w:ind w:left="432" w:hanging="432"/>
    </w:pPr>
    <w:rPr>
      <w:rFonts w:cs="Times New Roman"/>
      <w:b w:val="0"/>
      <w:szCs w:val="28"/>
    </w:rPr>
  </w:style>
  <w:style w:type="character" w:customStyle="1" w:styleId="40">
    <w:name w:val="Заголовок 4 Знак"/>
    <w:basedOn w:val="a1"/>
    <w:link w:val="4"/>
    <w:uiPriority w:val="9"/>
    <w:semiHidden/>
    <w:rsid w:val="006D6F75"/>
    <w:rPr>
      <w:rFonts w:asciiTheme="majorHAnsi" w:eastAsiaTheme="majorEastAsia" w:hAnsiTheme="majorHAnsi" w:cstheme="majorBidi"/>
      <w:i/>
      <w:iCs/>
      <w:color w:val="2E74B5" w:themeColor="accent1" w:themeShade="BF"/>
    </w:rPr>
  </w:style>
  <w:style w:type="character" w:customStyle="1" w:styleId="af2">
    <w:name w:val="Абзац списка Знак"/>
    <w:basedOn w:val="a1"/>
    <w:link w:val="af1"/>
    <w:uiPriority w:val="34"/>
    <w:rsid w:val="006D6F75"/>
  </w:style>
  <w:style w:type="character" w:customStyle="1" w:styleId="af3">
    <w:name w:val="Раздел Знак"/>
    <w:basedOn w:val="af2"/>
    <w:link w:val="a7"/>
    <w:rsid w:val="006D6F75"/>
    <w:rPr>
      <w:rFonts w:ascii="Times New Roman" w:eastAsiaTheme="majorEastAsia" w:hAnsi="Times New Roman" w:cs="Times New Roman"/>
      <w:b/>
      <w:color w:val="000000" w:themeColor="text1"/>
      <w:sz w:val="28"/>
      <w:szCs w:val="28"/>
    </w:rPr>
  </w:style>
  <w:style w:type="character" w:customStyle="1" w:styleId="50">
    <w:name w:val="Заголовок 5 Знак"/>
    <w:basedOn w:val="a1"/>
    <w:link w:val="5"/>
    <w:uiPriority w:val="9"/>
    <w:semiHidden/>
    <w:rsid w:val="006D6F75"/>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D6F75"/>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D6F75"/>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D6F7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D6F75"/>
    <w:rPr>
      <w:rFonts w:asciiTheme="majorHAnsi" w:eastAsiaTheme="majorEastAsia" w:hAnsiTheme="majorHAnsi" w:cstheme="majorBidi"/>
      <w:i/>
      <w:iCs/>
      <w:color w:val="272727" w:themeColor="text1" w:themeTint="D8"/>
      <w:sz w:val="21"/>
      <w:szCs w:val="21"/>
    </w:rPr>
  </w:style>
  <w:style w:type="numbering" w:customStyle="1" w:styleId="10">
    <w:name w:val="Стиль1"/>
    <w:uiPriority w:val="99"/>
    <w:rsid w:val="006D6F75"/>
    <w:pPr>
      <w:numPr>
        <w:numId w:val="7"/>
      </w:numPr>
    </w:pPr>
  </w:style>
  <w:style w:type="paragraph" w:styleId="af4">
    <w:name w:val="footnote text"/>
    <w:basedOn w:val="a0"/>
    <w:link w:val="af5"/>
    <w:uiPriority w:val="99"/>
    <w:semiHidden/>
    <w:unhideWhenUsed/>
    <w:rsid w:val="000E4950"/>
    <w:pPr>
      <w:overflowPunct w:val="0"/>
      <w:autoSpaceDE w:val="0"/>
      <w:autoSpaceDN w:val="0"/>
      <w:adjustRightInd w:val="0"/>
      <w:spacing w:after="0" w:line="240" w:lineRule="auto"/>
      <w:jc w:val="both"/>
    </w:pPr>
    <w:rPr>
      <w:rFonts w:ascii="Courier New" w:eastAsia="Times New Roman" w:hAnsi="Courier New" w:cs="Times New Roman"/>
      <w:sz w:val="20"/>
      <w:szCs w:val="20"/>
      <w:lang w:eastAsia="ru-RU"/>
    </w:rPr>
  </w:style>
  <w:style w:type="character" w:customStyle="1" w:styleId="af5">
    <w:name w:val="Текст сноски Знак"/>
    <w:basedOn w:val="a1"/>
    <w:link w:val="af4"/>
    <w:uiPriority w:val="99"/>
    <w:semiHidden/>
    <w:rsid w:val="000E4950"/>
    <w:rPr>
      <w:rFonts w:ascii="Courier New" w:eastAsia="Times New Roman" w:hAnsi="Courier New" w:cs="Times New Roman"/>
      <w:sz w:val="20"/>
      <w:szCs w:val="20"/>
      <w:lang w:eastAsia="ru-RU"/>
    </w:rPr>
  </w:style>
  <w:style w:type="paragraph" w:customStyle="1" w:styleId="13">
    <w:name w:val="Обычный1"/>
    <w:rsid w:val="000E4950"/>
    <w:pPr>
      <w:snapToGrid w:val="0"/>
      <w:spacing w:after="0" w:line="240" w:lineRule="auto"/>
    </w:pPr>
    <w:rPr>
      <w:rFonts w:ascii="Calibri" w:eastAsia="Calibri" w:hAnsi="Calibri" w:cs="Times New Roman"/>
      <w:sz w:val="20"/>
      <w:szCs w:val="20"/>
      <w:lang w:eastAsia="ru-RU"/>
    </w:rPr>
  </w:style>
  <w:style w:type="character" w:styleId="af6">
    <w:name w:val="footnote reference"/>
    <w:uiPriority w:val="99"/>
    <w:semiHidden/>
    <w:unhideWhenUsed/>
    <w:rsid w:val="000E4950"/>
    <w:rPr>
      <w:vertAlign w:val="superscript"/>
    </w:rPr>
  </w:style>
  <w:style w:type="paragraph" w:styleId="af7">
    <w:name w:val="header"/>
    <w:basedOn w:val="a0"/>
    <w:link w:val="af8"/>
    <w:uiPriority w:val="99"/>
    <w:unhideWhenUsed/>
    <w:rsid w:val="00E32865"/>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E32865"/>
  </w:style>
  <w:style w:type="paragraph" w:styleId="af9">
    <w:name w:val="footer"/>
    <w:basedOn w:val="a0"/>
    <w:link w:val="afa"/>
    <w:uiPriority w:val="99"/>
    <w:unhideWhenUsed/>
    <w:rsid w:val="00E32865"/>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E32865"/>
  </w:style>
  <w:style w:type="character" w:styleId="afb">
    <w:name w:val="annotation reference"/>
    <w:basedOn w:val="a1"/>
    <w:uiPriority w:val="99"/>
    <w:semiHidden/>
    <w:unhideWhenUsed/>
    <w:rsid w:val="002B3EC7"/>
    <w:rPr>
      <w:sz w:val="16"/>
      <w:szCs w:val="16"/>
    </w:rPr>
  </w:style>
  <w:style w:type="paragraph" w:styleId="afc">
    <w:name w:val="annotation text"/>
    <w:basedOn w:val="a0"/>
    <w:link w:val="afd"/>
    <w:uiPriority w:val="99"/>
    <w:semiHidden/>
    <w:unhideWhenUsed/>
    <w:rsid w:val="002B3EC7"/>
    <w:pPr>
      <w:spacing w:line="240" w:lineRule="auto"/>
    </w:pPr>
    <w:rPr>
      <w:sz w:val="20"/>
      <w:szCs w:val="20"/>
    </w:rPr>
  </w:style>
  <w:style w:type="character" w:customStyle="1" w:styleId="afd">
    <w:name w:val="Текст примечания Знак"/>
    <w:basedOn w:val="a1"/>
    <w:link w:val="afc"/>
    <w:uiPriority w:val="99"/>
    <w:semiHidden/>
    <w:rsid w:val="002B3EC7"/>
    <w:rPr>
      <w:sz w:val="20"/>
      <w:szCs w:val="20"/>
    </w:rPr>
  </w:style>
  <w:style w:type="paragraph" w:styleId="afe">
    <w:name w:val="annotation subject"/>
    <w:basedOn w:val="afc"/>
    <w:next w:val="afc"/>
    <w:link w:val="aff"/>
    <w:uiPriority w:val="99"/>
    <w:semiHidden/>
    <w:unhideWhenUsed/>
    <w:rsid w:val="002B3EC7"/>
    <w:rPr>
      <w:b/>
      <w:bCs/>
    </w:rPr>
  </w:style>
  <w:style w:type="character" w:customStyle="1" w:styleId="aff">
    <w:name w:val="Тема примечания Знак"/>
    <w:basedOn w:val="afd"/>
    <w:link w:val="afe"/>
    <w:uiPriority w:val="99"/>
    <w:semiHidden/>
    <w:rsid w:val="002B3EC7"/>
    <w:rPr>
      <w:b/>
      <w:bCs/>
      <w:sz w:val="20"/>
      <w:szCs w:val="20"/>
    </w:rPr>
  </w:style>
  <w:style w:type="paragraph" w:styleId="aff0">
    <w:name w:val="Balloon Text"/>
    <w:basedOn w:val="a0"/>
    <w:link w:val="aff1"/>
    <w:uiPriority w:val="99"/>
    <w:semiHidden/>
    <w:unhideWhenUsed/>
    <w:rsid w:val="002B3EC7"/>
    <w:pPr>
      <w:spacing w:after="0" w:line="240" w:lineRule="auto"/>
    </w:pPr>
    <w:rPr>
      <w:rFonts w:ascii="Tahoma" w:hAnsi="Tahoma" w:cs="Tahoma"/>
      <w:sz w:val="16"/>
      <w:szCs w:val="16"/>
    </w:rPr>
  </w:style>
  <w:style w:type="character" w:customStyle="1" w:styleId="aff1">
    <w:name w:val="Текст выноски Знак"/>
    <w:basedOn w:val="a1"/>
    <w:link w:val="aff0"/>
    <w:uiPriority w:val="99"/>
    <w:semiHidden/>
    <w:rsid w:val="002B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18">
      <w:bodyDiv w:val="1"/>
      <w:marLeft w:val="0"/>
      <w:marRight w:val="0"/>
      <w:marTop w:val="0"/>
      <w:marBottom w:val="0"/>
      <w:divBdr>
        <w:top w:val="none" w:sz="0" w:space="0" w:color="auto"/>
        <w:left w:val="none" w:sz="0" w:space="0" w:color="auto"/>
        <w:bottom w:val="none" w:sz="0" w:space="0" w:color="auto"/>
        <w:right w:val="none" w:sz="0" w:space="0" w:color="auto"/>
      </w:divBdr>
    </w:div>
    <w:div w:id="115178259">
      <w:bodyDiv w:val="1"/>
      <w:marLeft w:val="0"/>
      <w:marRight w:val="0"/>
      <w:marTop w:val="0"/>
      <w:marBottom w:val="0"/>
      <w:divBdr>
        <w:top w:val="none" w:sz="0" w:space="0" w:color="auto"/>
        <w:left w:val="none" w:sz="0" w:space="0" w:color="auto"/>
        <w:bottom w:val="none" w:sz="0" w:space="0" w:color="auto"/>
        <w:right w:val="none" w:sz="0" w:space="0" w:color="auto"/>
      </w:divBdr>
      <w:divsChild>
        <w:div w:id="1512254100">
          <w:marLeft w:val="0"/>
          <w:marRight w:val="0"/>
          <w:marTop w:val="0"/>
          <w:marBottom w:val="0"/>
          <w:divBdr>
            <w:top w:val="none" w:sz="0" w:space="0" w:color="auto"/>
            <w:left w:val="none" w:sz="0" w:space="0" w:color="auto"/>
            <w:bottom w:val="none" w:sz="0" w:space="0" w:color="auto"/>
            <w:right w:val="none" w:sz="0" w:space="0" w:color="auto"/>
          </w:divBdr>
        </w:div>
      </w:divsChild>
    </w:div>
    <w:div w:id="187841097">
      <w:bodyDiv w:val="1"/>
      <w:marLeft w:val="0"/>
      <w:marRight w:val="0"/>
      <w:marTop w:val="0"/>
      <w:marBottom w:val="0"/>
      <w:divBdr>
        <w:top w:val="none" w:sz="0" w:space="0" w:color="auto"/>
        <w:left w:val="none" w:sz="0" w:space="0" w:color="auto"/>
        <w:bottom w:val="none" w:sz="0" w:space="0" w:color="auto"/>
        <w:right w:val="none" w:sz="0" w:space="0" w:color="auto"/>
      </w:divBdr>
    </w:div>
    <w:div w:id="757363545">
      <w:bodyDiv w:val="1"/>
      <w:marLeft w:val="0"/>
      <w:marRight w:val="0"/>
      <w:marTop w:val="0"/>
      <w:marBottom w:val="0"/>
      <w:divBdr>
        <w:top w:val="none" w:sz="0" w:space="0" w:color="auto"/>
        <w:left w:val="none" w:sz="0" w:space="0" w:color="auto"/>
        <w:bottom w:val="none" w:sz="0" w:space="0" w:color="auto"/>
        <w:right w:val="none" w:sz="0" w:space="0" w:color="auto"/>
      </w:divBdr>
    </w:div>
    <w:div w:id="866526064">
      <w:bodyDiv w:val="1"/>
      <w:marLeft w:val="0"/>
      <w:marRight w:val="0"/>
      <w:marTop w:val="0"/>
      <w:marBottom w:val="0"/>
      <w:divBdr>
        <w:top w:val="none" w:sz="0" w:space="0" w:color="auto"/>
        <w:left w:val="none" w:sz="0" w:space="0" w:color="auto"/>
        <w:bottom w:val="none" w:sz="0" w:space="0" w:color="auto"/>
        <w:right w:val="none" w:sz="0" w:space="0" w:color="auto"/>
      </w:divBdr>
    </w:div>
    <w:div w:id="1001156065">
      <w:bodyDiv w:val="1"/>
      <w:marLeft w:val="0"/>
      <w:marRight w:val="0"/>
      <w:marTop w:val="0"/>
      <w:marBottom w:val="0"/>
      <w:divBdr>
        <w:top w:val="none" w:sz="0" w:space="0" w:color="auto"/>
        <w:left w:val="none" w:sz="0" w:space="0" w:color="auto"/>
        <w:bottom w:val="none" w:sz="0" w:space="0" w:color="auto"/>
        <w:right w:val="none" w:sz="0" w:space="0" w:color="auto"/>
      </w:divBdr>
    </w:div>
    <w:div w:id="1065685862">
      <w:bodyDiv w:val="1"/>
      <w:marLeft w:val="0"/>
      <w:marRight w:val="0"/>
      <w:marTop w:val="0"/>
      <w:marBottom w:val="0"/>
      <w:divBdr>
        <w:top w:val="none" w:sz="0" w:space="0" w:color="auto"/>
        <w:left w:val="none" w:sz="0" w:space="0" w:color="auto"/>
        <w:bottom w:val="none" w:sz="0" w:space="0" w:color="auto"/>
        <w:right w:val="none" w:sz="0" w:space="0" w:color="auto"/>
      </w:divBdr>
    </w:div>
    <w:div w:id="1084691315">
      <w:bodyDiv w:val="1"/>
      <w:marLeft w:val="0"/>
      <w:marRight w:val="0"/>
      <w:marTop w:val="0"/>
      <w:marBottom w:val="0"/>
      <w:divBdr>
        <w:top w:val="none" w:sz="0" w:space="0" w:color="auto"/>
        <w:left w:val="none" w:sz="0" w:space="0" w:color="auto"/>
        <w:bottom w:val="none" w:sz="0" w:space="0" w:color="auto"/>
        <w:right w:val="none" w:sz="0" w:space="0" w:color="auto"/>
      </w:divBdr>
    </w:div>
    <w:div w:id="1208025262">
      <w:bodyDiv w:val="1"/>
      <w:marLeft w:val="0"/>
      <w:marRight w:val="0"/>
      <w:marTop w:val="0"/>
      <w:marBottom w:val="0"/>
      <w:divBdr>
        <w:top w:val="none" w:sz="0" w:space="0" w:color="auto"/>
        <w:left w:val="none" w:sz="0" w:space="0" w:color="auto"/>
        <w:bottom w:val="none" w:sz="0" w:space="0" w:color="auto"/>
        <w:right w:val="none" w:sz="0" w:space="0" w:color="auto"/>
      </w:divBdr>
    </w:div>
    <w:div w:id="1282956842">
      <w:bodyDiv w:val="1"/>
      <w:marLeft w:val="0"/>
      <w:marRight w:val="0"/>
      <w:marTop w:val="0"/>
      <w:marBottom w:val="0"/>
      <w:divBdr>
        <w:top w:val="none" w:sz="0" w:space="0" w:color="auto"/>
        <w:left w:val="none" w:sz="0" w:space="0" w:color="auto"/>
        <w:bottom w:val="none" w:sz="0" w:space="0" w:color="auto"/>
        <w:right w:val="none" w:sz="0" w:space="0" w:color="auto"/>
      </w:divBdr>
    </w:div>
    <w:div w:id="1339430184">
      <w:bodyDiv w:val="1"/>
      <w:marLeft w:val="0"/>
      <w:marRight w:val="0"/>
      <w:marTop w:val="0"/>
      <w:marBottom w:val="0"/>
      <w:divBdr>
        <w:top w:val="none" w:sz="0" w:space="0" w:color="auto"/>
        <w:left w:val="none" w:sz="0" w:space="0" w:color="auto"/>
        <w:bottom w:val="none" w:sz="0" w:space="0" w:color="auto"/>
        <w:right w:val="none" w:sz="0" w:space="0" w:color="auto"/>
      </w:divBdr>
      <w:divsChild>
        <w:div w:id="324943015">
          <w:marLeft w:val="360"/>
          <w:marRight w:val="0"/>
          <w:marTop w:val="200"/>
          <w:marBottom w:val="0"/>
          <w:divBdr>
            <w:top w:val="none" w:sz="0" w:space="0" w:color="auto"/>
            <w:left w:val="none" w:sz="0" w:space="0" w:color="auto"/>
            <w:bottom w:val="none" w:sz="0" w:space="0" w:color="auto"/>
            <w:right w:val="none" w:sz="0" w:space="0" w:color="auto"/>
          </w:divBdr>
        </w:div>
        <w:div w:id="1710809">
          <w:marLeft w:val="360"/>
          <w:marRight w:val="0"/>
          <w:marTop w:val="200"/>
          <w:marBottom w:val="0"/>
          <w:divBdr>
            <w:top w:val="none" w:sz="0" w:space="0" w:color="auto"/>
            <w:left w:val="none" w:sz="0" w:space="0" w:color="auto"/>
            <w:bottom w:val="none" w:sz="0" w:space="0" w:color="auto"/>
            <w:right w:val="none" w:sz="0" w:space="0" w:color="auto"/>
          </w:divBdr>
        </w:div>
        <w:div w:id="2093314753">
          <w:marLeft w:val="360"/>
          <w:marRight w:val="0"/>
          <w:marTop w:val="200"/>
          <w:marBottom w:val="0"/>
          <w:divBdr>
            <w:top w:val="none" w:sz="0" w:space="0" w:color="auto"/>
            <w:left w:val="none" w:sz="0" w:space="0" w:color="auto"/>
            <w:bottom w:val="none" w:sz="0" w:space="0" w:color="auto"/>
            <w:right w:val="none" w:sz="0" w:space="0" w:color="auto"/>
          </w:divBdr>
        </w:div>
        <w:div w:id="239608934">
          <w:marLeft w:val="360"/>
          <w:marRight w:val="0"/>
          <w:marTop w:val="200"/>
          <w:marBottom w:val="0"/>
          <w:divBdr>
            <w:top w:val="none" w:sz="0" w:space="0" w:color="auto"/>
            <w:left w:val="none" w:sz="0" w:space="0" w:color="auto"/>
            <w:bottom w:val="none" w:sz="0" w:space="0" w:color="auto"/>
            <w:right w:val="none" w:sz="0" w:space="0" w:color="auto"/>
          </w:divBdr>
        </w:div>
        <w:div w:id="756637414">
          <w:marLeft w:val="360"/>
          <w:marRight w:val="0"/>
          <w:marTop w:val="200"/>
          <w:marBottom w:val="0"/>
          <w:divBdr>
            <w:top w:val="none" w:sz="0" w:space="0" w:color="auto"/>
            <w:left w:val="none" w:sz="0" w:space="0" w:color="auto"/>
            <w:bottom w:val="none" w:sz="0" w:space="0" w:color="auto"/>
            <w:right w:val="none" w:sz="0" w:space="0" w:color="auto"/>
          </w:divBdr>
        </w:div>
      </w:divsChild>
    </w:div>
    <w:div w:id="1500461984">
      <w:bodyDiv w:val="1"/>
      <w:marLeft w:val="0"/>
      <w:marRight w:val="0"/>
      <w:marTop w:val="0"/>
      <w:marBottom w:val="0"/>
      <w:divBdr>
        <w:top w:val="none" w:sz="0" w:space="0" w:color="auto"/>
        <w:left w:val="none" w:sz="0" w:space="0" w:color="auto"/>
        <w:bottom w:val="none" w:sz="0" w:space="0" w:color="auto"/>
        <w:right w:val="none" w:sz="0" w:space="0" w:color="auto"/>
      </w:divBdr>
    </w:div>
    <w:div w:id="1601837696">
      <w:bodyDiv w:val="1"/>
      <w:marLeft w:val="0"/>
      <w:marRight w:val="0"/>
      <w:marTop w:val="0"/>
      <w:marBottom w:val="0"/>
      <w:divBdr>
        <w:top w:val="none" w:sz="0" w:space="0" w:color="auto"/>
        <w:left w:val="none" w:sz="0" w:space="0" w:color="auto"/>
        <w:bottom w:val="none" w:sz="0" w:space="0" w:color="auto"/>
        <w:right w:val="none" w:sz="0" w:space="0" w:color="auto"/>
      </w:divBdr>
    </w:div>
    <w:div w:id="1685210575">
      <w:bodyDiv w:val="1"/>
      <w:marLeft w:val="0"/>
      <w:marRight w:val="0"/>
      <w:marTop w:val="0"/>
      <w:marBottom w:val="0"/>
      <w:divBdr>
        <w:top w:val="none" w:sz="0" w:space="0" w:color="auto"/>
        <w:left w:val="none" w:sz="0" w:space="0" w:color="auto"/>
        <w:bottom w:val="none" w:sz="0" w:space="0" w:color="auto"/>
        <w:right w:val="none" w:sz="0" w:space="0" w:color="auto"/>
      </w:divBdr>
    </w:div>
    <w:div w:id="1943954973">
      <w:bodyDiv w:val="1"/>
      <w:marLeft w:val="0"/>
      <w:marRight w:val="0"/>
      <w:marTop w:val="0"/>
      <w:marBottom w:val="0"/>
      <w:divBdr>
        <w:top w:val="none" w:sz="0" w:space="0" w:color="auto"/>
        <w:left w:val="none" w:sz="0" w:space="0" w:color="auto"/>
        <w:bottom w:val="none" w:sz="0" w:space="0" w:color="auto"/>
        <w:right w:val="none" w:sz="0" w:space="0" w:color="auto"/>
      </w:divBdr>
    </w:div>
    <w:div w:id="2020766805">
      <w:bodyDiv w:val="1"/>
      <w:marLeft w:val="0"/>
      <w:marRight w:val="0"/>
      <w:marTop w:val="0"/>
      <w:marBottom w:val="0"/>
      <w:divBdr>
        <w:top w:val="none" w:sz="0" w:space="0" w:color="auto"/>
        <w:left w:val="none" w:sz="0" w:space="0" w:color="auto"/>
        <w:bottom w:val="none" w:sz="0" w:space="0" w:color="auto"/>
        <w:right w:val="none" w:sz="0" w:space="0" w:color="auto"/>
      </w:divBdr>
    </w:div>
    <w:div w:id="2090541785">
      <w:bodyDiv w:val="1"/>
      <w:marLeft w:val="0"/>
      <w:marRight w:val="0"/>
      <w:marTop w:val="0"/>
      <w:marBottom w:val="0"/>
      <w:divBdr>
        <w:top w:val="none" w:sz="0" w:space="0" w:color="auto"/>
        <w:left w:val="none" w:sz="0" w:space="0" w:color="auto"/>
        <w:bottom w:val="none" w:sz="0" w:space="0" w:color="auto"/>
        <w:right w:val="none" w:sz="0" w:space="0" w:color="auto"/>
      </w:divBdr>
    </w:div>
    <w:div w:id="21069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nninrobotic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theoldrobots.com/Teachmov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cn3d.com/bcn3d-moveo-the-future-of-learning/"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3BB8D-1EB5-4B2B-87D0-A2FAA115B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39</Pages>
  <Words>5892</Words>
  <Characters>33591</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dc:creator>
  <cp:lastModifiedBy>Данил</cp:lastModifiedBy>
  <cp:revision>6</cp:revision>
  <cp:lastPrinted>2020-01-20T15:55:00Z</cp:lastPrinted>
  <dcterms:created xsi:type="dcterms:W3CDTF">2020-01-20T15:54:00Z</dcterms:created>
  <dcterms:modified xsi:type="dcterms:W3CDTF">2020-05-09T17:46:00Z</dcterms:modified>
</cp:coreProperties>
</file>